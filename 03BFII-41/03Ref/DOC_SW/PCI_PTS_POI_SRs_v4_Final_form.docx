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03E" w:rsidRPr="001C369B" w:rsidRDefault="00B55055">
      <w:pPr>
        <w:pStyle w:val="booktitle"/>
        <w:spacing w:before="0" w:after="2160"/>
        <w:ind w:left="0"/>
        <w:jc w:val="right"/>
        <w:rPr>
          <w:noProof w:val="0"/>
        </w:rPr>
      </w:pPr>
      <w:r w:rsidRPr="001C369B">
        <w:drawing>
          <wp:inline distT="0" distB="0" distL="0" distR="0">
            <wp:extent cx="2072005" cy="624840"/>
            <wp:effectExtent l="0" t="0" r="10795" b="0"/>
            <wp:docPr id="2" name="Picture 2" descr="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PCI-SSC-Mark-R.PNG"/>
                    <pic:cNvPicPr>
                      <a:picLocks noChangeAspect="1" noChangeArrowheads="1"/>
                    </pic:cNvPicPr>
                  </pic:nvPicPr>
                  <pic:blipFill>
                    <a:blip r:embed="rId8" cstate="print"/>
                    <a:srcRect/>
                    <a:stretch>
                      <a:fillRect/>
                    </a:stretch>
                  </pic:blipFill>
                  <pic:spPr bwMode="auto">
                    <a:xfrm>
                      <a:off x="0" y="0"/>
                      <a:ext cx="2072005" cy="624840"/>
                    </a:xfrm>
                    <a:prstGeom prst="rect">
                      <a:avLst/>
                    </a:prstGeom>
                    <a:noFill/>
                    <a:ln w="9525">
                      <a:noFill/>
                      <a:miter lim="800000"/>
                      <a:headEnd/>
                      <a:tailEnd/>
                    </a:ln>
                  </pic:spPr>
                </pic:pic>
              </a:graphicData>
            </a:graphic>
          </wp:inline>
        </w:drawing>
      </w:r>
    </w:p>
    <w:p w:rsidR="00B6703E" w:rsidRPr="001C369B" w:rsidRDefault="00B6703E">
      <w:pPr>
        <w:pStyle w:val="booktitle"/>
        <w:spacing w:before="1000" w:after="1000"/>
        <w:ind w:left="0"/>
        <w:rPr>
          <w:noProof w:val="0"/>
          <w:sz w:val="48"/>
          <w:szCs w:val="48"/>
        </w:rPr>
      </w:pPr>
      <w:r w:rsidRPr="001C369B">
        <w:rPr>
          <w:noProof w:val="0"/>
          <w:color w:val="333333"/>
          <w:sz w:val="40"/>
          <w:szCs w:val="40"/>
        </w:rPr>
        <w:t>Payment Card Industry (PCI)</w:t>
      </w:r>
      <w:r w:rsidRPr="001C369B">
        <w:rPr>
          <w:noProof w:val="0"/>
        </w:rPr>
        <w:t xml:space="preserve"> </w:t>
      </w:r>
      <w:r w:rsidRPr="001C369B">
        <w:rPr>
          <w:noProof w:val="0"/>
          <w:sz w:val="48"/>
          <w:szCs w:val="48"/>
        </w:rPr>
        <w:br/>
        <w:t>PIN Transaction Security (PTS)          Point of Interaction (POI)</w:t>
      </w:r>
    </w:p>
    <w:p w:rsidR="00B6703E" w:rsidRPr="001C369B" w:rsidRDefault="00B6703E" w:rsidP="00303908">
      <w:pPr>
        <w:pStyle w:val="Subtitle1"/>
        <w:spacing w:before="2000"/>
        <w:ind w:left="0" w:right="2160"/>
        <w:jc w:val="left"/>
        <w:outlineLvl w:val="0"/>
        <w:rPr>
          <w:rFonts w:ascii="Arial" w:hAnsi="Arial" w:cs="Arial"/>
          <w:b w:val="0"/>
          <w:bCs w:val="0"/>
          <w:sz w:val="28"/>
          <w:szCs w:val="28"/>
        </w:rPr>
      </w:pPr>
      <w:bookmarkStart w:id="0" w:name="_Toc139271295"/>
      <w:bookmarkStart w:id="1" w:name="_Toc139273276"/>
      <w:r w:rsidRPr="001C369B">
        <w:rPr>
          <w:rFonts w:ascii="Arial" w:hAnsi="Arial"/>
        </w:rPr>
        <w:t xml:space="preserve">Modular Security Requirements </w:t>
      </w:r>
      <w:r w:rsidRPr="001C369B">
        <w:rPr>
          <w:rFonts w:ascii="Arial" w:hAnsi="Arial" w:cs="Arial"/>
        </w:rPr>
        <w:br/>
      </w:r>
      <w:r w:rsidRPr="001C369B">
        <w:rPr>
          <w:rFonts w:ascii="Arial" w:hAnsi="Arial" w:cs="Arial"/>
          <w:b w:val="0"/>
          <w:bCs w:val="0"/>
          <w:sz w:val="28"/>
          <w:szCs w:val="28"/>
        </w:rPr>
        <w:t xml:space="preserve">Version </w:t>
      </w:r>
      <w:bookmarkEnd w:id="0"/>
      <w:bookmarkEnd w:id="1"/>
      <w:r w:rsidR="009321CA" w:rsidRPr="001C369B">
        <w:rPr>
          <w:rFonts w:ascii="Arial" w:hAnsi="Arial" w:cs="Arial"/>
          <w:b w:val="0"/>
          <w:bCs w:val="0"/>
          <w:sz w:val="28"/>
          <w:szCs w:val="28"/>
        </w:rPr>
        <w:t>4.</w:t>
      </w:r>
      <w:r w:rsidR="008317A7">
        <w:rPr>
          <w:rFonts w:ascii="Arial" w:hAnsi="Arial" w:cs="Arial"/>
          <w:b w:val="0"/>
          <w:bCs w:val="0"/>
          <w:sz w:val="28"/>
          <w:szCs w:val="28"/>
        </w:rPr>
        <w:t>0</w:t>
      </w:r>
    </w:p>
    <w:p w:rsidR="00B6703E" w:rsidRPr="001C369B" w:rsidRDefault="007E5396">
      <w:pPr>
        <w:rPr>
          <w:sz w:val="24"/>
          <w:szCs w:val="24"/>
        </w:rPr>
      </w:pPr>
      <w:r>
        <w:rPr>
          <w:sz w:val="24"/>
          <w:szCs w:val="24"/>
        </w:rPr>
        <w:t>June</w:t>
      </w:r>
      <w:r w:rsidR="00B6703E" w:rsidRPr="001C369B">
        <w:rPr>
          <w:sz w:val="24"/>
          <w:szCs w:val="24"/>
        </w:rPr>
        <w:t xml:space="preserve"> 201</w:t>
      </w:r>
      <w:r w:rsidR="0034545F" w:rsidRPr="001C369B">
        <w:rPr>
          <w:sz w:val="24"/>
          <w:szCs w:val="24"/>
        </w:rPr>
        <w:t>3</w:t>
      </w:r>
    </w:p>
    <w:p w:rsidR="00B6703E" w:rsidRPr="001C369B" w:rsidRDefault="00B6703E">
      <w:pPr>
        <w:pStyle w:val="BodyText"/>
      </w:pPr>
    </w:p>
    <w:p w:rsidR="00B6703E" w:rsidRPr="001C369B" w:rsidRDefault="00B6703E">
      <w:pPr>
        <w:pStyle w:val="Heading1"/>
        <w:sectPr w:rsidR="00B6703E" w:rsidRPr="001C369B">
          <w:headerReference w:type="default" r:id="rId9"/>
          <w:footerReference w:type="default" r:id="rId10"/>
          <w:footerReference w:type="first" r:id="rId11"/>
          <w:footnotePr>
            <w:numFmt w:val="upperLetter"/>
          </w:footnotePr>
          <w:type w:val="continuous"/>
          <w:pgSz w:w="12240" w:h="15840" w:code="1"/>
          <w:pgMar w:top="1728" w:right="1440" w:bottom="1440" w:left="1440" w:header="432" w:footer="432" w:gutter="0"/>
          <w:pgNumType w:fmt="lowerRoman" w:start="1"/>
          <w:cols w:space="720"/>
          <w:titlePg/>
          <w:rtlGutter/>
        </w:sectPr>
      </w:pPr>
    </w:p>
    <w:p w:rsidR="00B6703E" w:rsidRPr="001C369B" w:rsidRDefault="00B6703E" w:rsidP="00303908">
      <w:pPr>
        <w:pStyle w:val="Heading1"/>
        <w:rPr>
          <w:i/>
          <w:iCs/>
        </w:rPr>
      </w:pPr>
      <w:bookmarkStart w:id="2" w:name="_Toc40430197"/>
      <w:bookmarkStart w:id="3" w:name="_Toc226823776"/>
      <w:r w:rsidRPr="001C369B">
        <w:lastRenderedPageBreak/>
        <w:t>Document Changes</w:t>
      </w:r>
      <w:bookmarkEnd w:id="2"/>
      <w:bookmarkEnd w:id="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080"/>
        <w:gridCol w:w="6390"/>
      </w:tblGrid>
      <w:tr w:rsidR="001C369B" w:rsidRPr="001C369B">
        <w:trPr>
          <w:tblHeader/>
        </w:trPr>
        <w:tc>
          <w:tcPr>
            <w:tcW w:w="1890" w:type="dxa"/>
            <w:tcBorders>
              <w:top w:val="single" w:sz="4" w:space="0" w:color="A6A6A6" w:themeColor="background1" w:themeShade="A6"/>
              <w:left w:val="nil"/>
              <w:bottom w:val="single" w:sz="4" w:space="0" w:color="999999"/>
              <w:right w:val="single" w:sz="4" w:space="0" w:color="A6A6A6" w:themeColor="background1" w:themeShade="A6"/>
            </w:tcBorders>
            <w:shd w:val="clear" w:color="auto" w:fill="E0E0E0"/>
          </w:tcPr>
          <w:p w:rsidR="00B6703E" w:rsidRPr="001C369B" w:rsidRDefault="00B6703E" w:rsidP="00303908">
            <w:pPr>
              <w:pStyle w:val="TableText"/>
              <w:jc w:val="center"/>
              <w:rPr>
                <w:b/>
                <w:bCs/>
              </w:rPr>
            </w:pPr>
            <w:r w:rsidRPr="001C369B">
              <w:rPr>
                <w:b/>
                <w:bCs/>
              </w:rPr>
              <w:t>Date</w:t>
            </w:r>
          </w:p>
        </w:tc>
        <w:tc>
          <w:tcPr>
            <w:tcW w:w="1080" w:type="dxa"/>
            <w:tcBorders>
              <w:top w:val="single" w:sz="4" w:space="0" w:color="A6A6A6" w:themeColor="background1" w:themeShade="A6"/>
              <w:left w:val="single" w:sz="4" w:space="0" w:color="A6A6A6" w:themeColor="background1" w:themeShade="A6"/>
              <w:bottom w:val="single" w:sz="4" w:space="0" w:color="999999"/>
              <w:right w:val="single" w:sz="4" w:space="0" w:color="A6A6A6" w:themeColor="background1" w:themeShade="A6"/>
            </w:tcBorders>
            <w:shd w:val="clear" w:color="auto" w:fill="E0E0E0"/>
          </w:tcPr>
          <w:p w:rsidR="00B6703E" w:rsidRPr="001C369B" w:rsidRDefault="00B6703E" w:rsidP="00303908">
            <w:pPr>
              <w:pStyle w:val="TableText"/>
              <w:jc w:val="center"/>
              <w:rPr>
                <w:b/>
                <w:bCs/>
              </w:rPr>
            </w:pPr>
            <w:r w:rsidRPr="001C369B">
              <w:rPr>
                <w:b/>
                <w:bCs/>
              </w:rPr>
              <w:t>Version</w:t>
            </w:r>
          </w:p>
        </w:tc>
        <w:tc>
          <w:tcPr>
            <w:tcW w:w="6390" w:type="dxa"/>
            <w:tcBorders>
              <w:top w:val="single" w:sz="4" w:space="0" w:color="A6A6A6" w:themeColor="background1" w:themeShade="A6"/>
              <w:left w:val="single" w:sz="4" w:space="0" w:color="A6A6A6" w:themeColor="background1" w:themeShade="A6"/>
              <w:bottom w:val="single" w:sz="4" w:space="0" w:color="999999"/>
              <w:right w:val="nil"/>
            </w:tcBorders>
            <w:shd w:val="clear" w:color="auto" w:fill="E0E0E0"/>
          </w:tcPr>
          <w:p w:rsidR="00B6703E" w:rsidRPr="001C369B" w:rsidRDefault="00B6703E">
            <w:pPr>
              <w:pStyle w:val="TableText"/>
              <w:jc w:val="center"/>
              <w:rPr>
                <w:b/>
                <w:bCs/>
              </w:rPr>
            </w:pPr>
            <w:r w:rsidRPr="001C369B">
              <w:rPr>
                <w:b/>
                <w:bCs/>
              </w:rPr>
              <w:t>Description</w:t>
            </w:r>
          </w:p>
        </w:tc>
      </w:tr>
      <w:tr w:rsidR="00B6703E" w:rsidRPr="001C369B">
        <w:trPr>
          <w:tblHeader/>
        </w:trPr>
        <w:tc>
          <w:tcPr>
            <w:tcW w:w="1890" w:type="dxa"/>
            <w:tcBorders>
              <w:top w:val="single" w:sz="4" w:space="0" w:color="999999"/>
              <w:left w:val="nil"/>
              <w:bottom w:val="single" w:sz="4" w:space="0" w:color="999999"/>
              <w:right w:val="single" w:sz="4" w:space="0" w:color="999999"/>
            </w:tcBorders>
          </w:tcPr>
          <w:p w:rsidR="00B6703E" w:rsidRPr="001C369B" w:rsidRDefault="00B6703E" w:rsidP="00B55055">
            <w:pPr>
              <w:pStyle w:val="TableText"/>
              <w:rPr>
                <w:sz w:val="20"/>
              </w:rPr>
            </w:pPr>
            <w:r w:rsidRPr="001C369B">
              <w:rPr>
                <w:sz w:val="20"/>
              </w:rPr>
              <w:t>February 2010</w:t>
            </w:r>
          </w:p>
        </w:tc>
        <w:tc>
          <w:tcPr>
            <w:tcW w:w="1080" w:type="dxa"/>
            <w:tcBorders>
              <w:top w:val="single" w:sz="4" w:space="0" w:color="999999"/>
              <w:left w:val="single" w:sz="4" w:space="0" w:color="999999"/>
              <w:bottom w:val="single" w:sz="4" w:space="0" w:color="999999"/>
              <w:right w:val="single" w:sz="4" w:space="0" w:color="999999"/>
            </w:tcBorders>
          </w:tcPr>
          <w:p w:rsidR="00B6703E" w:rsidRPr="001C369B" w:rsidRDefault="00B6703E" w:rsidP="0073672F">
            <w:pPr>
              <w:pStyle w:val="TableText"/>
              <w:jc w:val="center"/>
              <w:rPr>
                <w:sz w:val="20"/>
              </w:rPr>
            </w:pPr>
            <w:r w:rsidRPr="001C369B">
              <w:rPr>
                <w:sz w:val="20"/>
              </w:rPr>
              <w:t>3.x</w:t>
            </w:r>
          </w:p>
        </w:tc>
        <w:tc>
          <w:tcPr>
            <w:tcW w:w="6390" w:type="dxa"/>
            <w:tcBorders>
              <w:top w:val="single" w:sz="4" w:space="0" w:color="999999"/>
              <w:left w:val="single" w:sz="4" w:space="0" w:color="999999"/>
              <w:bottom w:val="single" w:sz="4" w:space="0" w:color="999999"/>
              <w:right w:val="nil"/>
            </w:tcBorders>
            <w:vAlign w:val="center"/>
          </w:tcPr>
          <w:p w:rsidR="00B6703E" w:rsidRPr="001C369B" w:rsidRDefault="00B6703E" w:rsidP="003E4046">
            <w:pPr>
              <w:pStyle w:val="TableText"/>
              <w:keepNext/>
              <w:keepLines w:val="0"/>
              <w:spacing w:before="60" w:after="60" w:line="276" w:lineRule="auto"/>
              <w:rPr>
                <w:sz w:val="20"/>
              </w:rPr>
            </w:pPr>
            <w:r w:rsidRPr="001C369B">
              <w:rPr>
                <w:sz w:val="20"/>
              </w:rPr>
              <w:t>RFC version</w:t>
            </w:r>
          </w:p>
        </w:tc>
      </w:tr>
      <w:tr w:rsidR="00B6703E" w:rsidRPr="001C369B">
        <w:trPr>
          <w:tblHeader/>
        </w:trPr>
        <w:tc>
          <w:tcPr>
            <w:tcW w:w="1890" w:type="dxa"/>
            <w:tcBorders>
              <w:top w:val="single" w:sz="4" w:space="0" w:color="999999"/>
              <w:left w:val="nil"/>
              <w:bottom w:val="single" w:sz="4" w:space="0" w:color="999999"/>
              <w:right w:val="single" w:sz="4" w:space="0" w:color="999999"/>
            </w:tcBorders>
          </w:tcPr>
          <w:p w:rsidR="00B6703E" w:rsidRPr="001C369B" w:rsidRDefault="00B6703E" w:rsidP="00B55055">
            <w:pPr>
              <w:pStyle w:val="TableText"/>
              <w:rPr>
                <w:sz w:val="20"/>
              </w:rPr>
            </w:pPr>
            <w:r w:rsidRPr="001C369B">
              <w:rPr>
                <w:sz w:val="20"/>
              </w:rPr>
              <w:t>April 2010</w:t>
            </w:r>
          </w:p>
        </w:tc>
        <w:tc>
          <w:tcPr>
            <w:tcW w:w="1080" w:type="dxa"/>
            <w:tcBorders>
              <w:top w:val="single" w:sz="4" w:space="0" w:color="999999"/>
              <w:left w:val="single" w:sz="4" w:space="0" w:color="999999"/>
              <w:bottom w:val="single" w:sz="4" w:space="0" w:color="999999"/>
              <w:right w:val="single" w:sz="4" w:space="0" w:color="999999"/>
            </w:tcBorders>
          </w:tcPr>
          <w:p w:rsidR="00B6703E" w:rsidRPr="001C369B" w:rsidRDefault="00B6703E" w:rsidP="00303908">
            <w:pPr>
              <w:pStyle w:val="TableText"/>
              <w:jc w:val="center"/>
              <w:rPr>
                <w:sz w:val="20"/>
              </w:rPr>
            </w:pPr>
            <w:r w:rsidRPr="001C369B">
              <w:rPr>
                <w:sz w:val="20"/>
              </w:rPr>
              <w:t>3.0</w:t>
            </w:r>
          </w:p>
        </w:tc>
        <w:tc>
          <w:tcPr>
            <w:tcW w:w="6390" w:type="dxa"/>
            <w:tcBorders>
              <w:top w:val="single" w:sz="4" w:space="0" w:color="999999"/>
              <w:left w:val="single" w:sz="4" w:space="0" w:color="999999"/>
              <w:bottom w:val="single" w:sz="4" w:space="0" w:color="999999"/>
              <w:right w:val="nil"/>
            </w:tcBorders>
            <w:vAlign w:val="center"/>
          </w:tcPr>
          <w:p w:rsidR="00B6703E" w:rsidRPr="001C369B" w:rsidRDefault="00B6703E" w:rsidP="003E4046">
            <w:pPr>
              <w:pStyle w:val="TableText"/>
              <w:tabs>
                <w:tab w:val="decimal" w:pos="180"/>
              </w:tabs>
              <w:spacing w:line="276" w:lineRule="auto"/>
              <w:rPr>
                <w:sz w:val="20"/>
              </w:rPr>
            </w:pPr>
            <w:r w:rsidRPr="001C369B">
              <w:rPr>
                <w:sz w:val="20"/>
              </w:rPr>
              <w:t>Public release</w:t>
            </w:r>
          </w:p>
        </w:tc>
      </w:tr>
      <w:tr w:rsidR="00B6703E" w:rsidRPr="001C369B">
        <w:trPr>
          <w:tblHeader/>
        </w:trPr>
        <w:tc>
          <w:tcPr>
            <w:tcW w:w="1890" w:type="dxa"/>
            <w:tcBorders>
              <w:top w:val="single" w:sz="4" w:space="0" w:color="999999"/>
              <w:left w:val="nil"/>
              <w:bottom w:val="single" w:sz="4" w:space="0" w:color="999999"/>
              <w:right w:val="single" w:sz="4" w:space="0" w:color="999999"/>
            </w:tcBorders>
          </w:tcPr>
          <w:p w:rsidR="00B6703E" w:rsidRPr="001C369B" w:rsidRDefault="002F4CC7" w:rsidP="00B55055">
            <w:pPr>
              <w:pStyle w:val="TableText"/>
              <w:rPr>
                <w:sz w:val="20"/>
              </w:rPr>
            </w:pPr>
            <w:r w:rsidRPr="001C369B">
              <w:rPr>
                <w:sz w:val="20"/>
              </w:rPr>
              <w:t>October</w:t>
            </w:r>
            <w:r w:rsidR="00E362DC" w:rsidRPr="001C369B">
              <w:rPr>
                <w:sz w:val="20"/>
              </w:rPr>
              <w:t xml:space="preserve"> </w:t>
            </w:r>
            <w:r w:rsidR="00017E57" w:rsidRPr="001C369B">
              <w:rPr>
                <w:sz w:val="20"/>
              </w:rPr>
              <w:t>2011</w:t>
            </w:r>
          </w:p>
        </w:tc>
        <w:tc>
          <w:tcPr>
            <w:tcW w:w="1080" w:type="dxa"/>
            <w:tcBorders>
              <w:top w:val="single" w:sz="4" w:space="0" w:color="999999"/>
              <w:left w:val="single" w:sz="4" w:space="0" w:color="999999"/>
              <w:bottom w:val="single" w:sz="4" w:space="0" w:color="999999"/>
              <w:right w:val="single" w:sz="4" w:space="0" w:color="999999"/>
            </w:tcBorders>
          </w:tcPr>
          <w:p w:rsidR="00B6703E" w:rsidRPr="001C369B" w:rsidRDefault="00017E57" w:rsidP="006A4C88">
            <w:pPr>
              <w:pStyle w:val="TableText"/>
              <w:jc w:val="center"/>
              <w:rPr>
                <w:sz w:val="20"/>
              </w:rPr>
            </w:pPr>
            <w:r w:rsidRPr="001C369B">
              <w:rPr>
                <w:sz w:val="20"/>
              </w:rPr>
              <w:t>3.</w:t>
            </w:r>
            <w:r w:rsidR="006A4C88" w:rsidRPr="001C369B">
              <w:rPr>
                <w:sz w:val="20"/>
              </w:rPr>
              <w:t>1</w:t>
            </w:r>
          </w:p>
        </w:tc>
        <w:tc>
          <w:tcPr>
            <w:tcW w:w="6390" w:type="dxa"/>
            <w:tcBorders>
              <w:top w:val="single" w:sz="4" w:space="0" w:color="999999"/>
              <w:left w:val="single" w:sz="4" w:space="0" w:color="999999"/>
              <w:bottom w:val="single" w:sz="4" w:space="0" w:color="999999"/>
              <w:right w:val="nil"/>
            </w:tcBorders>
            <w:vAlign w:val="center"/>
          </w:tcPr>
          <w:p w:rsidR="00B6703E" w:rsidRPr="001C369B" w:rsidRDefault="00E630BE" w:rsidP="003E4046">
            <w:pPr>
              <w:pStyle w:val="TableText"/>
              <w:tabs>
                <w:tab w:val="decimal" w:pos="180"/>
              </w:tabs>
              <w:spacing w:line="276" w:lineRule="auto"/>
              <w:rPr>
                <w:sz w:val="20"/>
              </w:rPr>
            </w:pPr>
            <w:r w:rsidRPr="001C369B">
              <w:rPr>
                <w:sz w:val="20"/>
              </w:rPr>
              <w:t>Clarifications and errata, u</w:t>
            </w:r>
            <w:r w:rsidR="00017E57" w:rsidRPr="001C369B">
              <w:rPr>
                <w:sz w:val="20"/>
              </w:rPr>
              <w:t xml:space="preserve">pdates for </w:t>
            </w:r>
            <w:r w:rsidR="005C051D" w:rsidRPr="001C369B">
              <w:rPr>
                <w:sz w:val="20"/>
              </w:rPr>
              <w:t>n</w:t>
            </w:r>
            <w:r w:rsidR="00017E57" w:rsidRPr="001C369B">
              <w:rPr>
                <w:sz w:val="20"/>
              </w:rPr>
              <w:t>on-PIN</w:t>
            </w:r>
            <w:r w:rsidR="00D90F4D" w:rsidRPr="001C369B">
              <w:rPr>
                <w:sz w:val="20"/>
              </w:rPr>
              <w:t xml:space="preserve"> POIs</w:t>
            </w:r>
            <w:r w:rsidR="00017E57" w:rsidRPr="001C369B">
              <w:rPr>
                <w:sz w:val="20"/>
              </w:rPr>
              <w:t xml:space="preserve">, </w:t>
            </w:r>
            <w:r w:rsidR="005C051D" w:rsidRPr="001C369B">
              <w:rPr>
                <w:sz w:val="20"/>
              </w:rPr>
              <w:t>e</w:t>
            </w:r>
            <w:r w:rsidR="00ED0238" w:rsidRPr="001C369B">
              <w:rPr>
                <w:sz w:val="20"/>
              </w:rPr>
              <w:t xml:space="preserve">ncrypting </w:t>
            </w:r>
            <w:r w:rsidR="005C051D" w:rsidRPr="001C369B">
              <w:rPr>
                <w:sz w:val="20"/>
              </w:rPr>
              <w:t>c</w:t>
            </w:r>
            <w:r w:rsidR="00017E57" w:rsidRPr="001C369B">
              <w:rPr>
                <w:sz w:val="20"/>
              </w:rPr>
              <w:t xml:space="preserve">ard </w:t>
            </w:r>
            <w:r w:rsidR="005C051D" w:rsidRPr="001C369B">
              <w:rPr>
                <w:sz w:val="20"/>
              </w:rPr>
              <w:t>r</w:t>
            </w:r>
            <w:r w:rsidR="00017E57" w:rsidRPr="001C369B">
              <w:rPr>
                <w:sz w:val="20"/>
              </w:rPr>
              <w:t>eaders</w:t>
            </w:r>
            <w:r w:rsidRPr="001C369B">
              <w:rPr>
                <w:sz w:val="20"/>
              </w:rPr>
              <w:t xml:space="preserve"> </w:t>
            </w:r>
          </w:p>
        </w:tc>
      </w:tr>
      <w:tr w:rsidR="00B6703E" w:rsidRPr="001C369B">
        <w:trPr>
          <w:tblHeader/>
        </w:trPr>
        <w:tc>
          <w:tcPr>
            <w:tcW w:w="1890" w:type="dxa"/>
            <w:tcBorders>
              <w:top w:val="single" w:sz="4" w:space="0" w:color="999999"/>
              <w:left w:val="nil"/>
              <w:bottom w:val="single" w:sz="4" w:space="0" w:color="999999"/>
              <w:right w:val="single" w:sz="4" w:space="0" w:color="999999"/>
            </w:tcBorders>
          </w:tcPr>
          <w:p w:rsidR="00B6703E" w:rsidRPr="001C369B" w:rsidRDefault="008478DA" w:rsidP="00B55055">
            <w:pPr>
              <w:pStyle w:val="TableText"/>
              <w:rPr>
                <w:sz w:val="20"/>
              </w:rPr>
            </w:pPr>
            <w:r w:rsidRPr="001C369B">
              <w:rPr>
                <w:sz w:val="20"/>
              </w:rPr>
              <w:t>February</w:t>
            </w:r>
            <w:r w:rsidR="00B55055" w:rsidRPr="001C369B">
              <w:rPr>
                <w:sz w:val="20"/>
              </w:rPr>
              <w:t xml:space="preserve"> 2013</w:t>
            </w:r>
          </w:p>
        </w:tc>
        <w:tc>
          <w:tcPr>
            <w:tcW w:w="1080" w:type="dxa"/>
            <w:tcBorders>
              <w:top w:val="single" w:sz="4" w:space="0" w:color="999999"/>
              <w:left w:val="single" w:sz="4" w:space="0" w:color="999999"/>
              <w:bottom w:val="single" w:sz="4" w:space="0" w:color="999999"/>
              <w:right w:val="single" w:sz="4" w:space="0" w:color="999999"/>
            </w:tcBorders>
          </w:tcPr>
          <w:p w:rsidR="00B6703E" w:rsidRPr="001C369B" w:rsidRDefault="0034545F" w:rsidP="00303908">
            <w:pPr>
              <w:pStyle w:val="TableText"/>
              <w:jc w:val="center"/>
              <w:rPr>
                <w:sz w:val="20"/>
              </w:rPr>
            </w:pPr>
            <w:r w:rsidRPr="001C369B">
              <w:rPr>
                <w:sz w:val="20"/>
              </w:rPr>
              <w:t>4.x</w:t>
            </w:r>
          </w:p>
        </w:tc>
        <w:tc>
          <w:tcPr>
            <w:tcW w:w="6390" w:type="dxa"/>
            <w:tcBorders>
              <w:top w:val="single" w:sz="4" w:space="0" w:color="999999"/>
              <w:left w:val="single" w:sz="4" w:space="0" w:color="999999"/>
              <w:bottom w:val="single" w:sz="4" w:space="0" w:color="999999"/>
              <w:right w:val="nil"/>
            </w:tcBorders>
            <w:vAlign w:val="center"/>
          </w:tcPr>
          <w:p w:rsidR="00B6703E" w:rsidRPr="001C369B" w:rsidRDefault="0034545F" w:rsidP="003E4046">
            <w:pPr>
              <w:pStyle w:val="TableText"/>
              <w:spacing w:line="276" w:lineRule="auto"/>
              <w:rPr>
                <w:sz w:val="20"/>
              </w:rPr>
            </w:pPr>
            <w:r w:rsidRPr="001C369B">
              <w:rPr>
                <w:sz w:val="20"/>
              </w:rPr>
              <w:t>RFC version</w:t>
            </w:r>
          </w:p>
        </w:tc>
      </w:tr>
      <w:tr w:rsidR="008317A7" w:rsidRPr="001C369B">
        <w:trPr>
          <w:tblHeader/>
        </w:trPr>
        <w:tc>
          <w:tcPr>
            <w:tcW w:w="1890" w:type="dxa"/>
            <w:tcBorders>
              <w:top w:val="single" w:sz="4" w:space="0" w:color="999999"/>
              <w:left w:val="nil"/>
              <w:bottom w:val="single" w:sz="4" w:space="0" w:color="999999"/>
              <w:right w:val="single" w:sz="4" w:space="0" w:color="999999"/>
            </w:tcBorders>
          </w:tcPr>
          <w:p w:rsidR="008317A7" w:rsidRPr="001C369B" w:rsidRDefault="007E5396" w:rsidP="00B55055">
            <w:pPr>
              <w:pStyle w:val="TableText"/>
              <w:rPr>
                <w:sz w:val="20"/>
              </w:rPr>
            </w:pPr>
            <w:r>
              <w:rPr>
                <w:sz w:val="20"/>
              </w:rPr>
              <w:t>June</w:t>
            </w:r>
            <w:r w:rsidR="008317A7">
              <w:rPr>
                <w:sz w:val="20"/>
              </w:rPr>
              <w:t xml:space="preserve"> 2013</w:t>
            </w:r>
          </w:p>
        </w:tc>
        <w:tc>
          <w:tcPr>
            <w:tcW w:w="1080" w:type="dxa"/>
            <w:tcBorders>
              <w:top w:val="single" w:sz="4" w:space="0" w:color="999999"/>
              <w:left w:val="single" w:sz="4" w:space="0" w:color="999999"/>
              <w:bottom w:val="single" w:sz="4" w:space="0" w:color="999999"/>
              <w:right w:val="single" w:sz="4" w:space="0" w:color="999999"/>
            </w:tcBorders>
          </w:tcPr>
          <w:p w:rsidR="008317A7" w:rsidRPr="001C369B" w:rsidRDefault="008317A7" w:rsidP="00303908">
            <w:pPr>
              <w:pStyle w:val="TableText"/>
              <w:jc w:val="center"/>
              <w:rPr>
                <w:sz w:val="20"/>
              </w:rPr>
            </w:pPr>
            <w:r>
              <w:rPr>
                <w:sz w:val="20"/>
              </w:rPr>
              <w:t>4.0</w:t>
            </w:r>
          </w:p>
        </w:tc>
        <w:tc>
          <w:tcPr>
            <w:tcW w:w="6390" w:type="dxa"/>
            <w:tcBorders>
              <w:top w:val="single" w:sz="4" w:space="0" w:color="999999"/>
              <w:left w:val="single" w:sz="4" w:space="0" w:color="999999"/>
              <w:bottom w:val="single" w:sz="4" w:space="0" w:color="999999"/>
              <w:right w:val="nil"/>
            </w:tcBorders>
            <w:vAlign w:val="center"/>
          </w:tcPr>
          <w:p w:rsidR="008317A7" w:rsidRPr="001C369B" w:rsidRDefault="008317A7" w:rsidP="003E4046">
            <w:pPr>
              <w:pStyle w:val="TableText"/>
              <w:spacing w:line="276" w:lineRule="auto"/>
              <w:rPr>
                <w:sz w:val="20"/>
              </w:rPr>
            </w:pPr>
            <w:r>
              <w:rPr>
                <w:sz w:val="20"/>
              </w:rPr>
              <w:t>Public release</w:t>
            </w:r>
          </w:p>
        </w:tc>
      </w:tr>
    </w:tbl>
    <w:p w:rsidR="00B6703E" w:rsidRPr="001C369B" w:rsidRDefault="00B6703E" w:rsidP="002B49A6">
      <w:pPr>
        <w:pStyle w:val="BodyText"/>
        <w:spacing w:before="0"/>
        <w:rPr>
          <w:b/>
          <w:bCs/>
          <w:sz w:val="32"/>
          <w:szCs w:val="32"/>
        </w:rPr>
      </w:pPr>
      <w:r w:rsidRPr="001C369B">
        <w:rPr>
          <w:sz w:val="32"/>
          <w:szCs w:val="32"/>
        </w:rPr>
        <w:br w:type="page"/>
      </w:r>
      <w:r w:rsidRPr="001C369B">
        <w:rPr>
          <w:b/>
          <w:bCs/>
          <w:sz w:val="32"/>
          <w:szCs w:val="32"/>
        </w:rPr>
        <w:lastRenderedPageBreak/>
        <w:t>Table of Contents</w:t>
      </w:r>
    </w:p>
    <w:p w:rsidR="00A22E55" w:rsidRDefault="000E27A0">
      <w:pPr>
        <w:pStyle w:val="TOC1"/>
        <w:rPr>
          <w:rFonts w:asciiTheme="minorHAnsi" w:eastAsiaTheme="minorEastAsia" w:hAnsiTheme="minorHAnsi" w:cstheme="minorBidi"/>
          <w:b w:val="0"/>
          <w:bCs w:val="0"/>
          <w:sz w:val="24"/>
          <w:szCs w:val="24"/>
        </w:rPr>
      </w:pPr>
      <w:r w:rsidRPr="000E27A0">
        <w:rPr>
          <w:noProof w:val="0"/>
          <w:sz w:val="20"/>
        </w:rPr>
        <w:fldChar w:fldCharType="begin"/>
      </w:r>
      <w:r w:rsidR="006E06BB" w:rsidRPr="006E06BB">
        <w:rPr>
          <w:noProof w:val="0"/>
          <w:sz w:val="20"/>
        </w:rPr>
        <w:instrText xml:space="preserve"> TOC \o "2-3" \t "Heading 1,1,Heading 1a,2" </w:instrText>
      </w:r>
      <w:r w:rsidRPr="000E27A0">
        <w:rPr>
          <w:noProof w:val="0"/>
          <w:sz w:val="20"/>
        </w:rPr>
        <w:fldChar w:fldCharType="separate"/>
      </w:r>
      <w:r w:rsidR="00A22E55">
        <w:t>Document Changes</w:t>
      </w:r>
      <w:r w:rsidR="00A22E55">
        <w:tab/>
      </w:r>
      <w:r>
        <w:fldChar w:fldCharType="begin"/>
      </w:r>
      <w:r w:rsidR="00A22E55">
        <w:instrText xml:space="preserve"> PAGEREF _Toc226823776 \h </w:instrText>
      </w:r>
      <w:r>
        <w:fldChar w:fldCharType="separate"/>
      </w:r>
      <w:r w:rsidR="002A3975">
        <w:t>1</w:t>
      </w:r>
      <w:r>
        <w:fldChar w:fldCharType="end"/>
      </w:r>
    </w:p>
    <w:p w:rsidR="00A22E55" w:rsidRDefault="00A22E55">
      <w:pPr>
        <w:pStyle w:val="TOC1"/>
        <w:rPr>
          <w:rFonts w:asciiTheme="minorHAnsi" w:eastAsiaTheme="minorEastAsia" w:hAnsiTheme="minorHAnsi" w:cstheme="minorBidi"/>
          <w:b w:val="0"/>
          <w:bCs w:val="0"/>
          <w:sz w:val="24"/>
          <w:szCs w:val="24"/>
        </w:rPr>
      </w:pPr>
      <w:r>
        <w:t>About This Document</w:t>
      </w:r>
      <w:r>
        <w:tab/>
      </w:r>
      <w:r w:rsidR="000E27A0">
        <w:fldChar w:fldCharType="begin"/>
      </w:r>
      <w:r>
        <w:instrText xml:space="preserve"> PAGEREF _Toc226823777 \h </w:instrText>
      </w:r>
      <w:r w:rsidR="000E27A0">
        <w:fldChar w:fldCharType="separate"/>
      </w:r>
      <w:r w:rsidR="002A3975">
        <w:t>4</w:t>
      </w:r>
      <w:r w:rsidR="000E27A0">
        <w:fldChar w:fldCharType="end"/>
      </w:r>
    </w:p>
    <w:p w:rsidR="00A22E55" w:rsidRDefault="00A22E55">
      <w:pPr>
        <w:pStyle w:val="TOC2"/>
        <w:rPr>
          <w:rFonts w:asciiTheme="minorHAnsi" w:eastAsiaTheme="minorEastAsia" w:hAnsiTheme="minorHAnsi" w:cstheme="minorBidi"/>
          <w:noProof/>
          <w:sz w:val="24"/>
          <w:szCs w:val="24"/>
        </w:rPr>
      </w:pPr>
      <w:r>
        <w:rPr>
          <w:noProof/>
        </w:rPr>
        <w:t>Purpose</w:t>
      </w:r>
      <w:r>
        <w:rPr>
          <w:noProof/>
        </w:rPr>
        <w:tab/>
      </w:r>
      <w:r w:rsidR="000E27A0">
        <w:rPr>
          <w:noProof/>
        </w:rPr>
        <w:fldChar w:fldCharType="begin"/>
      </w:r>
      <w:r>
        <w:rPr>
          <w:noProof/>
        </w:rPr>
        <w:instrText xml:space="preserve"> PAGEREF _Toc226823778 \h </w:instrText>
      </w:r>
      <w:r w:rsidR="000E27A0">
        <w:rPr>
          <w:noProof/>
        </w:rPr>
      </w:r>
      <w:r w:rsidR="000E27A0">
        <w:rPr>
          <w:noProof/>
        </w:rPr>
        <w:fldChar w:fldCharType="separate"/>
      </w:r>
      <w:r w:rsidR="002A3975">
        <w:rPr>
          <w:noProof/>
        </w:rPr>
        <w:t>4</w:t>
      </w:r>
      <w:r w:rsidR="000E27A0">
        <w:rPr>
          <w:noProof/>
        </w:rPr>
        <w:fldChar w:fldCharType="end"/>
      </w:r>
    </w:p>
    <w:p w:rsidR="00A22E55" w:rsidRDefault="00A22E55">
      <w:pPr>
        <w:pStyle w:val="TOC2"/>
        <w:rPr>
          <w:rFonts w:asciiTheme="minorHAnsi" w:eastAsiaTheme="minorEastAsia" w:hAnsiTheme="minorHAnsi" w:cstheme="minorBidi"/>
          <w:noProof/>
          <w:sz w:val="24"/>
          <w:szCs w:val="24"/>
        </w:rPr>
      </w:pPr>
      <w:r>
        <w:rPr>
          <w:noProof/>
        </w:rPr>
        <w:t>Scope of the Document</w:t>
      </w:r>
      <w:r>
        <w:rPr>
          <w:noProof/>
        </w:rPr>
        <w:tab/>
      </w:r>
      <w:r w:rsidR="000E27A0">
        <w:rPr>
          <w:noProof/>
        </w:rPr>
        <w:fldChar w:fldCharType="begin"/>
      </w:r>
      <w:r>
        <w:rPr>
          <w:noProof/>
        </w:rPr>
        <w:instrText xml:space="preserve"> PAGEREF _Toc226823779 \h </w:instrText>
      </w:r>
      <w:r w:rsidR="000E27A0">
        <w:rPr>
          <w:noProof/>
        </w:rPr>
      </w:r>
      <w:r w:rsidR="000E27A0">
        <w:rPr>
          <w:noProof/>
        </w:rPr>
        <w:fldChar w:fldCharType="separate"/>
      </w:r>
      <w:r w:rsidR="002A3975">
        <w:rPr>
          <w:noProof/>
        </w:rPr>
        <w:t>4</w:t>
      </w:r>
      <w:r w:rsidR="000E27A0">
        <w:rPr>
          <w:noProof/>
        </w:rPr>
        <w:fldChar w:fldCharType="end"/>
      </w:r>
    </w:p>
    <w:p w:rsidR="00A22E55" w:rsidRDefault="00A22E55">
      <w:pPr>
        <w:pStyle w:val="TOC2"/>
        <w:rPr>
          <w:rFonts w:asciiTheme="minorHAnsi" w:eastAsiaTheme="minorEastAsia" w:hAnsiTheme="minorHAnsi" w:cstheme="minorBidi"/>
          <w:noProof/>
          <w:sz w:val="24"/>
          <w:szCs w:val="24"/>
        </w:rPr>
      </w:pPr>
      <w:r>
        <w:rPr>
          <w:noProof/>
        </w:rPr>
        <w:t>Main Differences from Previous Version</w:t>
      </w:r>
      <w:r>
        <w:rPr>
          <w:noProof/>
        </w:rPr>
        <w:tab/>
      </w:r>
      <w:r w:rsidR="000E27A0">
        <w:rPr>
          <w:noProof/>
        </w:rPr>
        <w:fldChar w:fldCharType="begin"/>
      </w:r>
      <w:r>
        <w:rPr>
          <w:noProof/>
        </w:rPr>
        <w:instrText xml:space="preserve"> PAGEREF _Toc226823780 \h </w:instrText>
      </w:r>
      <w:r w:rsidR="000E27A0">
        <w:rPr>
          <w:noProof/>
        </w:rPr>
      </w:r>
      <w:r w:rsidR="000E27A0">
        <w:rPr>
          <w:noProof/>
        </w:rPr>
        <w:fldChar w:fldCharType="separate"/>
      </w:r>
      <w:r w:rsidR="002A3975">
        <w:rPr>
          <w:noProof/>
        </w:rPr>
        <w:t>5</w:t>
      </w:r>
      <w:r w:rsidR="000E27A0">
        <w:rPr>
          <w:noProof/>
        </w:rPr>
        <w:fldChar w:fldCharType="end"/>
      </w:r>
    </w:p>
    <w:p w:rsidR="00A22E55" w:rsidRDefault="00A22E55">
      <w:pPr>
        <w:pStyle w:val="TOC2"/>
        <w:rPr>
          <w:rFonts w:asciiTheme="minorHAnsi" w:eastAsiaTheme="minorEastAsia" w:hAnsiTheme="minorHAnsi" w:cstheme="minorBidi"/>
          <w:noProof/>
          <w:sz w:val="24"/>
          <w:szCs w:val="24"/>
        </w:rPr>
      </w:pPr>
      <w:r>
        <w:rPr>
          <w:noProof/>
        </w:rPr>
        <w:t>PTS Approval Modules Selection</w:t>
      </w:r>
      <w:r>
        <w:rPr>
          <w:noProof/>
        </w:rPr>
        <w:tab/>
      </w:r>
      <w:r w:rsidR="000E27A0">
        <w:rPr>
          <w:noProof/>
        </w:rPr>
        <w:fldChar w:fldCharType="begin"/>
      </w:r>
      <w:r>
        <w:rPr>
          <w:noProof/>
        </w:rPr>
        <w:instrText xml:space="preserve"> PAGEREF _Toc226823781 \h </w:instrText>
      </w:r>
      <w:r w:rsidR="000E27A0">
        <w:rPr>
          <w:noProof/>
        </w:rPr>
      </w:r>
      <w:r w:rsidR="000E27A0">
        <w:rPr>
          <w:noProof/>
        </w:rPr>
        <w:fldChar w:fldCharType="separate"/>
      </w:r>
      <w:r w:rsidR="002A3975">
        <w:rPr>
          <w:noProof/>
        </w:rPr>
        <w:t>6</w:t>
      </w:r>
      <w:r w:rsidR="000E27A0">
        <w:rPr>
          <w:noProof/>
        </w:rPr>
        <w:fldChar w:fldCharType="end"/>
      </w:r>
    </w:p>
    <w:p w:rsidR="00A22E55" w:rsidRDefault="00A22E55">
      <w:pPr>
        <w:pStyle w:val="TOC1"/>
        <w:rPr>
          <w:rFonts w:asciiTheme="minorHAnsi" w:eastAsiaTheme="minorEastAsia" w:hAnsiTheme="minorHAnsi" w:cstheme="minorBidi"/>
          <w:b w:val="0"/>
          <w:bCs w:val="0"/>
          <w:sz w:val="24"/>
          <w:szCs w:val="24"/>
        </w:rPr>
      </w:pPr>
      <w:r>
        <w:t>Foreword</w:t>
      </w:r>
      <w:r>
        <w:tab/>
      </w:r>
      <w:r w:rsidR="000E27A0">
        <w:fldChar w:fldCharType="begin"/>
      </w:r>
      <w:r>
        <w:instrText xml:space="preserve"> PAGEREF _Toc226823782 \h </w:instrText>
      </w:r>
      <w:r w:rsidR="000E27A0">
        <w:fldChar w:fldCharType="separate"/>
      </w:r>
      <w:r w:rsidR="002A3975">
        <w:t>7</w:t>
      </w:r>
      <w:r w:rsidR="000E27A0">
        <w:fldChar w:fldCharType="end"/>
      </w:r>
    </w:p>
    <w:p w:rsidR="00A22E55" w:rsidRDefault="00A22E55">
      <w:pPr>
        <w:pStyle w:val="TOC2"/>
        <w:rPr>
          <w:rFonts w:asciiTheme="minorHAnsi" w:eastAsiaTheme="minorEastAsia" w:hAnsiTheme="minorHAnsi" w:cstheme="minorBidi"/>
          <w:noProof/>
          <w:sz w:val="24"/>
          <w:szCs w:val="24"/>
        </w:rPr>
      </w:pPr>
      <w:r>
        <w:rPr>
          <w:noProof/>
        </w:rPr>
        <w:t>Evaluation Domains</w:t>
      </w:r>
      <w:r>
        <w:rPr>
          <w:noProof/>
        </w:rPr>
        <w:tab/>
      </w:r>
      <w:r w:rsidR="000E27A0">
        <w:rPr>
          <w:noProof/>
        </w:rPr>
        <w:fldChar w:fldCharType="begin"/>
      </w:r>
      <w:r>
        <w:rPr>
          <w:noProof/>
        </w:rPr>
        <w:instrText xml:space="preserve"> PAGEREF _Toc226823783 \h </w:instrText>
      </w:r>
      <w:r w:rsidR="000E27A0">
        <w:rPr>
          <w:noProof/>
        </w:rPr>
      </w:r>
      <w:r w:rsidR="000E27A0">
        <w:rPr>
          <w:noProof/>
        </w:rPr>
        <w:fldChar w:fldCharType="separate"/>
      </w:r>
      <w:r w:rsidR="002A3975">
        <w:rPr>
          <w:noProof/>
        </w:rPr>
        <w:t>7</w:t>
      </w:r>
      <w:r w:rsidR="000E27A0">
        <w:rPr>
          <w:noProof/>
        </w:rPr>
        <w:fldChar w:fldCharType="end"/>
      </w:r>
    </w:p>
    <w:p w:rsidR="00A22E55" w:rsidRDefault="00A22E55">
      <w:pPr>
        <w:pStyle w:val="TOC2"/>
        <w:rPr>
          <w:rFonts w:asciiTheme="minorHAnsi" w:eastAsiaTheme="minorEastAsia" w:hAnsiTheme="minorHAnsi" w:cstheme="minorBidi"/>
          <w:noProof/>
          <w:sz w:val="24"/>
          <w:szCs w:val="24"/>
        </w:rPr>
      </w:pPr>
      <w:r>
        <w:rPr>
          <w:noProof/>
        </w:rPr>
        <w:t>Device Management</w:t>
      </w:r>
      <w:r>
        <w:rPr>
          <w:noProof/>
        </w:rPr>
        <w:tab/>
      </w:r>
      <w:r w:rsidR="000E27A0">
        <w:rPr>
          <w:noProof/>
        </w:rPr>
        <w:fldChar w:fldCharType="begin"/>
      </w:r>
      <w:r>
        <w:rPr>
          <w:noProof/>
        </w:rPr>
        <w:instrText xml:space="preserve"> PAGEREF _Toc226823784 \h </w:instrText>
      </w:r>
      <w:r w:rsidR="000E27A0">
        <w:rPr>
          <w:noProof/>
        </w:rPr>
      </w:r>
      <w:r w:rsidR="000E27A0">
        <w:rPr>
          <w:noProof/>
        </w:rPr>
        <w:fldChar w:fldCharType="separate"/>
      </w:r>
      <w:r w:rsidR="002A3975">
        <w:rPr>
          <w:noProof/>
        </w:rPr>
        <w:t>7</w:t>
      </w:r>
      <w:r w:rsidR="000E27A0">
        <w:rPr>
          <w:noProof/>
        </w:rPr>
        <w:fldChar w:fldCharType="end"/>
      </w:r>
    </w:p>
    <w:p w:rsidR="00A22E55" w:rsidRDefault="00A22E55">
      <w:pPr>
        <w:pStyle w:val="TOC2"/>
        <w:rPr>
          <w:rFonts w:asciiTheme="minorHAnsi" w:eastAsiaTheme="minorEastAsia" w:hAnsiTheme="minorHAnsi" w:cstheme="minorBidi"/>
          <w:noProof/>
          <w:sz w:val="24"/>
          <w:szCs w:val="24"/>
        </w:rPr>
      </w:pPr>
      <w:r>
        <w:rPr>
          <w:noProof/>
        </w:rPr>
        <w:t>Modular approach</w:t>
      </w:r>
      <w:r>
        <w:rPr>
          <w:noProof/>
        </w:rPr>
        <w:tab/>
      </w:r>
      <w:r w:rsidR="000E27A0">
        <w:rPr>
          <w:noProof/>
        </w:rPr>
        <w:fldChar w:fldCharType="begin"/>
      </w:r>
      <w:r>
        <w:rPr>
          <w:noProof/>
        </w:rPr>
        <w:instrText xml:space="preserve"> PAGEREF _Toc226823785 \h </w:instrText>
      </w:r>
      <w:r w:rsidR="000E27A0">
        <w:rPr>
          <w:noProof/>
        </w:rPr>
      </w:r>
      <w:r w:rsidR="000E27A0">
        <w:rPr>
          <w:noProof/>
        </w:rPr>
        <w:fldChar w:fldCharType="separate"/>
      </w:r>
      <w:r w:rsidR="002A3975">
        <w:rPr>
          <w:noProof/>
        </w:rPr>
        <w:t>7</w:t>
      </w:r>
      <w:r w:rsidR="000E27A0">
        <w:rPr>
          <w:noProof/>
        </w:rPr>
        <w:fldChar w:fldCharType="end"/>
      </w:r>
    </w:p>
    <w:p w:rsidR="00A22E55" w:rsidRDefault="00A22E55">
      <w:pPr>
        <w:pStyle w:val="TOC1"/>
        <w:rPr>
          <w:rFonts w:asciiTheme="minorHAnsi" w:eastAsiaTheme="minorEastAsia" w:hAnsiTheme="minorHAnsi" w:cstheme="minorBidi"/>
          <w:b w:val="0"/>
          <w:bCs w:val="0"/>
          <w:sz w:val="24"/>
          <w:szCs w:val="24"/>
        </w:rPr>
      </w:pPr>
      <w:r>
        <w:t>Related Publications</w:t>
      </w:r>
      <w:r>
        <w:tab/>
      </w:r>
      <w:r w:rsidR="000E27A0">
        <w:fldChar w:fldCharType="begin"/>
      </w:r>
      <w:r>
        <w:instrText xml:space="preserve"> PAGEREF _Toc226823786 \h </w:instrText>
      </w:r>
      <w:r w:rsidR="000E27A0">
        <w:fldChar w:fldCharType="separate"/>
      </w:r>
      <w:r w:rsidR="002A3975">
        <w:t>8</w:t>
      </w:r>
      <w:r w:rsidR="000E27A0">
        <w:fldChar w:fldCharType="end"/>
      </w:r>
    </w:p>
    <w:p w:rsidR="00A22E55" w:rsidRDefault="00A22E55">
      <w:pPr>
        <w:pStyle w:val="TOC1"/>
        <w:rPr>
          <w:rFonts w:asciiTheme="minorHAnsi" w:eastAsiaTheme="minorEastAsia" w:hAnsiTheme="minorHAnsi" w:cstheme="minorBidi"/>
          <w:b w:val="0"/>
          <w:bCs w:val="0"/>
          <w:sz w:val="24"/>
          <w:szCs w:val="24"/>
        </w:rPr>
      </w:pPr>
      <w:r>
        <w:t>Required Device Information</w:t>
      </w:r>
      <w:r>
        <w:tab/>
      </w:r>
      <w:r w:rsidR="000E27A0">
        <w:fldChar w:fldCharType="begin"/>
      </w:r>
      <w:r>
        <w:instrText xml:space="preserve"> PAGEREF _Toc226823787 \h </w:instrText>
      </w:r>
      <w:r w:rsidR="000E27A0">
        <w:fldChar w:fldCharType="separate"/>
      </w:r>
      <w:r w:rsidR="002A3975">
        <w:t>9</w:t>
      </w:r>
      <w:r w:rsidR="000E27A0">
        <w:fldChar w:fldCharType="end"/>
      </w:r>
    </w:p>
    <w:p w:rsidR="00A22E55" w:rsidRDefault="00A22E55">
      <w:pPr>
        <w:pStyle w:val="TOC2"/>
        <w:rPr>
          <w:rFonts w:asciiTheme="minorHAnsi" w:eastAsiaTheme="minorEastAsia" w:hAnsiTheme="minorHAnsi" w:cstheme="minorBidi"/>
          <w:noProof/>
          <w:sz w:val="24"/>
          <w:szCs w:val="24"/>
        </w:rPr>
      </w:pPr>
      <w:r>
        <w:rPr>
          <w:noProof/>
        </w:rPr>
        <w:t>Optional Use of Variables in the Identifier</w:t>
      </w:r>
      <w:r>
        <w:rPr>
          <w:noProof/>
        </w:rPr>
        <w:tab/>
      </w:r>
      <w:r w:rsidR="000E27A0">
        <w:rPr>
          <w:noProof/>
        </w:rPr>
        <w:fldChar w:fldCharType="begin"/>
      </w:r>
      <w:r>
        <w:rPr>
          <w:noProof/>
        </w:rPr>
        <w:instrText xml:space="preserve"> PAGEREF _Toc226823788 \h </w:instrText>
      </w:r>
      <w:r w:rsidR="000E27A0">
        <w:rPr>
          <w:noProof/>
        </w:rPr>
      </w:r>
      <w:r w:rsidR="000E27A0">
        <w:rPr>
          <w:noProof/>
        </w:rPr>
        <w:fldChar w:fldCharType="separate"/>
      </w:r>
      <w:r w:rsidR="002A3975">
        <w:rPr>
          <w:noProof/>
        </w:rPr>
        <w:t>11</w:t>
      </w:r>
      <w:r w:rsidR="000E27A0">
        <w:rPr>
          <w:noProof/>
        </w:rPr>
        <w:fldChar w:fldCharType="end"/>
      </w:r>
    </w:p>
    <w:p w:rsidR="00A22E55" w:rsidRDefault="00A22E55">
      <w:pPr>
        <w:pStyle w:val="TOC2"/>
        <w:rPr>
          <w:rFonts w:asciiTheme="minorHAnsi" w:eastAsiaTheme="minorEastAsia" w:hAnsiTheme="minorHAnsi" w:cstheme="minorBidi"/>
          <w:noProof/>
          <w:sz w:val="24"/>
          <w:szCs w:val="24"/>
        </w:rPr>
      </w:pPr>
      <w:r>
        <w:rPr>
          <w:noProof/>
        </w:rPr>
        <w:t>Evaluation Module Information</w:t>
      </w:r>
      <w:r>
        <w:rPr>
          <w:noProof/>
        </w:rPr>
        <w:tab/>
      </w:r>
      <w:r w:rsidR="000E27A0">
        <w:rPr>
          <w:noProof/>
        </w:rPr>
        <w:fldChar w:fldCharType="begin"/>
      </w:r>
      <w:r>
        <w:rPr>
          <w:noProof/>
        </w:rPr>
        <w:instrText xml:space="preserve"> PAGEREF _Toc226823789 \h </w:instrText>
      </w:r>
      <w:r w:rsidR="000E27A0">
        <w:rPr>
          <w:noProof/>
        </w:rPr>
      </w:r>
      <w:r w:rsidR="000E27A0">
        <w:rPr>
          <w:noProof/>
        </w:rPr>
        <w:fldChar w:fldCharType="separate"/>
      </w:r>
      <w:r w:rsidR="002A3975">
        <w:rPr>
          <w:noProof/>
        </w:rPr>
        <w:t>12</w:t>
      </w:r>
      <w:r w:rsidR="000E27A0">
        <w:rPr>
          <w:noProof/>
        </w:rPr>
        <w:fldChar w:fldCharType="end"/>
      </w:r>
    </w:p>
    <w:p w:rsidR="00A22E55" w:rsidRDefault="00A22E55">
      <w:pPr>
        <w:pStyle w:val="TOC3"/>
        <w:rPr>
          <w:rFonts w:asciiTheme="minorHAnsi" w:eastAsiaTheme="minorEastAsia" w:hAnsiTheme="minorHAnsi" w:cstheme="minorBidi"/>
          <w:noProof/>
          <w:sz w:val="24"/>
          <w:szCs w:val="24"/>
        </w:rPr>
      </w:pPr>
      <w:r>
        <w:rPr>
          <w:noProof/>
        </w:rPr>
        <w:t>POS Terminal Integration and Core Requirements Modules</w:t>
      </w:r>
      <w:r>
        <w:rPr>
          <w:noProof/>
        </w:rPr>
        <w:tab/>
      </w:r>
      <w:r w:rsidR="000E27A0">
        <w:rPr>
          <w:noProof/>
        </w:rPr>
        <w:fldChar w:fldCharType="begin"/>
      </w:r>
      <w:r>
        <w:rPr>
          <w:noProof/>
        </w:rPr>
        <w:instrText xml:space="preserve"> PAGEREF _Toc226823790 \h </w:instrText>
      </w:r>
      <w:r w:rsidR="000E27A0">
        <w:rPr>
          <w:noProof/>
        </w:rPr>
      </w:r>
      <w:r w:rsidR="000E27A0">
        <w:rPr>
          <w:noProof/>
        </w:rPr>
        <w:fldChar w:fldCharType="separate"/>
      </w:r>
      <w:r w:rsidR="002A3975">
        <w:rPr>
          <w:noProof/>
        </w:rPr>
        <w:t>12</w:t>
      </w:r>
      <w:r w:rsidR="000E27A0">
        <w:rPr>
          <w:noProof/>
        </w:rPr>
        <w:fldChar w:fldCharType="end"/>
      </w:r>
    </w:p>
    <w:p w:rsidR="00A22E55" w:rsidRDefault="00A22E55">
      <w:pPr>
        <w:pStyle w:val="TOC3"/>
        <w:rPr>
          <w:rFonts w:asciiTheme="minorHAnsi" w:eastAsiaTheme="minorEastAsia" w:hAnsiTheme="minorHAnsi" w:cstheme="minorBidi"/>
          <w:noProof/>
          <w:sz w:val="24"/>
          <w:szCs w:val="24"/>
        </w:rPr>
      </w:pPr>
      <w:r>
        <w:rPr>
          <w:noProof/>
        </w:rPr>
        <w:t>Open Protocols Module – Protocol Declaration Form</w:t>
      </w:r>
      <w:r>
        <w:rPr>
          <w:noProof/>
        </w:rPr>
        <w:tab/>
      </w:r>
      <w:r w:rsidR="000E27A0">
        <w:rPr>
          <w:noProof/>
        </w:rPr>
        <w:fldChar w:fldCharType="begin"/>
      </w:r>
      <w:r>
        <w:rPr>
          <w:noProof/>
        </w:rPr>
        <w:instrText xml:space="preserve"> PAGEREF _Toc226823791 \h </w:instrText>
      </w:r>
      <w:r w:rsidR="000E27A0">
        <w:rPr>
          <w:noProof/>
        </w:rPr>
      </w:r>
      <w:r w:rsidR="000E27A0">
        <w:rPr>
          <w:noProof/>
        </w:rPr>
        <w:fldChar w:fldCharType="separate"/>
      </w:r>
      <w:r w:rsidR="002A3975">
        <w:rPr>
          <w:noProof/>
        </w:rPr>
        <w:t>13</w:t>
      </w:r>
      <w:r w:rsidR="000E27A0">
        <w:rPr>
          <w:noProof/>
        </w:rPr>
        <w:fldChar w:fldCharType="end"/>
      </w:r>
    </w:p>
    <w:p w:rsidR="00A22E55" w:rsidRDefault="00A22E55">
      <w:pPr>
        <w:pStyle w:val="TOC3"/>
        <w:rPr>
          <w:rFonts w:asciiTheme="minorHAnsi" w:eastAsiaTheme="minorEastAsia" w:hAnsiTheme="minorHAnsi" w:cstheme="minorBidi"/>
          <w:noProof/>
          <w:sz w:val="24"/>
          <w:szCs w:val="24"/>
        </w:rPr>
      </w:pPr>
      <w:r>
        <w:rPr>
          <w:noProof/>
        </w:rPr>
        <w:t>Secure Reading and Exchange of Data Module</w:t>
      </w:r>
      <w:r>
        <w:rPr>
          <w:noProof/>
        </w:rPr>
        <w:tab/>
      </w:r>
      <w:r w:rsidR="000E27A0">
        <w:rPr>
          <w:noProof/>
        </w:rPr>
        <w:fldChar w:fldCharType="begin"/>
      </w:r>
      <w:r>
        <w:rPr>
          <w:noProof/>
        </w:rPr>
        <w:instrText xml:space="preserve"> PAGEREF _Toc226823792 \h </w:instrText>
      </w:r>
      <w:r w:rsidR="000E27A0">
        <w:rPr>
          <w:noProof/>
        </w:rPr>
      </w:r>
      <w:r w:rsidR="000E27A0">
        <w:rPr>
          <w:noProof/>
        </w:rPr>
        <w:fldChar w:fldCharType="separate"/>
      </w:r>
      <w:r w:rsidR="002A3975">
        <w:rPr>
          <w:noProof/>
        </w:rPr>
        <w:t>13</w:t>
      </w:r>
      <w:r w:rsidR="000E27A0">
        <w:rPr>
          <w:noProof/>
        </w:rPr>
        <w:fldChar w:fldCharType="end"/>
      </w:r>
    </w:p>
    <w:p w:rsidR="00A22E55" w:rsidRDefault="00A22E55">
      <w:pPr>
        <w:pStyle w:val="TOC1"/>
        <w:rPr>
          <w:rFonts w:asciiTheme="minorHAnsi" w:eastAsiaTheme="minorEastAsia" w:hAnsiTheme="minorHAnsi" w:cstheme="minorBidi"/>
          <w:b w:val="0"/>
          <w:bCs w:val="0"/>
          <w:sz w:val="24"/>
          <w:szCs w:val="24"/>
        </w:rPr>
      </w:pPr>
      <w:r>
        <w:t>Evaluation Module Groupings</w:t>
      </w:r>
      <w:r>
        <w:tab/>
      </w:r>
      <w:r w:rsidR="000E27A0">
        <w:fldChar w:fldCharType="begin"/>
      </w:r>
      <w:r>
        <w:instrText xml:space="preserve"> PAGEREF _Toc226823793 \h </w:instrText>
      </w:r>
      <w:r w:rsidR="000E27A0">
        <w:fldChar w:fldCharType="separate"/>
      </w:r>
      <w:r w:rsidR="002A3975">
        <w:t>14</w:t>
      </w:r>
      <w:r w:rsidR="000E27A0">
        <w:fldChar w:fldCharType="end"/>
      </w:r>
    </w:p>
    <w:p w:rsidR="00A22E55" w:rsidRDefault="00A22E55">
      <w:pPr>
        <w:pStyle w:val="TOC1"/>
        <w:tabs>
          <w:tab w:val="left" w:pos="2440"/>
        </w:tabs>
        <w:rPr>
          <w:rFonts w:asciiTheme="minorHAnsi" w:eastAsiaTheme="minorEastAsia" w:hAnsiTheme="minorHAnsi" w:cstheme="minorBidi"/>
          <w:b w:val="0"/>
          <w:bCs w:val="0"/>
          <w:sz w:val="24"/>
          <w:szCs w:val="24"/>
        </w:rPr>
      </w:pPr>
      <w:r>
        <w:t>Evaluation Module 1:</w:t>
      </w:r>
      <w:r>
        <w:rPr>
          <w:rFonts w:asciiTheme="minorHAnsi" w:eastAsiaTheme="minorEastAsia" w:hAnsiTheme="minorHAnsi" w:cstheme="minorBidi"/>
          <w:b w:val="0"/>
          <w:bCs w:val="0"/>
          <w:sz w:val="24"/>
          <w:szCs w:val="24"/>
        </w:rPr>
        <w:tab/>
      </w:r>
      <w:r>
        <w:t xml:space="preserve"> Core Requirements</w:t>
      </w:r>
      <w:r>
        <w:tab/>
      </w:r>
      <w:r w:rsidR="000E27A0">
        <w:fldChar w:fldCharType="begin"/>
      </w:r>
      <w:r>
        <w:instrText xml:space="preserve"> PAGEREF _Toc226823794 \h </w:instrText>
      </w:r>
      <w:r w:rsidR="000E27A0">
        <w:fldChar w:fldCharType="separate"/>
      </w:r>
      <w:r w:rsidR="002A3975">
        <w:t>15</w:t>
      </w:r>
      <w:r w:rsidR="000E27A0">
        <w:fldChar w:fldCharType="end"/>
      </w:r>
    </w:p>
    <w:p w:rsidR="00A22E55" w:rsidRDefault="00A22E55">
      <w:pPr>
        <w:pStyle w:val="TOC2"/>
        <w:rPr>
          <w:rFonts w:asciiTheme="minorHAnsi" w:eastAsiaTheme="minorEastAsia" w:hAnsiTheme="minorHAnsi" w:cstheme="minorBidi"/>
          <w:noProof/>
          <w:sz w:val="24"/>
          <w:szCs w:val="24"/>
        </w:rPr>
      </w:pPr>
      <w:r>
        <w:rPr>
          <w:noProof/>
        </w:rPr>
        <w:t>A – Core Physical Security Requirements</w:t>
      </w:r>
      <w:r>
        <w:rPr>
          <w:noProof/>
        </w:rPr>
        <w:tab/>
      </w:r>
      <w:r w:rsidR="000E27A0">
        <w:rPr>
          <w:noProof/>
        </w:rPr>
        <w:fldChar w:fldCharType="begin"/>
      </w:r>
      <w:r>
        <w:rPr>
          <w:noProof/>
        </w:rPr>
        <w:instrText xml:space="preserve"> PAGEREF _Toc226823795 \h </w:instrText>
      </w:r>
      <w:r w:rsidR="000E27A0">
        <w:rPr>
          <w:noProof/>
        </w:rPr>
      </w:r>
      <w:r w:rsidR="000E27A0">
        <w:rPr>
          <w:noProof/>
        </w:rPr>
        <w:fldChar w:fldCharType="separate"/>
      </w:r>
      <w:r w:rsidR="002A3975">
        <w:rPr>
          <w:noProof/>
        </w:rPr>
        <w:t>15</w:t>
      </w:r>
      <w:r w:rsidR="000E27A0">
        <w:rPr>
          <w:noProof/>
        </w:rPr>
        <w:fldChar w:fldCharType="end"/>
      </w:r>
    </w:p>
    <w:p w:rsidR="00A22E55" w:rsidRDefault="00A22E55">
      <w:pPr>
        <w:pStyle w:val="TOC2"/>
        <w:rPr>
          <w:rFonts w:asciiTheme="minorHAnsi" w:eastAsiaTheme="minorEastAsia" w:hAnsiTheme="minorHAnsi" w:cstheme="minorBidi"/>
          <w:noProof/>
          <w:sz w:val="24"/>
          <w:szCs w:val="24"/>
        </w:rPr>
      </w:pPr>
      <w:r>
        <w:rPr>
          <w:noProof/>
        </w:rPr>
        <w:t>B – Core Logical Security Requirements</w:t>
      </w:r>
      <w:r>
        <w:rPr>
          <w:noProof/>
        </w:rPr>
        <w:tab/>
      </w:r>
      <w:r w:rsidR="000E27A0">
        <w:rPr>
          <w:noProof/>
        </w:rPr>
        <w:fldChar w:fldCharType="begin"/>
      </w:r>
      <w:r>
        <w:rPr>
          <w:noProof/>
        </w:rPr>
        <w:instrText xml:space="preserve"> PAGEREF _Toc226823796 \h </w:instrText>
      </w:r>
      <w:r w:rsidR="000E27A0">
        <w:rPr>
          <w:noProof/>
        </w:rPr>
      </w:r>
      <w:r w:rsidR="000E27A0">
        <w:rPr>
          <w:noProof/>
        </w:rPr>
        <w:fldChar w:fldCharType="separate"/>
      </w:r>
      <w:r w:rsidR="002A3975">
        <w:rPr>
          <w:noProof/>
        </w:rPr>
        <w:t>18</w:t>
      </w:r>
      <w:r w:rsidR="000E27A0">
        <w:rPr>
          <w:noProof/>
        </w:rPr>
        <w:fldChar w:fldCharType="end"/>
      </w:r>
    </w:p>
    <w:p w:rsidR="00A22E55" w:rsidRDefault="00A22E55">
      <w:pPr>
        <w:pStyle w:val="TOC2"/>
        <w:rPr>
          <w:rFonts w:asciiTheme="minorHAnsi" w:eastAsiaTheme="minorEastAsia" w:hAnsiTheme="minorHAnsi" w:cstheme="minorBidi"/>
          <w:noProof/>
          <w:sz w:val="24"/>
          <w:szCs w:val="24"/>
        </w:rPr>
      </w:pPr>
      <w:r>
        <w:rPr>
          <w:noProof/>
        </w:rPr>
        <w:t>C – Online PIN Security Requirement</w:t>
      </w:r>
      <w:r>
        <w:rPr>
          <w:noProof/>
        </w:rPr>
        <w:tab/>
      </w:r>
      <w:r w:rsidR="000E27A0">
        <w:rPr>
          <w:noProof/>
        </w:rPr>
        <w:fldChar w:fldCharType="begin"/>
      </w:r>
      <w:r>
        <w:rPr>
          <w:noProof/>
        </w:rPr>
        <w:instrText xml:space="preserve"> PAGEREF _Toc226823797 \h </w:instrText>
      </w:r>
      <w:r w:rsidR="000E27A0">
        <w:rPr>
          <w:noProof/>
        </w:rPr>
      </w:r>
      <w:r w:rsidR="000E27A0">
        <w:rPr>
          <w:noProof/>
        </w:rPr>
        <w:fldChar w:fldCharType="separate"/>
      </w:r>
      <w:r w:rsidR="002A3975">
        <w:rPr>
          <w:noProof/>
        </w:rPr>
        <w:t>21</w:t>
      </w:r>
      <w:r w:rsidR="000E27A0">
        <w:rPr>
          <w:noProof/>
        </w:rPr>
        <w:fldChar w:fldCharType="end"/>
      </w:r>
    </w:p>
    <w:p w:rsidR="00A22E55" w:rsidRDefault="00A22E55">
      <w:pPr>
        <w:pStyle w:val="TOC2"/>
        <w:rPr>
          <w:rFonts w:asciiTheme="minorHAnsi" w:eastAsiaTheme="minorEastAsia" w:hAnsiTheme="minorHAnsi" w:cstheme="minorBidi"/>
          <w:noProof/>
          <w:sz w:val="24"/>
          <w:szCs w:val="24"/>
        </w:rPr>
      </w:pPr>
      <w:r>
        <w:rPr>
          <w:noProof/>
        </w:rPr>
        <w:t>D – Offline PIN Security Requirements</w:t>
      </w:r>
      <w:r>
        <w:rPr>
          <w:noProof/>
        </w:rPr>
        <w:tab/>
      </w:r>
      <w:r w:rsidR="000E27A0">
        <w:rPr>
          <w:noProof/>
        </w:rPr>
        <w:fldChar w:fldCharType="begin"/>
      </w:r>
      <w:r>
        <w:rPr>
          <w:noProof/>
        </w:rPr>
        <w:instrText xml:space="preserve"> PAGEREF _Toc226823798 \h </w:instrText>
      </w:r>
      <w:r w:rsidR="000E27A0">
        <w:rPr>
          <w:noProof/>
        </w:rPr>
      </w:r>
      <w:r w:rsidR="000E27A0">
        <w:rPr>
          <w:noProof/>
        </w:rPr>
        <w:fldChar w:fldCharType="separate"/>
      </w:r>
      <w:r w:rsidR="002A3975">
        <w:rPr>
          <w:noProof/>
        </w:rPr>
        <w:t>21</w:t>
      </w:r>
      <w:r w:rsidR="000E27A0">
        <w:rPr>
          <w:noProof/>
        </w:rPr>
        <w:fldChar w:fldCharType="end"/>
      </w:r>
    </w:p>
    <w:p w:rsidR="00A22E55" w:rsidRDefault="00A22E55">
      <w:pPr>
        <w:pStyle w:val="TOC1"/>
        <w:tabs>
          <w:tab w:val="left" w:pos="2440"/>
        </w:tabs>
        <w:rPr>
          <w:rFonts w:asciiTheme="minorHAnsi" w:eastAsiaTheme="minorEastAsia" w:hAnsiTheme="minorHAnsi" w:cstheme="minorBidi"/>
          <w:b w:val="0"/>
          <w:bCs w:val="0"/>
          <w:sz w:val="24"/>
          <w:szCs w:val="24"/>
        </w:rPr>
      </w:pPr>
      <w:r>
        <w:t>Evaluation Module 2:</w:t>
      </w:r>
      <w:r>
        <w:rPr>
          <w:rFonts w:asciiTheme="minorHAnsi" w:eastAsiaTheme="minorEastAsia" w:hAnsiTheme="minorHAnsi" w:cstheme="minorBidi"/>
          <w:b w:val="0"/>
          <w:bCs w:val="0"/>
          <w:sz w:val="24"/>
          <w:szCs w:val="24"/>
        </w:rPr>
        <w:tab/>
      </w:r>
      <w:r>
        <w:t xml:space="preserve"> POS Terminal integration</w:t>
      </w:r>
      <w:r>
        <w:tab/>
      </w:r>
      <w:r w:rsidR="000E27A0">
        <w:fldChar w:fldCharType="begin"/>
      </w:r>
      <w:r>
        <w:instrText xml:space="preserve"> PAGEREF _Toc226823799 \h </w:instrText>
      </w:r>
      <w:r w:rsidR="000E27A0">
        <w:fldChar w:fldCharType="separate"/>
      </w:r>
      <w:r w:rsidR="002A3975">
        <w:t>23</w:t>
      </w:r>
      <w:r w:rsidR="000E27A0">
        <w:fldChar w:fldCharType="end"/>
      </w:r>
    </w:p>
    <w:p w:rsidR="00A22E55" w:rsidRDefault="00A22E55">
      <w:pPr>
        <w:pStyle w:val="TOC2"/>
        <w:rPr>
          <w:rFonts w:asciiTheme="minorHAnsi" w:eastAsiaTheme="minorEastAsia" w:hAnsiTheme="minorHAnsi" w:cstheme="minorBidi"/>
          <w:noProof/>
          <w:sz w:val="24"/>
          <w:szCs w:val="24"/>
        </w:rPr>
      </w:pPr>
      <w:r>
        <w:rPr>
          <w:noProof/>
        </w:rPr>
        <w:t>E – POS Terminal Integration Security Requirements</w:t>
      </w:r>
      <w:r>
        <w:rPr>
          <w:noProof/>
        </w:rPr>
        <w:tab/>
      </w:r>
      <w:r w:rsidR="000E27A0">
        <w:rPr>
          <w:noProof/>
        </w:rPr>
        <w:fldChar w:fldCharType="begin"/>
      </w:r>
      <w:r>
        <w:rPr>
          <w:noProof/>
        </w:rPr>
        <w:instrText xml:space="preserve"> PAGEREF _Toc226823800 \h </w:instrText>
      </w:r>
      <w:r w:rsidR="000E27A0">
        <w:rPr>
          <w:noProof/>
        </w:rPr>
      </w:r>
      <w:r w:rsidR="000E27A0">
        <w:rPr>
          <w:noProof/>
        </w:rPr>
        <w:fldChar w:fldCharType="separate"/>
      </w:r>
      <w:r w:rsidR="002A3975">
        <w:rPr>
          <w:noProof/>
        </w:rPr>
        <w:t>23</w:t>
      </w:r>
      <w:r w:rsidR="000E27A0">
        <w:rPr>
          <w:noProof/>
        </w:rPr>
        <w:fldChar w:fldCharType="end"/>
      </w:r>
    </w:p>
    <w:p w:rsidR="00A22E55" w:rsidRDefault="00A22E55">
      <w:pPr>
        <w:pStyle w:val="TOC1"/>
        <w:tabs>
          <w:tab w:val="left" w:pos="2440"/>
        </w:tabs>
        <w:rPr>
          <w:rFonts w:asciiTheme="minorHAnsi" w:eastAsiaTheme="minorEastAsia" w:hAnsiTheme="minorHAnsi" w:cstheme="minorBidi"/>
          <w:b w:val="0"/>
          <w:bCs w:val="0"/>
          <w:sz w:val="24"/>
          <w:szCs w:val="24"/>
        </w:rPr>
      </w:pPr>
      <w:r>
        <w:t>Evaluation Module 3:</w:t>
      </w:r>
      <w:r>
        <w:rPr>
          <w:rFonts w:asciiTheme="minorHAnsi" w:eastAsiaTheme="minorEastAsia" w:hAnsiTheme="minorHAnsi" w:cstheme="minorBidi"/>
          <w:b w:val="0"/>
          <w:bCs w:val="0"/>
          <w:sz w:val="24"/>
          <w:szCs w:val="24"/>
        </w:rPr>
        <w:tab/>
      </w:r>
      <w:r>
        <w:t xml:space="preserve"> Open Protocols</w:t>
      </w:r>
      <w:r>
        <w:tab/>
      </w:r>
      <w:r w:rsidR="000E27A0">
        <w:fldChar w:fldCharType="begin"/>
      </w:r>
      <w:r>
        <w:instrText xml:space="preserve"> PAGEREF _Toc226823801 \h </w:instrText>
      </w:r>
      <w:r w:rsidR="000E27A0">
        <w:fldChar w:fldCharType="separate"/>
      </w:r>
      <w:r w:rsidR="002A3975">
        <w:t>26</w:t>
      </w:r>
      <w:r w:rsidR="000E27A0">
        <w:fldChar w:fldCharType="end"/>
      </w:r>
    </w:p>
    <w:p w:rsidR="00A22E55" w:rsidRDefault="00A22E55">
      <w:pPr>
        <w:pStyle w:val="TOC2"/>
        <w:rPr>
          <w:rFonts w:asciiTheme="minorHAnsi" w:eastAsiaTheme="minorEastAsia" w:hAnsiTheme="minorHAnsi" w:cstheme="minorBidi"/>
          <w:noProof/>
          <w:sz w:val="24"/>
          <w:szCs w:val="24"/>
        </w:rPr>
      </w:pPr>
      <w:r>
        <w:rPr>
          <w:noProof/>
        </w:rPr>
        <w:t>F – Discovery</w:t>
      </w:r>
      <w:r>
        <w:rPr>
          <w:noProof/>
        </w:rPr>
        <w:tab/>
      </w:r>
      <w:r w:rsidR="000E27A0">
        <w:rPr>
          <w:noProof/>
        </w:rPr>
        <w:fldChar w:fldCharType="begin"/>
      </w:r>
      <w:r>
        <w:rPr>
          <w:noProof/>
        </w:rPr>
        <w:instrText xml:space="preserve"> PAGEREF _Toc226823802 \h </w:instrText>
      </w:r>
      <w:r w:rsidR="000E27A0">
        <w:rPr>
          <w:noProof/>
        </w:rPr>
      </w:r>
      <w:r w:rsidR="000E27A0">
        <w:rPr>
          <w:noProof/>
        </w:rPr>
        <w:fldChar w:fldCharType="separate"/>
      </w:r>
      <w:r w:rsidR="002A3975">
        <w:rPr>
          <w:noProof/>
        </w:rPr>
        <w:t>26</w:t>
      </w:r>
      <w:r w:rsidR="000E27A0">
        <w:rPr>
          <w:noProof/>
        </w:rPr>
        <w:fldChar w:fldCharType="end"/>
      </w:r>
    </w:p>
    <w:p w:rsidR="00A22E55" w:rsidRDefault="00A22E55">
      <w:pPr>
        <w:pStyle w:val="TOC2"/>
        <w:rPr>
          <w:rFonts w:asciiTheme="minorHAnsi" w:eastAsiaTheme="minorEastAsia" w:hAnsiTheme="minorHAnsi" w:cstheme="minorBidi"/>
          <w:noProof/>
          <w:sz w:val="24"/>
          <w:szCs w:val="24"/>
        </w:rPr>
      </w:pPr>
      <w:r>
        <w:rPr>
          <w:noProof/>
        </w:rPr>
        <w:t>G – Vulnerability Assessment</w:t>
      </w:r>
      <w:r>
        <w:rPr>
          <w:noProof/>
        </w:rPr>
        <w:tab/>
      </w:r>
      <w:r w:rsidR="000E27A0">
        <w:rPr>
          <w:noProof/>
        </w:rPr>
        <w:fldChar w:fldCharType="begin"/>
      </w:r>
      <w:r>
        <w:rPr>
          <w:noProof/>
        </w:rPr>
        <w:instrText xml:space="preserve"> PAGEREF _Toc226823803 \h </w:instrText>
      </w:r>
      <w:r w:rsidR="000E27A0">
        <w:rPr>
          <w:noProof/>
        </w:rPr>
      </w:r>
      <w:r w:rsidR="000E27A0">
        <w:rPr>
          <w:noProof/>
        </w:rPr>
        <w:fldChar w:fldCharType="separate"/>
      </w:r>
      <w:r w:rsidR="002A3975">
        <w:rPr>
          <w:noProof/>
        </w:rPr>
        <w:t>27</w:t>
      </w:r>
      <w:r w:rsidR="000E27A0">
        <w:rPr>
          <w:noProof/>
        </w:rPr>
        <w:fldChar w:fldCharType="end"/>
      </w:r>
    </w:p>
    <w:p w:rsidR="00A22E55" w:rsidRDefault="00A22E55">
      <w:pPr>
        <w:pStyle w:val="TOC2"/>
        <w:rPr>
          <w:rFonts w:asciiTheme="minorHAnsi" w:eastAsiaTheme="minorEastAsia" w:hAnsiTheme="minorHAnsi" w:cstheme="minorBidi"/>
          <w:noProof/>
          <w:sz w:val="24"/>
          <w:szCs w:val="24"/>
        </w:rPr>
      </w:pPr>
      <w:r>
        <w:rPr>
          <w:noProof/>
        </w:rPr>
        <w:t>H – Vendor Guidance</w:t>
      </w:r>
      <w:r>
        <w:rPr>
          <w:noProof/>
        </w:rPr>
        <w:tab/>
      </w:r>
      <w:r w:rsidR="000E27A0">
        <w:rPr>
          <w:noProof/>
        </w:rPr>
        <w:fldChar w:fldCharType="begin"/>
      </w:r>
      <w:r>
        <w:rPr>
          <w:noProof/>
        </w:rPr>
        <w:instrText xml:space="preserve"> PAGEREF _Toc226823804 \h </w:instrText>
      </w:r>
      <w:r w:rsidR="000E27A0">
        <w:rPr>
          <w:noProof/>
        </w:rPr>
      </w:r>
      <w:r w:rsidR="000E27A0">
        <w:rPr>
          <w:noProof/>
        </w:rPr>
        <w:fldChar w:fldCharType="separate"/>
      </w:r>
      <w:r w:rsidR="002A3975">
        <w:rPr>
          <w:noProof/>
        </w:rPr>
        <w:t>28</w:t>
      </w:r>
      <w:r w:rsidR="000E27A0">
        <w:rPr>
          <w:noProof/>
        </w:rPr>
        <w:fldChar w:fldCharType="end"/>
      </w:r>
    </w:p>
    <w:p w:rsidR="00A22E55" w:rsidRDefault="00A22E55">
      <w:pPr>
        <w:pStyle w:val="TOC2"/>
        <w:rPr>
          <w:rFonts w:asciiTheme="minorHAnsi" w:eastAsiaTheme="minorEastAsia" w:hAnsiTheme="minorHAnsi" w:cstheme="minorBidi"/>
          <w:noProof/>
          <w:sz w:val="24"/>
          <w:szCs w:val="24"/>
        </w:rPr>
      </w:pPr>
      <w:r>
        <w:rPr>
          <w:noProof/>
        </w:rPr>
        <w:t>I – Operational Testing</w:t>
      </w:r>
      <w:r>
        <w:rPr>
          <w:noProof/>
        </w:rPr>
        <w:tab/>
      </w:r>
      <w:r w:rsidR="000E27A0">
        <w:rPr>
          <w:noProof/>
        </w:rPr>
        <w:fldChar w:fldCharType="begin"/>
      </w:r>
      <w:r>
        <w:rPr>
          <w:noProof/>
        </w:rPr>
        <w:instrText xml:space="preserve"> PAGEREF _Toc226823805 \h </w:instrText>
      </w:r>
      <w:r w:rsidR="000E27A0">
        <w:rPr>
          <w:noProof/>
        </w:rPr>
      </w:r>
      <w:r w:rsidR="000E27A0">
        <w:rPr>
          <w:noProof/>
        </w:rPr>
        <w:fldChar w:fldCharType="separate"/>
      </w:r>
      <w:r w:rsidR="002A3975">
        <w:rPr>
          <w:noProof/>
        </w:rPr>
        <w:t>29</w:t>
      </w:r>
      <w:r w:rsidR="000E27A0">
        <w:rPr>
          <w:noProof/>
        </w:rPr>
        <w:fldChar w:fldCharType="end"/>
      </w:r>
    </w:p>
    <w:p w:rsidR="00A22E55" w:rsidRDefault="00A22E55">
      <w:pPr>
        <w:pStyle w:val="TOC2"/>
        <w:rPr>
          <w:rFonts w:asciiTheme="minorHAnsi" w:eastAsiaTheme="minorEastAsia" w:hAnsiTheme="minorHAnsi" w:cstheme="minorBidi"/>
          <w:noProof/>
          <w:sz w:val="24"/>
          <w:szCs w:val="24"/>
        </w:rPr>
      </w:pPr>
      <w:r>
        <w:rPr>
          <w:noProof/>
        </w:rPr>
        <w:t>J – Maintenance</w:t>
      </w:r>
      <w:r>
        <w:rPr>
          <w:noProof/>
        </w:rPr>
        <w:tab/>
      </w:r>
      <w:r w:rsidR="000E27A0">
        <w:rPr>
          <w:noProof/>
        </w:rPr>
        <w:fldChar w:fldCharType="begin"/>
      </w:r>
      <w:r>
        <w:rPr>
          <w:noProof/>
        </w:rPr>
        <w:instrText xml:space="preserve"> PAGEREF _Toc226823806 \h </w:instrText>
      </w:r>
      <w:r w:rsidR="000E27A0">
        <w:rPr>
          <w:noProof/>
        </w:rPr>
      </w:r>
      <w:r w:rsidR="000E27A0">
        <w:rPr>
          <w:noProof/>
        </w:rPr>
        <w:fldChar w:fldCharType="separate"/>
      </w:r>
      <w:r w:rsidR="002A3975">
        <w:rPr>
          <w:noProof/>
        </w:rPr>
        <w:t>31</w:t>
      </w:r>
      <w:r w:rsidR="000E27A0">
        <w:rPr>
          <w:noProof/>
        </w:rPr>
        <w:fldChar w:fldCharType="end"/>
      </w:r>
    </w:p>
    <w:p w:rsidR="00A22E55" w:rsidRDefault="00A22E55">
      <w:pPr>
        <w:pStyle w:val="TOC1"/>
        <w:tabs>
          <w:tab w:val="left" w:pos="2440"/>
        </w:tabs>
        <w:rPr>
          <w:rFonts w:asciiTheme="minorHAnsi" w:eastAsiaTheme="minorEastAsia" w:hAnsiTheme="minorHAnsi" w:cstheme="minorBidi"/>
          <w:b w:val="0"/>
          <w:bCs w:val="0"/>
          <w:sz w:val="24"/>
          <w:szCs w:val="24"/>
        </w:rPr>
      </w:pPr>
      <w:r>
        <w:t>Evaluation Module 4:</w:t>
      </w:r>
      <w:r>
        <w:rPr>
          <w:rFonts w:asciiTheme="minorHAnsi" w:eastAsiaTheme="minorEastAsia" w:hAnsiTheme="minorHAnsi" w:cstheme="minorBidi"/>
          <w:b w:val="0"/>
          <w:bCs w:val="0"/>
          <w:sz w:val="24"/>
          <w:szCs w:val="24"/>
        </w:rPr>
        <w:tab/>
      </w:r>
      <w:r>
        <w:t xml:space="preserve"> Secure Reading and Exchange of Data (SRED)</w:t>
      </w:r>
      <w:r>
        <w:tab/>
      </w:r>
      <w:r w:rsidR="000E27A0">
        <w:fldChar w:fldCharType="begin"/>
      </w:r>
      <w:r>
        <w:instrText xml:space="preserve"> PAGEREF _Toc226823807 \h </w:instrText>
      </w:r>
      <w:r w:rsidR="000E27A0">
        <w:fldChar w:fldCharType="separate"/>
      </w:r>
      <w:r w:rsidR="002A3975">
        <w:t>32</w:t>
      </w:r>
      <w:r w:rsidR="000E27A0">
        <w:fldChar w:fldCharType="end"/>
      </w:r>
    </w:p>
    <w:p w:rsidR="00A22E55" w:rsidRDefault="00A22E55">
      <w:pPr>
        <w:pStyle w:val="TOC2"/>
        <w:rPr>
          <w:rFonts w:asciiTheme="minorHAnsi" w:eastAsiaTheme="minorEastAsia" w:hAnsiTheme="minorHAnsi" w:cstheme="minorBidi"/>
          <w:noProof/>
          <w:sz w:val="24"/>
          <w:szCs w:val="24"/>
        </w:rPr>
      </w:pPr>
      <w:r>
        <w:rPr>
          <w:noProof/>
        </w:rPr>
        <w:t>K – Account Data Protection</w:t>
      </w:r>
      <w:r>
        <w:rPr>
          <w:noProof/>
        </w:rPr>
        <w:tab/>
      </w:r>
      <w:r w:rsidR="000E27A0">
        <w:rPr>
          <w:noProof/>
        </w:rPr>
        <w:fldChar w:fldCharType="begin"/>
      </w:r>
      <w:r>
        <w:rPr>
          <w:noProof/>
        </w:rPr>
        <w:instrText xml:space="preserve"> PAGEREF _Toc226823808 \h </w:instrText>
      </w:r>
      <w:r w:rsidR="000E27A0">
        <w:rPr>
          <w:noProof/>
        </w:rPr>
      </w:r>
      <w:r w:rsidR="000E27A0">
        <w:rPr>
          <w:noProof/>
        </w:rPr>
        <w:fldChar w:fldCharType="separate"/>
      </w:r>
      <w:r w:rsidR="002A3975">
        <w:rPr>
          <w:noProof/>
        </w:rPr>
        <w:t>32</w:t>
      </w:r>
      <w:r w:rsidR="000E27A0">
        <w:rPr>
          <w:noProof/>
        </w:rPr>
        <w:fldChar w:fldCharType="end"/>
      </w:r>
    </w:p>
    <w:p w:rsidR="00A22E55" w:rsidRDefault="00A22E55">
      <w:pPr>
        <w:pStyle w:val="TOC1"/>
        <w:tabs>
          <w:tab w:val="left" w:pos="2440"/>
        </w:tabs>
        <w:rPr>
          <w:rFonts w:asciiTheme="minorHAnsi" w:eastAsiaTheme="minorEastAsia" w:hAnsiTheme="minorHAnsi" w:cstheme="minorBidi"/>
          <w:b w:val="0"/>
          <w:bCs w:val="0"/>
          <w:sz w:val="24"/>
          <w:szCs w:val="24"/>
        </w:rPr>
      </w:pPr>
      <w:r>
        <w:t>Evaluation Module 5:</w:t>
      </w:r>
      <w:r>
        <w:rPr>
          <w:rFonts w:asciiTheme="minorHAnsi" w:eastAsiaTheme="minorEastAsia" w:hAnsiTheme="minorHAnsi" w:cstheme="minorBidi"/>
          <w:b w:val="0"/>
          <w:bCs w:val="0"/>
          <w:sz w:val="24"/>
          <w:szCs w:val="24"/>
        </w:rPr>
        <w:tab/>
      </w:r>
      <w:r>
        <w:t xml:space="preserve"> Device Management Security Requirements</w:t>
      </w:r>
      <w:r>
        <w:tab/>
      </w:r>
      <w:r w:rsidR="000E27A0">
        <w:fldChar w:fldCharType="begin"/>
      </w:r>
      <w:r>
        <w:instrText xml:space="preserve"> PAGEREF _Toc226823809 \h </w:instrText>
      </w:r>
      <w:r w:rsidR="000E27A0">
        <w:fldChar w:fldCharType="separate"/>
      </w:r>
      <w:r w:rsidR="002A3975">
        <w:t>36</w:t>
      </w:r>
      <w:r w:rsidR="000E27A0">
        <w:fldChar w:fldCharType="end"/>
      </w:r>
    </w:p>
    <w:p w:rsidR="00A22E55" w:rsidRDefault="00A22E55">
      <w:pPr>
        <w:pStyle w:val="TOC2"/>
        <w:rPr>
          <w:rFonts w:asciiTheme="minorHAnsi" w:eastAsiaTheme="minorEastAsia" w:hAnsiTheme="minorHAnsi" w:cstheme="minorBidi"/>
          <w:noProof/>
          <w:sz w:val="24"/>
          <w:szCs w:val="24"/>
        </w:rPr>
      </w:pPr>
      <w:r>
        <w:rPr>
          <w:noProof/>
        </w:rPr>
        <w:t>L – During Manufacturing</w:t>
      </w:r>
      <w:r>
        <w:rPr>
          <w:noProof/>
        </w:rPr>
        <w:tab/>
      </w:r>
      <w:r w:rsidR="000E27A0">
        <w:rPr>
          <w:noProof/>
        </w:rPr>
        <w:fldChar w:fldCharType="begin"/>
      </w:r>
      <w:r>
        <w:rPr>
          <w:noProof/>
        </w:rPr>
        <w:instrText xml:space="preserve"> PAGEREF _Toc226823810 \h </w:instrText>
      </w:r>
      <w:r w:rsidR="000E27A0">
        <w:rPr>
          <w:noProof/>
        </w:rPr>
      </w:r>
      <w:r w:rsidR="000E27A0">
        <w:rPr>
          <w:noProof/>
        </w:rPr>
        <w:fldChar w:fldCharType="separate"/>
      </w:r>
      <w:r w:rsidR="002A3975">
        <w:rPr>
          <w:noProof/>
        </w:rPr>
        <w:t>36</w:t>
      </w:r>
      <w:r w:rsidR="000E27A0">
        <w:rPr>
          <w:noProof/>
        </w:rPr>
        <w:fldChar w:fldCharType="end"/>
      </w:r>
    </w:p>
    <w:p w:rsidR="00A22E55" w:rsidRDefault="00A22E55">
      <w:pPr>
        <w:pStyle w:val="TOC2"/>
        <w:rPr>
          <w:rFonts w:asciiTheme="minorHAnsi" w:eastAsiaTheme="minorEastAsia" w:hAnsiTheme="minorHAnsi" w:cstheme="minorBidi"/>
          <w:noProof/>
          <w:sz w:val="24"/>
          <w:szCs w:val="24"/>
        </w:rPr>
      </w:pPr>
      <w:r>
        <w:rPr>
          <w:noProof/>
        </w:rPr>
        <w:t xml:space="preserve">M – Between Manufacturer and Facility of Initial Key Loading or </w:t>
      </w:r>
      <w:r>
        <w:rPr>
          <w:noProof/>
        </w:rPr>
        <w:br/>
        <w:t>Facility of Initial Deployment</w:t>
      </w:r>
      <w:r>
        <w:rPr>
          <w:noProof/>
        </w:rPr>
        <w:tab/>
      </w:r>
      <w:r w:rsidR="000E27A0">
        <w:rPr>
          <w:noProof/>
        </w:rPr>
        <w:fldChar w:fldCharType="begin"/>
      </w:r>
      <w:r>
        <w:rPr>
          <w:noProof/>
        </w:rPr>
        <w:instrText xml:space="preserve"> PAGEREF _Toc226823811 \h </w:instrText>
      </w:r>
      <w:r w:rsidR="000E27A0">
        <w:rPr>
          <w:noProof/>
        </w:rPr>
      </w:r>
      <w:r w:rsidR="000E27A0">
        <w:rPr>
          <w:noProof/>
        </w:rPr>
        <w:fldChar w:fldCharType="separate"/>
      </w:r>
      <w:r w:rsidR="002A3975">
        <w:rPr>
          <w:noProof/>
        </w:rPr>
        <w:t>38</w:t>
      </w:r>
      <w:r w:rsidR="000E27A0">
        <w:rPr>
          <w:noProof/>
        </w:rPr>
        <w:fldChar w:fldCharType="end"/>
      </w:r>
    </w:p>
    <w:p w:rsidR="00A22E55" w:rsidRDefault="00A22E55">
      <w:pPr>
        <w:pStyle w:val="TOC1"/>
        <w:rPr>
          <w:rFonts w:asciiTheme="minorHAnsi" w:eastAsiaTheme="minorEastAsia" w:hAnsiTheme="minorHAnsi" w:cstheme="minorBidi"/>
          <w:b w:val="0"/>
          <w:bCs w:val="0"/>
          <w:sz w:val="24"/>
          <w:szCs w:val="24"/>
        </w:rPr>
      </w:pPr>
      <w:r>
        <w:t>Compliance Declaration – General Information – Form A</w:t>
      </w:r>
      <w:r>
        <w:tab/>
      </w:r>
      <w:r w:rsidR="000E27A0">
        <w:fldChar w:fldCharType="begin"/>
      </w:r>
      <w:r>
        <w:instrText xml:space="preserve"> PAGEREF _Toc226823812 \h </w:instrText>
      </w:r>
      <w:r w:rsidR="000E27A0">
        <w:fldChar w:fldCharType="separate"/>
      </w:r>
      <w:r w:rsidR="002A3975">
        <w:t>40</w:t>
      </w:r>
      <w:r w:rsidR="000E27A0">
        <w:fldChar w:fldCharType="end"/>
      </w:r>
    </w:p>
    <w:p w:rsidR="00A22E55" w:rsidRDefault="00A22E55">
      <w:pPr>
        <w:pStyle w:val="TOC1"/>
        <w:rPr>
          <w:rFonts w:asciiTheme="minorHAnsi" w:eastAsiaTheme="minorEastAsia" w:hAnsiTheme="minorHAnsi" w:cstheme="minorBidi"/>
          <w:b w:val="0"/>
          <w:bCs w:val="0"/>
          <w:sz w:val="24"/>
          <w:szCs w:val="24"/>
        </w:rPr>
      </w:pPr>
      <w:r>
        <w:t>Compliance Declaration Statement – Form B</w:t>
      </w:r>
      <w:r>
        <w:tab/>
      </w:r>
      <w:r w:rsidR="000E27A0">
        <w:fldChar w:fldCharType="begin"/>
      </w:r>
      <w:r>
        <w:instrText xml:space="preserve"> PAGEREF _Toc226823813 \h </w:instrText>
      </w:r>
      <w:r w:rsidR="000E27A0">
        <w:fldChar w:fldCharType="separate"/>
      </w:r>
      <w:r w:rsidR="002A3975">
        <w:t>41</w:t>
      </w:r>
      <w:r w:rsidR="000E27A0">
        <w:fldChar w:fldCharType="end"/>
      </w:r>
    </w:p>
    <w:p w:rsidR="00A22E55" w:rsidRDefault="00A22E55">
      <w:pPr>
        <w:pStyle w:val="TOC1"/>
        <w:rPr>
          <w:rFonts w:asciiTheme="minorHAnsi" w:eastAsiaTheme="minorEastAsia" w:hAnsiTheme="minorHAnsi" w:cstheme="minorBidi"/>
          <w:b w:val="0"/>
          <w:bCs w:val="0"/>
          <w:sz w:val="24"/>
          <w:szCs w:val="24"/>
        </w:rPr>
      </w:pPr>
      <w:r>
        <w:t>Compliance Declaration Exception – Form C</w:t>
      </w:r>
      <w:r>
        <w:tab/>
      </w:r>
      <w:r w:rsidR="000E27A0">
        <w:fldChar w:fldCharType="begin"/>
      </w:r>
      <w:r>
        <w:instrText xml:space="preserve"> PAGEREF _Toc226823814 \h </w:instrText>
      </w:r>
      <w:r w:rsidR="000E27A0">
        <w:fldChar w:fldCharType="separate"/>
      </w:r>
      <w:r w:rsidR="002A3975">
        <w:t>42</w:t>
      </w:r>
      <w:r w:rsidR="000E27A0">
        <w:fldChar w:fldCharType="end"/>
      </w:r>
    </w:p>
    <w:p w:rsidR="00A22E55" w:rsidRDefault="00A22E55">
      <w:pPr>
        <w:pStyle w:val="TOC1"/>
        <w:tabs>
          <w:tab w:val="left" w:pos="1536"/>
        </w:tabs>
        <w:rPr>
          <w:rFonts w:asciiTheme="minorHAnsi" w:eastAsiaTheme="minorEastAsia" w:hAnsiTheme="minorHAnsi" w:cstheme="minorBidi"/>
          <w:b w:val="0"/>
          <w:bCs w:val="0"/>
          <w:sz w:val="24"/>
          <w:szCs w:val="24"/>
        </w:rPr>
      </w:pPr>
      <w:r>
        <w:lastRenderedPageBreak/>
        <w:t>Appendix A:</w:t>
      </w:r>
      <w:r>
        <w:rPr>
          <w:rFonts w:asciiTheme="minorHAnsi" w:eastAsiaTheme="minorEastAsia" w:hAnsiTheme="minorHAnsi" w:cstheme="minorBidi"/>
          <w:b w:val="0"/>
          <w:bCs w:val="0"/>
          <w:sz w:val="24"/>
          <w:szCs w:val="24"/>
        </w:rPr>
        <w:tab/>
      </w:r>
      <w:r>
        <w:t>Requirements Applicability Matrix</w:t>
      </w:r>
      <w:r>
        <w:tab/>
      </w:r>
      <w:r w:rsidR="000E27A0">
        <w:fldChar w:fldCharType="begin"/>
      </w:r>
      <w:r>
        <w:instrText xml:space="preserve"> PAGEREF _Toc226823815 \h </w:instrText>
      </w:r>
      <w:r w:rsidR="000E27A0">
        <w:fldChar w:fldCharType="separate"/>
      </w:r>
      <w:r w:rsidR="002A3975">
        <w:t>43</w:t>
      </w:r>
      <w:r w:rsidR="000E27A0">
        <w:fldChar w:fldCharType="end"/>
      </w:r>
    </w:p>
    <w:p w:rsidR="00A22E55" w:rsidRDefault="00A22E55">
      <w:pPr>
        <w:pStyle w:val="TOC1"/>
        <w:tabs>
          <w:tab w:val="left" w:pos="1536"/>
        </w:tabs>
        <w:rPr>
          <w:rFonts w:asciiTheme="minorHAnsi" w:eastAsiaTheme="minorEastAsia" w:hAnsiTheme="minorHAnsi" w:cstheme="minorBidi"/>
          <w:b w:val="0"/>
          <w:bCs w:val="0"/>
          <w:sz w:val="24"/>
          <w:szCs w:val="24"/>
        </w:rPr>
      </w:pPr>
      <w:r>
        <w:t>Appendix B:</w:t>
      </w:r>
      <w:r>
        <w:rPr>
          <w:rFonts w:asciiTheme="minorHAnsi" w:eastAsiaTheme="minorEastAsia" w:hAnsiTheme="minorHAnsi" w:cstheme="minorBidi"/>
          <w:b w:val="0"/>
          <w:bCs w:val="0"/>
          <w:sz w:val="24"/>
          <w:szCs w:val="24"/>
        </w:rPr>
        <w:tab/>
      </w:r>
      <w:r>
        <w:t>Applicability of Requirements</w:t>
      </w:r>
      <w:r>
        <w:tab/>
      </w:r>
      <w:r w:rsidR="000E27A0">
        <w:fldChar w:fldCharType="begin"/>
      </w:r>
      <w:r>
        <w:instrText xml:space="preserve"> PAGEREF _Toc226823816 \h </w:instrText>
      </w:r>
      <w:r w:rsidR="000E27A0">
        <w:fldChar w:fldCharType="separate"/>
      </w:r>
      <w:r w:rsidR="002A3975">
        <w:t>44</w:t>
      </w:r>
      <w:r w:rsidR="000E27A0">
        <w:fldChar w:fldCharType="end"/>
      </w:r>
    </w:p>
    <w:p w:rsidR="00A22E55" w:rsidRDefault="00A22E55">
      <w:pPr>
        <w:pStyle w:val="TOC1"/>
        <w:rPr>
          <w:rFonts w:asciiTheme="minorHAnsi" w:eastAsiaTheme="minorEastAsia" w:hAnsiTheme="minorHAnsi" w:cstheme="minorBidi"/>
          <w:b w:val="0"/>
          <w:bCs w:val="0"/>
          <w:sz w:val="24"/>
          <w:szCs w:val="24"/>
        </w:rPr>
      </w:pPr>
      <w:r>
        <w:t>Glossary</w:t>
      </w:r>
      <w:r>
        <w:tab/>
      </w:r>
      <w:r w:rsidR="000E27A0">
        <w:fldChar w:fldCharType="begin"/>
      </w:r>
      <w:r>
        <w:instrText xml:space="preserve"> PAGEREF _Toc226823817 \h </w:instrText>
      </w:r>
      <w:r w:rsidR="000E27A0">
        <w:fldChar w:fldCharType="separate"/>
      </w:r>
      <w:r w:rsidR="002A3975">
        <w:t>48</w:t>
      </w:r>
      <w:r w:rsidR="000E27A0">
        <w:fldChar w:fldCharType="end"/>
      </w:r>
    </w:p>
    <w:p w:rsidR="00B6703E" w:rsidRPr="001C369B" w:rsidRDefault="000E27A0" w:rsidP="00B55055">
      <w:pPr>
        <w:pStyle w:val="Heading1"/>
      </w:pPr>
      <w:r w:rsidRPr="001C369B">
        <w:rPr>
          <w:sz w:val="20"/>
        </w:rPr>
        <w:lastRenderedPageBreak/>
        <w:fldChar w:fldCharType="end"/>
      </w:r>
      <w:bookmarkStart w:id="4" w:name="_Toc226823777"/>
      <w:bookmarkStart w:id="5" w:name="_Toc40430198"/>
      <w:r w:rsidR="00B6703E" w:rsidRPr="001C369B">
        <w:t>About This Document</w:t>
      </w:r>
      <w:bookmarkEnd w:id="4"/>
    </w:p>
    <w:p w:rsidR="00B6703E" w:rsidRPr="001C369B" w:rsidRDefault="00841A52" w:rsidP="00303908">
      <w:pPr>
        <w:pStyle w:val="Heading2"/>
        <w:rPr>
          <w:noProof w:val="0"/>
        </w:rPr>
      </w:pPr>
      <w:bookmarkStart w:id="6" w:name="_Toc226823778"/>
      <w:r w:rsidRPr="001C369B">
        <w:rPr>
          <w:noProof w:val="0"/>
        </w:rPr>
        <w:t>Purpose</w:t>
      </w:r>
      <w:bookmarkEnd w:id="6"/>
      <w:r w:rsidRPr="001C369B">
        <w:rPr>
          <w:noProof w:val="0"/>
        </w:rPr>
        <w:t xml:space="preserve"> </w:t>
      </w:r>
    </w:p>
    <w:p w:rsidR="00B6703E" w:rsidRPr="001C369B" w:rsidRDefault="00B6703E" w:rsidP="003E4046">
      <w:pPr>
        <w:pStyle w:val="BodyText"/>
        <w:spacing w:line="276" w:lineRule="auto"/>
      </w:pPr>
      <w:r w:rsidRPr="001C369B">
        <w:t>The purpose of this document is to provide vendors with a list of all the security requirements against which their product will be evaluated in order to obtain Payment Card Industry (PCI) PIN Transaction Security (PTS) Point of Interaction (POI) device approval.</w:t>
      </w:r>
    </w:p>
    <w:p w:rsidR="00B6703E" w:rsidRPr="001C369B" w:rsidRDefault="00FD0249" w:rsidP="003E4046">
      <w:pPr>
        <w:pStyle w:val="BodyText"/>
        <w:spacing w:line="276" w:lineRule="auto"/>
      </w:pPr>
      <w:r w:rsidRPr="001C369B">
        <w:t>Version 3</w:t>
      </w:r>
      <w:r w:rsidR="00736C3F" w:rsidRPr="001C369B">
        <w:t xml:space="preserve"> </w:t>
      </w:r>
      <w:r w:rsidR="00B6703E" w:rsidRPr="001C369B">
        <w:t>introduce</w:t>
      </w:r>
      <w:r w:rsidRPr="001C369B">
        <w:t>d</w:t>
      </w:r>
      <w:r w:rsidR="00B6703E" w:rsidRPr="001C369B">
        <w:t xml:space="preserve"> significant changes in how PCI will be evaluating PIN </w:t>
      </w:r>
      <w:r w:rsidR="00012AF6" w:rsidRPr="001C369B">
        <w:t xml:space="preserve">and non-PIN </w:t>
      </w:r>
      <w:r w:rsidR="00B6703E" w:rsidRPr="001C369B">
        <w:t>acceptance POI terminals. PCI no longer maintain</w:t>
      </w:r>
      <w:r w:rsidRPr="001C369B">
        <w:t>s</w:t>
      </w:r>
      <w:r w:rsidR="00B6703E" w:rsidRPr="001C369B">
        <w:t xml:space="preserve"> three separate security evaluation programs (</w:t>
      </w:r>
      <w:r w:rsidR="00C65684" w:rsidRPr="001C369B">
        <w:t>point-</w:t>
      </w:r>
      <w:r w:rsidR="00B6703E" w:rsidRPr="001C369B">
        <w:t>of</w:t>
      </w:r>
      <w:r w:rsidR="00C65684" w:rsidRPr="001C369B">
        <w:t>-s</w:t>
      </w:r>
      <w:r w:rsidR="00B6703E" w:rsidRPr="001C369B">
        <w:t xml:space="preserve">ale PIN </w:t>
      </w:r>
      <w:r w:rsidR="00C65684" w:rsidRPr="001C369B">
        <w:t xml:space="preserve">entry device </w:t>
      </w:r>
      <w:r w:rsidR="00B6703E" w:rsidRPr="001C369B">
        <w:t xml:space="preserve">(PED), </w:t>
      </w:r>
      <w:r w:rsidR="00C65684" w:rsidRPr="001C369B">
        <w:t xml:space="preserve">encrypting </w:t>
      </w:r>
      <w:r w:rsidR="00B6703E" w:rsidRPr="001C369B">
        <w:t xml:space="preserve">PIN </w:t>
      </w:r>
      <w:r w:rsidR="00C65684" w:rsidRPr="001C369B">
        <w:t xml:space="preserve">pad </w:t>
      </w:r>
      <w:r w:rsidR="00B6703E" w:rsidRPr="001C369B">
        <w:t xml:space="preserve">(EPP), and </w:t>
      </w:r>
      <w:r w:rsidR="00C65684" w:rsidRPr="001C369B">
        <w:t xml:space="preserve">unattended payment terminal </w:t>
      </w:r>
      <w:r w:rsidR="00B6703E" w:rsidRPr="001C369B">
        <w:t xml:space="preserve">(UPT)). Instead </w:t>
      </w:r>
      <w:r w:rsidRPr="001C369B">
        <w:t>PCI</w:t>
      </w:r>
      <w:r w:rsidR="00F554C9" w:rsidRPr="001C369B">
        <w:t xml:space="preserve"> </w:t>
      </w:r>
      <w:r w:rsidR="00B6703E" w:rsidRPr="001C369B">
        <w:t>provide</w:t>
      </w:r>
      <w:r w:rsidRPr="001C369B">
        <w:t>s</w:t>
      </w:r>
      <w:r w:rsidR="00B6703E" w:rsidRPr="001C369B">
        <w:t xml:space="preserve"> and support</w:t>
      </w:r>
      <w:r w:rsidRPr="001C369B">
        <w:t>s</w:t>
      </w:r>
      <w:r w:rsidR="00B6703E" w:rsidRPr="001C369B">
        <w:t xml:space="preserve"> one set of modular requirements, which cover</w:t>
      </w:r>
      <w:r w:rsidRPr="001C369B">
        <w:t>s</w:t>
      </w:r>
      <w:r w:rsidR="00B6703E" w:rsidRPr="001C369B">
        <w:t xml:space="preserve"> all product options. </w:t>
      </w:r>
    </w:p>
    <w:p w:rsidR="00B6703E" w:rsidRPr="001C369B" w:rsidRDefault="00B6703E" w:rsidP="003E4046">
      <w:pPr>
        <w:pStyle w:val="BodyText"/>
        <w:spacing w:line="276" w:lineRule="auto"/>
      </w:pPr>
      <w:r w:rsidRPr="001C369B">
        <w:t xml:space="preserve">This change </w:t>
      </w:r>
      <w:r w:rsidR="00FD0249" w:rsidRPr="001C369B">
        <w:t>was</w:t>
      </w:r>
      <w:r w:rsidRPr="001C369B">
        <w:t xml:space="preserve"> reflected in our renaming of this document to be the Modular Security Requirements</w:t>
      </w:r>
      <w:r w:rsidR="00387E9D" w:rsidRPr="001C369B">
        <w:t>.</w:t>
      </w:r>
    </w:p>
    <w:p w:rsidR="00B6703E" w:rsidRPr="001C369B" w:rsidRDefault="00B6703E" w:rsidP="003E4046">
      <w:pPr>
        <w:pStyle w:val="BodyText"/>
        <w:spacing w:line="276" w:lineRule="auto"/>
      </w:pPr>
      <w:r w:rsidRPr="001C369B">
        <w:t>The layout of the document</w:t>
      </w:r>
      <w:r w:rsidR="00FD0249" w:rsidRPr="001C369B">
        <w:t xml:space="preserve"> </w:t>
      </w:r>
      <w:r w:rsidR="00374F0B" w:rsidRPr="001C369B">
        <w:t>was also</w:t>
      </w:r>
      <w:r w:rsidRPr="001C369B">
        <w:t xml:space="preserve"> changed to enable vendors to select the appropriate requirements that match the product they are submitting for evaluation. </w:t>
      </w:r>
    </w:p>
    <w:p w:rsidR="00B6703E" w:rsidRPr="001C369B" w:rsidRDefault="00B6703E" w:rsidP="003E4046">
      <w:pPr>
        <w:pStyle w:val="BodyText"/>
        <w:spacing w:line="276" w:lineRule="auto"/>
      </w:pPr>
      <w:r w:rsidRPr="001C369B">
        <w:t>This document supports the submission of products under the following categories:</w:t>
      </w:r>
    </w:p>
    <w:p w:rsidR="00B6703E" w:rsidRPr="001C369B" w:rsidRDefault="00B6703E" w:rsidP="003E4046">
      <w:pPr>
        <w:pStyle w:val="BodyText"/>
        <w:numPr>
          <w:ilvl w:val="0"/>
          <w:numId w:val="50"/>
        </w:numPr>
        <w:spacing w:line="276" w:lineRule="auto"/>
      </w:pPr>
      <w:r w:rsidRPr="001C369B">
        <w:t xml:space="preserve">PED or UPT POI devices: Complete terminals that can be provided to a merchant “as-is” to undertake PIN-related transactions. This includes attended and unattended POS </w:t>
      </w:r>
      <w:r w:rsidR="00C65684" w:rsidRPr="001C369B">
        <w:t>PIN-</w:t>
      </w:r>
      <w:r w:rsidRPr="001C369B">
        <w:t>acceptance devices.</w:t>
      </w:r>
    </w:p>
    <w:p w:rsidR="00012AF6" w:rsidRPr="001C369B" w:rsidRDefault="00012AF6" w:rsidP="003E4046">
      <w:pPr>
        <w:pStyle w:val="BodyText"/>
        <w:numPr>
          <w:ilvl w:val="0"/>
          <w:numId w:val="50"/>
        </w:numPr>
        <w:spacing w:line="276" w:lineRule="auto"/>
      </w:pPr>
      <w:r w:rsidRPr="001C369B">
        <w:t>Non</w:t>
      </w:r>
      <w:r w:rsidR="00C65684" w:rsidRPr="001C369B">
        <w:t>-</w:t>
      </w:r>
      <w:r w:rsidRPr="001C369B">
        <w:t>PIN acceptance POI devices evaluated for account data protection</w:t>
      </w:r>
    </w:p>
    <w:p w:rsidR="00B6703E" w:rsidRPr="001C369B" w:rsidRDefault="00B6703E" w:rsidP="003E4046">
      <w:pPr>
        <w:pStyle w:val="BodyText"/>
        <w:numPr>
          <w:ilvl w:val="0"/>
          <w:numId w:val="50"/>
        </w:numPr>
        <w:spacing w:line="276" w:lineRule="auto"/>
      </w:pPr>
      <w:r w:rsidRPr="001C369B">
        <w:t xml:space="preserve">Encrypting PIN pads </w:t>
      </w:r>
      <w:r w:rsidR="00390989" w:rsidRPr="001C369B">
        <w:t xml:space="preserve">that </w:t>
      </w:r>
      <w:r w:rsidRPr="001C369B">
        <w:t xml:space="preserve">require integration into POS terminals or ATMs. Overall requirements for unattended </w:t>
      </w:r>
      <w:r w:rsidR="00C65684" w:rsidRPr="001C369B">
        <w:t>PIN-</w:t>
      </w:r>
      <w:r w:rsidRPr="001C369B">
        <w:t xml:space="preserve">acceptance devices currently apply only to POS devices and </w:t>
      </w:r>
      <w:r w:rsidRPr="001C369B">
        <w:rPr>
          <w:b/>
        </w:rPr>
        <w:t>not</w:t>
      </w:r>
      <w:r w:rsidRPr="001C369B">
        <w:t xml:space="preserve"> to ATMs. </w:t>
      </w:r>
    </w:p>
    <w:p w:rsidR="00B6703E" w:rsidRPr="001C369B" w:rsidRDefault="00B6703E" w:rsidP="003E4046">
      <w:pPr>
        <w:pStyle w:val="BodyText"/>
        <w:numPr>
          <w:ilvl w:val="0"/>
          <w:numId w:val="50"/>
        </w:numPr>
        <w:spacing w:line="276" w:lineRule="auto"/>
      </w:pPr>
      <w:r w:rsidRPr="001C369B">
        <w:t xml:space="preserve">Secure components for POS terminals: These products also require integration into a final solution to provide PIN transactions. Examples are OEM PIN entry devices and secure </w:t>
      </w:r>
      <w:r w:rsidR="00ED0238" w:rsidRPr="001C369B">
        <w:t xml:space="preserve">(encrypting) </w:t>
      </w:r>
      <w:r w:rsidRPr="001C369B">
        <w:t>card readers.</w:t>
      </w:r>
    </w:p>
    <w:p w:rsidR="00FD0249" w:rsidRPr="001C369B" w:rsidRDefault="00FD0249" w:rsidP="008E4C49">
      <w:pPr>
        <w:pStyle w:val="BodyText"/>
        <w:spacing w:line="276" w:lineRule="auto"/>
      </w:pPr>
      <w:r w:rsidRPr="001C369B">
        <w:t>This version 4 additionally provides for:</w:t>
      </w:r>
    </w:p>
    <w:p w:rsidR="00FD0249" w:rsidRPr="001C369B" w:rsidRDefault="00FD0249" w:rsidP="00FD0249">
      <w:pPr>
        <w:pStyle w:val="BodyText"/>
        <w:numPr>
          <w:ilvl w:val="0"/>
          <w:numId w:val="71"/>
        </w:numPr>
        <w:spacing w:line="276" w:lineRule="auto"/>
      </w:pPr>
      <w:r w:rsidRPr="001C369B">
        <w:t xml:space="preserve">Submission by the vendor for assessment and publication </w:t>
      </w:r>
      <w:r w:rsidR="008E4C49" w:rsidRPr="001C369B">
        <w:t xml:space="preserve">on </w:t>
      </w:r>
      <w:r w:rsidRPr="001C369B">
        <w:t xml:space="preserve">the PCI website of a user-available security policy </w:t>
      </w:r>
      <w:r w:rsidR="008E4C49" w:rsidRPr="001C369B">
        <w:t>addressing</w:t>
      </w:r>
      <w:r w:rsidRPr="001C369B">
        <w:t xml:space="preserve"> the proper use of the POI in a secure fashion</w:t>
      </w:r>
      <w:r w:rsidR="008E4C49" w:rsidRPr="001C369B">
        <w:t>,</w:t>
      </w:r>
      <w:r w:rsidRPr="001C369B">
        <w:t xml:space="preserve"> as further delineated in requirement B20</w:t>
      </w:r>
      <w:r w:rsidR="008E4C49" w:rsidRPr="001C369B">
        <w:t>.</w:t>
      </w:r>
    </w:p>
    <w:p w:rsidR="00FD0249" w:rsidRPr="001C369B" w:rsidRDefault="00FD0249" w:rsidP="00FD0249">
      <w:pPr>
        <w:pStyle w:val="BodyText"/>
        <w:numPr>
          <w:ilvl w:val="0"/>
          <w:numId w:val="71"/>
        </w:numPr>
        <w:spacing w:line="276" w:lineRule="auto"/>
      </w:pPr>
      <w:r w:rsidRPr="001C369B">
        <w:t xml:space="preserve">Greater granularity and robustness of the underlying </w:t>
      </w:r>
      <w:r w:rsidR="008E4C49" w:rsidRPr="001C369B">
        <w:t>PCI-</w:t>
      </w:r>
      <w:r w:rsidRPr="001C369B">
        <w:t xml:space="preserve">recognized </w:t>
      </w:r>
      <w:r w:rsidR="00F554C9" w:rsidRPr="001C369B">
        <w:t xml:space="preserve">laboratory </w:t>
      </w:r>
      <w:r w:rsidRPr="001C369B">
        <w:t xml:space="preserve">test procedures for </w:t>
      </w:r>
      <w:r w:rsidR="000D556E">
        <w:t xml:space="preserve">compliance </w:t>
      </w:r>
      <w:r w:rsidRPr="001C369B">
        <w:t>validation of a device to these requirements as detailed in the Derived Test Requirements.</w:t>
      </w:r>
    </w:p>
    <w:p w:rsidR="00B6703E" w:rsidRPr="001C369B" w:rsidRDefault="00841A52" w:rsidP="00303908">
      <w:pPr>
        <w:pStyle w:val="Heading2"/>
        <w:spacing w:before="240" w:after="120"/>
        <w:rPr>
          <w:noProof w:val="0"/>
        </w:rPr>
      </w:pPr>
      <w:bookmarkStart w:id="7" w:name="_Toc226823779"/>
      <w:r w:rsidRPr="001C369B">
        <w:rPr>
          <w:noProof w:val="0"/>
        </w:rPr>
        <w:t>Scope of the Document</w:t>
      </w:r>
      <w:bookmarkEnd w:id="7"/>
    </w:p>
    <w:p w:rsidR="00B6703E" w:rsidRPr="001C369B" w:rsidRDefault="00B6703E" w:rsidP="003E4046">
      <w:pPr>
        <w:pStyle w:val="BodyText"/>
        <w:spacing w:line="276" w:lineRule="auto"/>
      </w:pPr>
      <w:r w:rsidRPr="001C369B">
        <w:t xml:space="preserve">This document is part of the evaluation support set that laboratories require from vendors (details of which can be found in the </w:t>
      </w:r>
      <w:r w:rsidRPr="001C369B">
        <w:rPr>
          <w:i/>
        </w:rPr>
        <w:t>PCI PTS Program Manual</w:t>
      </w:r>
      <w:r w:rsidRPr="001C369B">
        <w:t>) and the set may include:</w:t>
      </w:r>
    </w:p>
    <w:p w:rsidR="00B6703E" w:rsidRPr="001C369B" w:rsidRDefault="00B6703E" w:rsidP="003E4046">
      <w:pPr>
        <w:pStyle w:val="BodyText"/>
        <w:numPr>
          <w:ilvl w:val="0"/>
          <w:numId w:val="51"/>
        </w:numPr>
        <w:spacing w:line="276" w:lineRule="auto"/>
      </w:pPr>
      <w:r w:rsidRPr="001C369B">
        <w:t>A companion PCI PTS Questionnaire (where technical details of the device are provided)</w:t>
      </w:r>
    </w:p>
    <w:p w:rsidR="00B6703E" w:rsidRPr="001C369B" w:rsidRDefault="00B6703E" w:rsidP="003E4046">
      <w:pPr>
        <w:pStyle w:val="BodyText"/>
        <w:numPr>
          <w:ilvl w:val="0"/>
          <w:numId w:val="51"/>
        </w:numPr>
        <w:spacing w:line="276" w:lineRule="auto"/>
      </w:pPr>
      <w:r w:rsidRPr="001C369B">
        <w:t xml:space="preserve">Product </w:t>
      </w:r>
      <w:r w:rsidR="009002BC" w:rsidRPr="001C369B">
        <w:t>samples</w:t>
      </w:r>
    </w:p>
    <w:p w:rsidR="00B6703E" w:rsidRPr="001C369B" w:rsidRDefault="00B6703E" w:rsidP="003E4046">
      <w:pPr>
        <w:pStyle w:val="BodyText"/>
        <w:numPr>
          <w:ilvl w:val="0"/>
          <w:numId w:val="51"/>
        </w:numPr>
        <w:spacing w:line="276" w:lineRule="auto"/>
      </w:pPr>
      <w:r w:rsidRPr="001C369B">
        <w:t>Technical support documentation</w:t>
      </w:r>
    </w:p>
    <w:p w:rsidR="00B6703E" w:rsidRPr="001C369B" w:rsidRDefault="00B6703E" w:rsidP="003E4046">
      <w:pPr>
        <w:pStyle w:val="BodyText"/>
        <w:spacing w:line="276" w:lineRule="auto"/>
      </w:pPr>
      <w:r w:rsidRPr="001C369B">
        <w:lastRenderedPageBreak/>
        <w:t xml:space="preserve">Upon successful compliance testing by the laboratory and approval by the PCI SSC, the PCI PTS POI device (or a secure component) will be listed on the PCI SSC website. Commercial information to be included in the Council’s approval must be provided by the vendor to the test laboratory using the forms in the </w:t>
      </w:r>
      <w:r w:rsidR="00C65684" w:rsidRPr="001C369B">
        <w:t>“</w:t>
      </w:r>
      <w:r w:rsidRPr="001C369B">
        <w:t>Evaluation Module Information</w:t>
      </w:r>
      <w:r w:rsidR="00C65684" w:rsidRPr="001C369B">
        <w:t>”</w:t>
      </w:r>
      <w:r w:rsidRPr="001C369B">
        <w:t xml:space="preserve"> section of this document.</w:t>
      </w:r>
    </w:p>
    <w:p w:rsidR="00B6703E" w:rsidRPr="001C369B" w:rsidRDefault="00841A52" w:rsidP="008E4C49">
      <w:pPr>
        <w:pStyle w:val="Heading2"/>
        <w:spacing w:before="240"/>
        <w:rPr>
          <w:noProof w:val="0"/>
        </w:rPr>
      </w:pPr>
      <w:bookmarkStart w:id="8" w:name="_Toc226823780"/>
      <w:r w:rsidRPr="001C369B">
        <w:rPr>
          <w:noProof w:val="0"/>
        </w:rPr>
        <w:t>Main Differences from Previous Version</w:t>
      </w:r>
      <w:bookmarkEnd w:id="8"/>
    </w:p>
    <w:p w:rsidR="00B6703E" w:rsidRPr="001C369B" w:rsidRDefault="00B6703E" w:rsidP="003E4046">
      <w:pPr>
        <w:pStyle w:val="BodyText"/>
        <w:spacing w:line="276" w:lineRule="auto"/>
      </w:pPr>
      <w:r w:rsidRPr="001C369B">
        <w:t>This document is an evolution of the previous versions and supports a number of new features in the evaluation of POI devices:</w:t>
      </w:r>
    </w:p>
    <w:p w:rsidR="00361294" w:rsidRPr="001C369B" w:rsidRDefault="00361294" w:rsidP="003E4046">
      <w:pPr>
        <w:pStyle w:val="BodyText"/>
        <w:numPr>
          <w:ilvl w:val="0"/>
          <w:numId w:val="52"/>
        </w:numPr>
        <w:spacing w:line="276" w:lineRule="auto"/>
      </w:pPr>
      <w:r w:rsidRPr="001C369B">
        <w:t>The reordering of the Core Physical Security Requirements</w:t>
      </w:r>
    </w:p>
    <w:p w:rsidR="00361294" w:rsidRPr="001C369B" w:rsidRDefault="00361294" w:rsidP="003E4046">
      <w:pPr>
        <w:pStyle w:val="BodyText"/>
        <w:numPr>
          <w:ilvl w:val="0"/>
          <w:numId w:val="52"/>
        </w:numPr>
        <w:spacing w:line="276" w:lineRule="auto"/>
      </w:pPr>
      <w:r w:rsidRPr="001C369B">
        <w:t>The restructuring of the Open Protocols module</w:t>
      </w:r>
    </w:p>
    <w:p w:rsidR="00361294" w:rsidRPr="001C369B" w:rsidRDefault="00374F0B" w:rsidP="00361294">
      <w:pPr>
        <w:pStyle w:val="BodyText"/>
        <w:numPr>
          <w:ilvl w:val="0"/>
          <w:numId w:val="52"/>
        </w:numPr>
        <w:spacing w:line="276" w:lineRule="auto"/>
      </w:pPr>
      <w:r w:rsidRPr="001C369B">
        <w:t xml:space="preserve">The addition of a requirement for the vendor to provide a </w:t>
      </w:r>
      <w:r w:rsidR="007174CA" w:rsidRPr="001C369B">
        <w:t>user-</w:t>
      </w:r>
      <w:r w:rsidRPr="001C369B">
        <w:t>available security policy that will facilitate implementation of an approved POI device in a manner consistent with these requirements, including</w:t>
      </w:r>
      <w:r w:rsidRPr="001C369B">
        <w:rPr>
          <w:b/>
          <w:i/>
        </w:rPr>
        <w:t xml:space="preserve"> </w:t>
      </w:r>
      <w:r w:rsidRPr="001C369B">
        <w:t xml:space="preserve">information on key-management responsibilities, administrative responsibilities, device functionality, identification, and environmental requirements </w:t>
      </w:r>
    </w:p>
    <w:bookmarkEnd w:id="5"/>
    <w:p w:rsidR="00F554C9" w:rsidRPr="001C369B" w:rsidRDefault="00F554C9" w:rsidP="00361294">
      <w:pPr>
        <w:pStyle w:val="CommentText"/>
      </w:pPr>
    </w:p>
    <w:p w:rsidR="00B6703E" w:rsidRPr="001C369B" w:rsidRDefault="00841A52" w:rsidP="003E4046">
      <w:pPr>
        <w:pStyle w:val="Heading2"/>
        <w:spacing w:before="0" w:after="120" w:line="276" w:lineRule="auto"/>
        <w:rPr>
          <w:noProof w:val="0"/>
        </w:rPr>
      </w:pPr>
      <w:r w:rsidRPr="001C369B">
        <w:rPr>
          <w:noProof w:val="0"/>
        </w:rPr>
        <w:br w:type="page"/>
      </w:r>
      <w:bookmarkStart w:id="9" w:name="_Toc226823781"/>
      <w:r w:rsidRPr="001C369B">
        <w:rPr>
          <w:noProof w:val="0"/>
        </w:rPr>
        <w:lastRenderedPageBreak/>
        <w:t>PTS Approval Modules Selection</w:t>
      </w:r>
      <w:bookmarkEnd w:id="9"/>
    </w:p>
    <w:p w:rsidR="00B6703E" w:rsidRPr="001C369B" w:rsidRDefault="00B6703E" w:rsidP="003E4046">
      <w:pPr>
        <w:pStyle w:val="BodyText"/>
        <w:spacing w:after="0" w:line="276" w:lineRule="auto"/>
      </w:pPr>
      <w:r w:rsidRPr="001C369B">
        <w:t xml:space="preserve">The graph below gives a preliminary view of which evaluation modules should apply, based on the product undergoing an evaluation. This only reflects applicability of modules. </w:t>
      </w:r>
      <w:hyperlink w:anchor="appB" w:history="1">
        <w:r w:rsidRPr="001C369B">
          <w:rPr>
            <w:rStyle w:val="Hyperlink"/>
            <w:rFonts w:cs="Arial"/>
            <w:i/>
          </w:rPr>
          <w:t>Appendix B: Applicability of Requirements</w:t>
        </w:r>
      </w:hyperlink>
      <w:r w:rsidRPr="001C369B">
        <w:t xml:space="preserve"> makes further refinement at the requirement level.</w:t>
      </w:r>
      <w:r w:rsidR="00CC4F49" w:rsidRPr="001C369B">
        <w:t xml:space="preserve">  </w:t>
      </w:r>
    </w:p>
    <w:p w:rsidR="00B6703E" w:rsidRPr="001C369B" w:rsidRDefault="00B6703E">
      <w:pPr>
        <w:pStyle w:val="BodyText"/>
      </w:pPr>
    </w:p>
    <w:p w:rsidR="00B6703E" w:rsidRPr="001C369B" w:rsidRDefault="00A6280E" w:rsidP="002E394B">
      <w:pPr>
        <w:spacing w:before="0" w:after="0"/>
        <w:ind w:left="-90"/>
      </w:pPr>
      <w:r>
        <w:rPr>
          <w:noProof/>
        </w:rPr>
        <w:drawing>
          <wp:inline distT="0" distB="0" distL="0" distR="0">
            <wp:extent cx="6198235" cy="6671049"/>
            <wp:effectExtent l="25400" t="0" r="0" b="0"/>
            <wp:docPr id="4" name="Picture 3" descr="KLewis_ProcessFlowPTS_040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ewis_ProcessFlowPTS_040513.jpg"/>
                    <pic:cNvPicPr/>
                  </pic:nvPicPr>
                  <pic:blipFill>
                    <a:blip r:embed="rId12" cstate="print"/>
                    <a:stretch>
                      <a:fillRect/>
                    </a:stretch>
                  </pic:blipFill>
                  <pic:spPr>
                    <a:xfrm>
                      <a:off x="0" y="0"/>
                      <a:ext cx="6198235" cy="6671049"/>
                    </a:xfrm>
                    <a:prstGeom prst="rect">
                      <a:avLst/>
                    </a:prstGeom>
                  </pic:spPr>
                </pic:pic>
              </a:graphicData>
            </a:graphic>
          </wp:inline>
        </w:drawing>
      </w:r>
    </w:p>
    <w:p w:rsidR="00B6703E" w:rsidRPr="001C369B" w:rsidRDefault="00B6703E" w:rsidP="00303908">
      <w:pPr>
        <w:pStyle w:val="Heading1"/>
      </w:pPr>
      <w:bookmarkStart w:id="10" w:name="_Toc226823782"/>
      <w:r w:rsidRPr="001C369B">
        <w:lastRenderedPageBreak/>
        <w:t>Foreword</w:t>
      </w:r>
      <w:bookmarkEnd w:id="10"/>
    </w:p>
    <w:p w:rsidR="00B6703E" w:rsidRPr="001C369B" w:rsidRDefault="00B6703E" w:rsidP="003E4046">
      <w:pPr>
        <w:pStyle w:val="BodyText"/>
        <w:spacing w:before="60" w:after="0" w:line="276" w:lineRule="auto"/>
      </w:pPr>
      <w:r w:rsidRPr="001C369B">
        <w:t xml:space="preserve">The requirements set forth in this document are the minimum acceptable criteria for the Payment Card Industry (PCI). The PCI has defined these requirements using a risk-reduction methodology that identifies the associated benefit when measured against acceptable costs to design and manufacture POI devices. Thus, the requirements are not intended to eliminate the possibility of fraud, but to reduce its likelihood and limit its consequences. </w:t>
      </w:r>
    </w:p>
    <w:p w:rsidR="00B6703E" w:rsidRPr="001C369B" w:rsidRDefault="00841A52">
      <w:pPr>
        <w:pStyle w:val="Heading2"/>
        <w:spacing w:before="240" w:after="120"/>
        <w:rPr>
          <w:noProof w:val="0"/>
        </w:rPr>
      </w:pPr>
      <w:bookmarkStart w:id="11" w:name="_Toc226823783"/>
      <w:r w:rsidRPr="001C369B">
        <w:rPr>
          <w:noProof w:val="0"/>
        </w:rPr>
        <w:t>Evaluation Domains</w:t>
      </w:r>
      <w:bookmarkEnd w:id="11"/>
    </w:p>
    <w:p w:rsidR="00B6703E" w:rsidRPr="001C369B" w:rsidRDefault="00B6703E" w:rsidP="003E4046">
      <w:pPr>
        <w:pStyle w:val="BodyText"/>
        <w:spacing w:before="60" w:line="276" w:lineRule="auto"/>
      </w:pPr>
      <w:r w:rsidRPr="001C369B">
        <w:t>Device characteristics are those attributes of the device that define its physical and its logical (functional) characteristics. The physical security characteristics of the device are those attributes that deter a physical attack on the device, for example, the penetration of the device to determine its key(s) or to plant a sensitive data-disclosing “bug” within it. Logical security characteristics include those functional capabilities that preclude, for example, allowing the device to output a clear-text PIN-encryption key.</w:t>
      </w:r>
    </w:p>
    <w:p w:rsidR="00B6703E" w:rsidRPr="001C369B" w:rsidRDefault="00B6703E" w:rsidP="003E4046">
      <w:pPr>
        <w:pStyle w:val="BodyText"/>
        <w:tabs>
          <w:tab w:val="left" w:pos="1080"/>
        </w:tabs>
        <w:spacing w:before="60" w:after="0" w:line="276" w:lineRule="auto"/>
      </w:pPr>
      <w:r w:rsidRPr="001C369B">
        <w:t>The evaluation of physical security characteristics is very much a value judgment. Virtually any physical barrier can be defeated with sufficient time and effort. Therefore, many of the requirements have minimum attack calculation values for the identification and initial exploitation of the device based upon factors such as attack time, and expertise and equipment required. Given the evolution of attack techniques and technology, the Associations will periodically review these amounts for appropriateness.</w:t>
      </w:r>
    </w:p>
    <w:p w:rsidR="00B6703E" w:rsidRPr="001C369B" w:rsidRDefault="00841A52">
      <w:pPr>
        <w:pStyle w:val="Heading2"/>
        <w:spacing w:before="240" w:after="120"/>
        <w:rPr>
          <w:noProof w:val="0"/>
        </w:rPr>
      </w:pPr>
      <w:bookmarkStart w:id="12" w:name="_Toc40430200"/>
      <w:bookmarkStart w:id="13" w:name="_Toc226823784"/>
      <w:r w:rsidRPr="001C369B">
        <w:rPr>
          <w:noProof w:val="0"/>
        </w:rPr>
        <w:t>Device Management</w:t>
      </w:r>
      <w:bookmarkEnd w:id="12"/>
      <w:bookmarkEnd w:id="13"/>
    </w:p>
    <w:p w:rsidR="00B6703E" w:rsidRPr="001C369B" w:rsidRDefault="00B6703E" w:rsidP="003E4046">
      <w:pPr>
        <w:pStyle w:val="BodyText"/>
        <w:spacing w:before="60" w:line="276" w:lineRule="auto"/>
      </w:pPr>
      <w:r w:rsidRPr="001C369B">
        <w:t>Device management considers how the device is produced, controlled, transported, stored and used throughout its life cycle. If the device is not properly managed, unauthorized modifications might be made to its physical or logical security characteristics.</w:t>
      </w:r>
    </w:p>
    <w:p w:rsidR="00B6703E" w:rsidRPr="001C369B" w:rsidRDefault="00B6703E" w:rsidP="003E4046">
      <w:pPr>
        <w:pStyle w:val="BodyText"/>
        <w:spacing w:before="60" w:after="0" w:line="276" w:lineRule="auto"/>
      </w:pPr>
      <w:r w:rsidRPr="001C369B">
        <w:t xml:space="preserve">This document is only concerned with the device management for POI devices up to the point of initial key loading. Subsequent to receipt of the device at the initial key-loading facility, the responsibility for the device falls to the acquiring financial institution and its agents (e.g., merchants and processors), and is covered by the operating rules of the participating PCI payment brands and the </w:t>
      </w:r>
      <w:r w:rsidRPr="001C369B">
        <w:rPr>
          <w:i/>
          <w:iCs/>
        </w:rPr>
        <w:t>PCI PIN Security Requirements</w:t>
      </w:r>
      <w:r w:rsidRPr="001C369B">
        <w:t>.</w:t>
      </w:r>
    </w:p>
    <w:p w:rsidR="00B6703E" w:rsidRPr="001C369B" w:rsidRDefault="00841A52">
      <w:pPr>
        <w:pStyle w:val="Heading2"/>
        <w:spacing w:before="240" w:after="120"/>
        <w:rPr>
          <w:noProof w:val="0"/>
        </w:rPr>
      </w:pPr>
      <w:bookmarkStart w:id="14" w:name="_Toc226823785"/>
      <w:r w:rsidRPr="001C369B">
        <w:rPr>
          <w:noProof w:val="0"/>
        </w:rPr>
        <w:t>Modular approach</w:t>
      </w:r>
      <w:bookmarkEnd w:id="14"/>
    </w:p>
    <w:p w:rsidR="00B6703E" w:rsidRPr="001C369B" w:rsidRDefault="00B6703E" w:rsidP="003E4046">
      <w:pPr>
        <w:pStyle w:val="BodyText"/>
        <w:spacing w:before="60" w:line="276" w:lineRule="auto"/>
      </w:pPr>
      <w:r w:rsidRPr="001C369B">
        <w:t xml:space="preserve">The Council’s PTS POI framework has taken a multifaceted modular approach:    </w:t>
      </w:r>
    </w:p>
    <w:p w:rsidR="00B6703E" w:rsidRPr="001C369B" w:rsidRDefault="00B6703E" w:rsidP="003E4046">
      <w:pPr>
        <w:pStyle w:val="BodyText"/>
        <w:numPr>
          <w:ilvl w:val="0"/>
          <w:numId w:val="53"/>
        </w:numPr>
        <w:spacing w:before="60" w:line="276" w:lineRule="auto"/>
      </w:pPr>
      <w:r w:rsidRPr="001C369B">
        <w:t>In support of modular device architectures offered by POI device vendors. These architectures are the result of the integration of several modules (often offered by third parties) that may include partial PIN entry features.</w:t>
      </w:r>
    </w:p>
    <w:p w:rsidR="00B6703E" w:rsidRPr="001C369B" w:rsidRDefault="00B6703E" w:rsidP="003E4046">
      <w:pPr>
        <w:pStyle w:val="BodyText"/>
        <w:numPr>
          <w:ilvl w:val="0"/>
          <w:numId w:val="53"/>
        </w:numPr>
        <w:spacing w:before="60" w:line="276" w:lineRule="auto"/>
      </w:pPr>
      <w:r w:rsidRPr="001C369B">
        <w:t>Modular approvals, where a PIN entry device may be approved taking in consideration previously approved components.</w:t>
      </w:r>
    </w:p>
    <w:p w:rsidR="00B6703E" w:rsidRPr="001C369B" w:rsidRDefault="00B6703E" w:rsidP="003E4046">
      <w:pPr>
        <w:pStyle w:val="BodyText"/>
        <w:numPr>
          <w:ilvl w:val="0"/>
          <w:numId w:val="53"/>
        </w:numPr>
        <w:spacing w:before="60" w:line="276" w:lineRule="auto"/>
      </w:pPr>
      <w:r w:rsidRPr="001C369B">
        <w:t>Offering evaluation modules (modular evaluation packages) that potentially optimize evaluation costs and time when laboratories are reviewing non-conventional architectures, conduct modular approvals or maintain existing approvals (changes in security components, etc.).</w:t>
      </w:r>
    </w:p>
    <w:p w:rsidR="00B6703E" w:rsidRPr="001C369B" w:rsidRDefault="00B6703E">
      <w:pPr>
        <w:pStyle w:val="Heading1"/>
      </w:pPr>
      <w:bookmarkStart w:id="15" w:name="_Toc40430201"/>
      <w:bookmarkStart w:id="16" w:name="_Toc226823786"/>
      <w:r w:rsidRPr="001C369B">
        <w:lastRenderedPageBreak/>
        <w:t>Related Publications</w:t>
      </w:r>
      <w:bookmarkEnd w:id="15"/>
      <w:bookmarkEnd w:id="16"/>
    </w:p>
    <w:p w:rsidR="00B6703E" w:rsidRPr="001C369B" w:rsidRDefault="00B6703E" w:rsidP="00303908">
      <w:pPr>
        <w:pStyle w:val="BodyText"/>
        <w:spacing w:after="240"/>
      </w:pPr>
      <w:r w:rsidRPr="001C369B">
        <w:t>The following references are applicable and related to the information in this manual.</w:t>
      </w:r>
    </w:p>
    <w:tbl>
      <w:tblPr>
        <w:tblW w:w="0" w:type="auto"/>
        <w:tblInd w:w="108" w:type="dxa"/>
        <w:tblBorders>
          <w:insideH w:val="single" w:sz="4" w:space="0" w:color="999999"/>
          <w:insideV w:val="single" w:sz="4" w:space="0" w:color="999999"/>
        </w:tblBorders>
        <w:tblLook w:val="00A0"/>
      </w:tblPr>
      <w:tblGrid>
        <w:gridCol w:w="7380"/>
        <w:gridCol w:w="2088"/>
      </w:tblGrid>
      <w:tr w:rsidR="00B6703E" w:rsidRPr="001C369B">
        <w:tc>
          <w:tcPr>
            <w:tcW w:w="7380" w:type="dxa"/>
            <w:tcBorders>
              <w:top w:val="single" w:sz="4" w:space="0" w:color="A6A6A6" w:themeColor="background1" w:themeShade="A6"/>
              <w:bottom w:val="single" w:sz="4" w:space="0" w:color="A6A6A6" w:themeColor="background1" w:themeShade="A6"/>
              <w:right w:val="single" w:sz="4" w:space="0" w:color="808080" w:themeColor="background1" w:themeShade="80"/>
            </w:tcBorders>
          </w:tcPr>
          <w:p w:rsidR="00B6703E" w:rsidRPr="001C369B" w:rsidRDefault="00B6703E" w:rsidP="003E4046">
            <w:pPr>
              <w:pStyle w:val="BodyText"/>
              <w:spacing w:before="60" w:after="60" w:line="276" w:lineRule="auto"/>
              <w:rPr>
                <w:i/>
                <w:iCs/>
              </w:rPr>
            </w:pPr>
            <w:r w:rsidRPr="001C369B">
              <w:rPr>
                <w:i/>
                <w:iCs/>
              </w:rPr>
              <w:t>Banking – Retail Financial Services Symmetric Key Management</w:t>
            </w:r>
          </w:p>
        </w:tc>
        <w:tc>
          <w:tcPr>
            <w:tcW w:w="2088" w:type="dxa"/>
            <w:tcBorders>
              <w:top w:val="single" w:sz="4" w:space="0" w:color="A6A6A6" w:themeColor="background1" w:themeShade="A6"/>
              <w:left w:val="single" w:sz="4" w:space="0" w:color="808080" w:themeColor="background1" w:themeShade="80"/>
              <w:bottom w:val="single" w:sz="4" w:space="0" w:color="A6A6A6" w:themeColor="background1" w:themeShade="A6"/>
            </w:tcBorders>
          </w:tcPr>
          <w:p w:rsidR="00B6703E" w:rsidRPr="001C369B" w:rsidRDefault="00B6703E" w:rsidP="003E4046">
            <w:pPr>
              <w:pStyle w:val="BodyText"/>
              <w:spacing w:before="60" w:after="60" w:line="276" w:lineRule="auto"/>
            </w:pPr>
            <w:r w:rsidRPr="001C369B">
              <w:t>ANSI X9.24</w:t>
            </w:r>
          </w:p>
        </w:tc>
      </w:tr>
      <w:tr w:rsidR="00B6703E" w:rsidRPr="001C369B">
        <w:tc>
          <w:tcPr>
            <w:tcW w:w="7380" w:type="dxa"/>
            <w:tcBorders>
              <w:top w:val="single" w:sz="4" w:space="0" w:color="A6A6A6" w:themeColor="background1" w:themeShade="A6"/>
            </w:tcBorders>
          </w:tcPr>
          <w:p w:rsidR="00B6703E" w:rsidRPr="001C369B" w:rsidRDefault="00B6703E" w:rsidP="003E4046">
            <w:pPr>
              <w:pStyle w:val="BodyText"/>
              <w:spacing w:before="60" w:after="60" w:line="276" w:lineRule="auto"/>
              <w:rPr>
                <w:i/>
                <w:iCs/>
              </w:rPr>
            </w:pPr>
            <w:r w:rsidRPr="001C369B">
              <w:rPr>
                <w:i/>
                <w:iCs/>
              </w:rPr>
              <w:t>Interoperable Secure Key Exchange Key Block Specification for Symmetric Algorithms</w:t>
            </w:r>
          </w:p>
        </w:tc>
        <w:tc>
          <w:tcPr>
            <w:tcW w:w="2088" w:type="dxa"/>
            <w:tcBorders>
              <w:top w:val="single" w:sz="4" w:space="0" w:color="A6A6A6" w:themeColor="background1" w:themeShade="A6"/>
            </w:tcBorders>
          </w:tcPr>
          <w:p w:rsidR="00B6703E" w:rsidRPr="001C369B" w:rsidRDefault="00B6703E" w:rsidP="003E4046">
            <w:pPr>
              <w:pStyle w:val="BodyText"/>
              <w:spacing w:before="60" w:after="60" w:line="276" w:lineRule="auto"/>
            </w:pPr>
            <w:r w:rsidRPr="001C369B">
              <w:t>ANSI TR-31</w:t>
            </w:r>
          </w:p>
        </w:tc>
      </w:tr>
      <w:tr w:rsidR="0073672F" w:rsidRPr="001C369B">
        <w:tc>
          <w:tcPr>
            <w:tcW w:w="7380" w:type="dxa"/>
            <w:tcBorders>
              <w:top w:val="single" w:sz="4" w:space="0" w:color="A6A6A6" w:themeColor="background1" w:themeShade="A6"/>
              <w:bottom w:val="single" w:sz="4" w:space="0" w:color="999999"/>
              <w:right w:val="single" w:sz="4" w:space="0" w:color="999999"/>
            </w:tcBorders>
          </w:tcPr>
          <w:p w:rsidR="0073672F" w:rsidRPr="001C369B" w:rsidRDefault="0073672F" w:rsidP="009002BC">
            <w:pPr>
              <w:pStyle w:val="BodyText"/>
              <w:spacing w:before="60" w:after="60" w:line="276" w:lineRule="auto"/>
              <w:rPr>
                <w:i/>
                <w:iCs/>
              </w:rPr>
            </w:pPr>
            <w:r w:rsidRPr="001C369B">
              <w:rPr>
                <w:i/>
                <w:iCs/>
              </w:rPr>
              <w:t>Integrated Circuit Card Specification for Payment Systems</w:t>
            </w:r>
            <w:r w:rsidR="009002BC" w:rsidRPr="001C369B">
              <w:rPr>
                <w:i/>
                <w:iCs/>
              </w:rPr>
              <w:t xml:space="preserve"> – Book 2: Security and Key Management, Version 4.3, November 2011</w:t>
            </w:r>
          </w:p>
        </w:tc>
        <w:tc>
          <w:tcPr>
            <w:tcW w:w="2088" w:type="dxa"/>
            <w:tcBorders>
              <w:top w:val="single" w:sz="4" w:space="0" w:color="A6A6A6" w:themeColor="background1" w:themeShade="A6"/>
              <w:left w:val="single" w:sz="4" w:space="0" w:color="999999"/>
              <w:bottom w:val="single" w:sz="4" w:space="0" w:color="999999"/>
            </w:tcBorders>
          </w:tcPr>
          <w:p w:rsidR="0073672F" w:rsidRPr="001C369B" w:rsidRDefault="0073672F" w:rsidP="003E4046">
            <w:pPr>
              <w:pStyle w:val="BodyText"/>
              <w:spacing w:before="60" w:after="60" w:line="276" w:lineRule="auto"/>
            </w:pPr>
            <w:r w:rsidRPr="001C369B">
              <w:t>EMV 4.3</w:t>
            </w:r>
          </w:p>
        </w:tc>
      </w:tr>
      <w:tr w:rsidR="00B6703E" w:rsidRPr="001C369B">
        <w:tc>
          <w:tcPr>
            <w:tcW w:w="7380" w:type="dxa"/>
          </w:tcPr>
          <w:p w:rsidR="00B6703E" w:rsidRPr="001C369B" w:rsidRDefault="00B6703E" w:rsidP="003E4046">
            <w:pPr>
              <w:pStyle w:val="BodyText"/>
              <w:spacing w:before="60" w:after="60" w:line="276" w:lineRule="auto"/>
              <w:rPr>
                <w:i/>
                <w:iCs/>
              </w:rPr>
            </w:pPr>
            <w:r w:rsidRPr="001C369B">
              <w:rPr>
                <w:i/>
                <w:iCs/>
              </w:rPr>
              <w:t>Identification Cards – Integrated Circuit Cards</w:t>
            </w:r>
          </w:p>
        </w:tc>
        <w:tc>
          <w:tcPr>
            <w:tcW w:w="2088" w:type="dxa"/>
          </w:tcPr>
          <w:p w:rsidR="00B6703E" w:rsidRPr="001C369B" w:rsidRDefault="00B6703E" w:rsidP="003E4046">
            <w:pPr>
              <w:pStyle w:val="BodyText"/>
              <w:spacing w:before="60" w:after="60" w:line="276" w:lineRule="auto"/>
            </w:pPr>
            <w:r w:rsidRPr="001C369B">
              <w:t>ISO 7816</w:t>
            </w:r>
          </w:p>
        </w:tc>
      </w:tr>
      <w:tr w:rsidR="00B6703E" w:rsidRPr="001C369B">
        <w:tc>
          <w:tcPr>
            <w:tcW w:w="7380" w:type="dxa"/>
          </w:tcPr>
          <w:p w:rsidR="00B6703E" w:rsidRPr="001C369B" w:rsidRDefault="00B6703E" w:rsidP="003E4046">
            <w:pPr>
              <w:pStyle w:val="BodyText"/>
              <w:spacing w:before="60" w:after="60" w:line="276" w:lineRule="auto"/>
              <w:rPr>
                <w:i/>
                <w:iCs/>
              </w:rPr>
            </w:pPr>
            <w:r w:rsidRPr="001C369B">
              <w:rPr>
                <w:i/>
                <w:iCs/>
              </w:rPr>
              <w:t>Personal Identification Number (PIN) Management and Security</w:t>
            </w:r>
          </w:p>
        </w:tc>
        <w:tc>
          <w:tcPr>
            <w:tcW w:w="2088" w:type="dxa"/>
          </w:tcPr>
          <w:p w:rsidR="00B6703E" w:rsidRPr="001C369B" w:rsidRDefault="00B6703E" w:rsidP="003E4046">
            <w:pPr>
              <w:pStyle w:val="BodyText"/>
              <w:spacing w:before="60" w:after="60" w:line="276" w:lineRule="auto"/>
            </w:pPr>
            <w:r w:rsidRPr="001C369B">
              <w:t>ISO 9564</w:t>
            </w:r>
          </w:p>
        </w:tc>
      </w:tr>
      <w:tr w:rsidR="00B6703E" w:rsidRPr="001C369B">
        <w:tc>
          <w:tcPr>
            <w:tcW w:w="7380" w:type="dxa"/>
          </w:tcPr>
          <w:p w:rsidR="00B6703E" w:rsidRPr="001C369B" w:rsidRDefault="00B6703E" w:rsidP="003E4046">
            <w:pPr>
              <w:pStyle w:val="BodyText"/>
              <w:spacing w:before="60" w:after="60" w:line="276" w:lineRule="auto"/>
              <w:rPr>
                <w:i/>
                <w:iCs/>
              </w:rPr>
            </w:pPr>
            <w:r w:rsidRPr="001C369B">
              <w:rPr>
                <w:i/>
                <w:iCs/>
              </w:rPr>
              <w:t>Banking – Key Management (Retail)</w:t>
            </w:r>
          </w:p>
        </w:tc>
        <w:tc>
          <w:tcPr>
            <w:tcW w:w="2088" w:type="dxa"/>
          </w:tcPr>
          <w:p w:rsidR="00B6703E" w:rsidRPr="001C369B" w:rsidRDefault="00B6703E" w:rsidP="003E4046">
            <w:pPr>
              <w:pStyle w:val="BodyText"/>
              <w:spacing w:before="60" w:after="60" w:line="276" w:lineRule="auto"/>
            </w:pPr>
            <w:r w:rsidRPr="001C369B">
              <w:t>ISO 11568</w:t>
            </w:r>
          </w:p>
        </w:tc>
      </w:tr>
      <w:tr w:rsidR="00B6703E" w:rsidRPr="001C369B">
        <w:tc>
          <w:tcPr>
            <w:tcW w:w="7380" w:type="dxa"/>
          </w:tcPr>
          <w:p w:rsidR="00B6703E" w:rsidRPr="001C369B" w:rsidRDefault="00B6703E" w:rsidP="003E4046">
            <w:pPr>
              <w:pStyle w:val="BodyText"/>
              <w:spacing w:before="60" w:after="60" w:line="276" w:lineRule="auto"/>
              <w:rPr>
                <w:i/>
                <w:iCs/>
              </w:rPr>
            </w:pPr>
            <w:r w:rsidRPr="001C369B">
              <w:rPr>
                <w:i/>
                <w:iCs/>
              </w:rPr>
              <w:t>Banking – Secure Cryptographic Devices (Retail)</w:t>
            </w:r>
          </w:p>
        </w:tc>
        <w:tc>
          <w:tcPr>
            <w:tcW w:w="2088" w:type="dxa"/>
          </w:tcPr>
          <w:p w:rsidR="00B6703E" w:rsidRPr="001C369B" w:rsidRDefault="00B6703E" w:rsidP="003E4046">
            <w:pPr>
              <w:pStyle w:val="BodyText"/>
              <w:spacing w:before="60" w:after="60" w:line="276" w:lineRule="auto"/>
            </w:pPr>
            <w:r w:rsidRPr="001C369B">
              <w:t>ISO 13491</w:t>
            </w:r>
          </w:p>
        </w:tc>
      </w:tr>
      <w:tr w:rsidR="00AA6CDF" w:rsidRPr="001C369B">
        <w:tc>
          <w:tcPr>
            <w:tcW w:w="7380" w:type="dxa"/>
          </w:tcPr>
          <w:p w:rsidR="00AA6CDF" w:rsidRPr="001C369B" w:rsidRDefault="00AA6CDF" w:rsidP="003E4046">
            <w:pPr>
              <w:pStyle w:val="BodyText"/>
              <w:spacing w:before="60" w:after="60" w:line="276" w:lineRule="auto"/>
              <w:rPr>
                <w:bCs/>
                <w:i/>
              </w:rPr>
            </w:pPr>
            <w:r w:rsidRPr="001C369B">
              <w:rPr>
                <w:bCs/>
                <w:i/>
              </w:rPr>
              <w:t>Financial services -- Requirements for message authentication using symmetric techniques</w:t>
            </w:r>
          </w:p>
        </w:tc>
        <w:tc>
          <w:tcPr>
            <w:tcW w:w="2088" w:type="dxa"/>
          </w:tcPr>
          <w:p w:rsidR="00AA6CDF" w:rsidRPr="001C369B" w:rsidRDefault="00AA6CDF" w:rsidP="003E4046">
            <w:pPr>
              <w:pStyle w:val="BodyText"/>
              <w:spacing w:before="60" w:after="60" w:line="276" w:lineRule="auto"/>
            </w:pPr>
            <w:r w:rsidRPr="001C369B">
              <w:t>ISO 16609</w:t>
            </w:r>
          </w:p>
        </w:tc>
      </w:tr>
      <w:tr w:rsidR="00B6703E" w:rsidRPr="001C369B">
        <w:tc>
          <w:tcPr>
            <w:tcW w:w="7380" w:type="dxa"/>
          </w:tcPr>
          <w:p w:rsidR="00B6703E" w:rsidRPr="001C369B" w:rsidRDefault="00B6703E" w:rsidP="003E4046">
            <w:pPr>
              <w:pStyle w:val="BodyText"/>
              <w:spacing w:before="60" w:after="60" w:line="276" w:lineRule="auto"/>
              <w:rPr>
                <w:i/>
                <w:color w:val="000000"/>
              </w:rPr>
            </w:pPr>
            <w:r w:rsidRPr="001C369B">
              <w:rPr>
                <w:bCs/>
                <w:i/>
              </w:rPr>
              <w:t>Information technology -- Security techniques -- Encryption algorithms -- Part 3: Block ciphers</w:t>
            </w:r>
          </w:p>
        </w:tc>
        <w:tc>
          <w:tcPr>
            <w:tcW w:w="2088" w:type="dxa"/>
          </w:tcPr>
          <w:p w:rsidR="00B6703E" w:rsidRPr="001C369B" w:rsidRDefault="00B6703E" w:rsidP="003E4046">
            <w:pPr>
              <w:pStyle w:val="BodyText"/>
              <w:spacing w:before="60" w:after="60" w:line="276" w:lineRule="auto"/>
            </w:pPr>
            <w:r w:rsidRPr="001C369B">
              <w:t>ISO/IEC 18033-3</w:t>
            </w:r>
          </w:p>
        </w:tc>
      </w:tr>
      <w:tr w:rsidR="00B6703E" w:rsidRPr="001C369B">
        <w:tc>
          <w:tcPr>
            <w:tcW w:w="7380" w:type="dxa"/>
          </w:tcPr>
          <w:p w:rsidR="00B6703E" w:rsidRPr="001C369B" w:rsidRDefault="00B6703E" w:rsidP="003E4046">
            <w:pPr>
              <w:pStyle w:val="BodyText"/>
              <w:spacing w:before="60" w:after="60" w:line="276" w:lineRule="auto"/>
              <w:rPr>
                <w:rFonts w:eastAsia="MS Mincho"/>
                <w:i/>
                <w:color w:val="000000"/>
                <w:szCs w:val="22"/>
                <w:lang w:eastAsia="ja-JP"/>
              </w:rPr>
            </w:pPr>
            <w:r w:rsidRPr="001C369B">
              <w:rPr>
                <w:i/>
                <w:color w:val="000000"/>
              </w:rPr>
              <w:t>Guidelines on Triple DES Modes of Operation</w:t>
            </w:r>
            <w:r w:rsidRPr="001C369B">
              <w:rPr>
                <w:color w:val="000000"/>
                <w:szCs w:val="22"/>
              </w:rPr>
              <w:t xml:space="preserve">. </w:t>
            </w:r>
          </w:p>
        </w:tc>
        <w:tc>
          <w:tcPr>
            <w:tcW w:w="2088" w:type="dxa"/>
          </w:tcPr>
          <w:p w:rsidR="00B6703E" w:rsidRPr="001C369B" w:rsidRDefault="00B6703E" w:rsidP="003E4046">
            <w:pPr>
              <w:pStyle w:val="BodyText"/>
              <w:spacing w:before="60" w:after="60" w:line="276" w:lineRule="auto"/>
            </w:pPr>
            <w:r w:rsidRPr="001C369B">
              <w:t>ISO TR 19038</w:t>
            </w:r>
          </w:p>
        </w:tc>
      </w:tr>
      <w:tr w:rsidR="009002BC" w:rsidRPr="001C369B">
        <w:tc>
          <w:tcPr>
            <w:tcW w:w="7380" w:type="dxa"/>
            <w:tcBorders>
              <w:top w:val="single" w:sz="4" w:space="0" w:color="999999"/>
              <w:bottom w:val="single" w:sz="4" w:space="0" w:color="999999"/>
              <w:right w:val="single" w:sz="4" w:space="0" w:color="999999"/>
            </w:tcBorders>
          </w:tcPr>
          <w:p w:rsidR="009002BC" w:rsidRPr="001C369B" w:rsidRDefault="009002BC" w:rsidP="003B6B9C">
            <w:pPr>
              <w:pStyle w:val="BodyText"/>
              <w:keepNext/>
              <w:spacing w:before="60" w:after="60" w:line="276" w:lineRule="auto"/>
              <w:rPr>
                <w:i/>
                <w:iCs/>
              </w:rPr>
            </w:pPr>
            <w:r w:rsidRPr="001C369B">
              <w:rPr>
                <w:i/>
                <w:iCs/>
              </w:rPr>
              <w:t xml:space="preserve">Guideline for Implementing Cryptography In the Federal Government </w:t>
            </w:r>
          </w:p>
        </w:tc>
        <w:tc>
          <w:tcPr>
            <w:tcW w:w="2088" w:type="dxa"/>
            <w:tcBorders>
              <w:top w:val="single" w:sz="4" w:space="0" w:color="999999"/>
              <w:left w:val="single" w:sz="4" w:space="0" w:color="999999"/>
              <w:bottom w:val="single" w:sz="4" w:space="0" w:color="999999"/>
            </w:tcBorders>
          </w:tcPr>
          <w:p w:rsidR="009002BC" w:rsidRPr="001C369B" w:rsidRDefault="009002BC" w:rsidP="003B6B9C">
            <w:pPr>
              <w:pStyle w:val="BodyText"/>
              <w:keepNext/>
              <w:spacing w:before="60" w:after="60" w:line="276" w:lineRule="auto"/>
              <w:rPr>
                <w:i/>
              </w:rPr>
            </w:pPr>
            <w:r w:rsidRPr="001C369B">
              <w:t>NIST SP 800-21</w:t>
            </w:r>
          </w:p>
        </w:tc>
      </w:tr>
      <w:tr w:rsidR="005F4893" w:rsidRPr="001C369B">
        <w:tc>
          <w:tcPr>
            <w:tcW w:w="7380" w:type="dxa"/>
          </w:tcPr>
          <w:p w:rsidR="005F4893" w:rsidRPr="001C369B" w:rsidRDefault="005F4893" w:rsidP="003E4046">
            <w:pPr>
              <w:pStyle w:val="BodyText"/>
              <w:spacing w:before="60" w:after="60" w:line="276" w:lineRule="auto"/>
              <w:rPr>
                <w:i/>
                <w:iCs/>
              </w:rPr>
            </w:pPr>
            <w:r w:rsidRPr="001C369B">
              <w:rPr>
                <w:i/>
              </w:rPr>
              <w:t>A Statistical Test Suite for Random and Pseudorandom Number Generators for Cryptographic Applications</w:t>
            </w:r>
          </w:p>
        </w:tc>
        <w:tc>
          <w:tcPr>
            <w:tcW w:w="2088" w:type="dxa"/>
          </w:tcPr>
          <w:p w:rsidR="005F4893" w:rsidRPr="001C369B" w:rsidRDefault="005F4893" w:rsidP="003E4046">
            <w:pPr>
              <w:pStyle w:val="BodyText"/>
              <w:spacing w:before="60" w:after="60" w:line="276" w:lineRule="auto"/>
            </w:pPr>
            <w:r w:rsidRPr="001C369B">
              <w:t>NIST SP 800-22</w:t>
            </w:r>
          </w:p>
        </w:tc>
      </w:tr>
      <w:tr w:rsidR="005F4893" w:rsidRPr="001C369B">
        <w:tc>
          <w:tcPr>
            <w:tcW w:w="7380" w:type="dxa"/>
          </w:tcPr>
          <w:p w:rsidR="005F4893" w:rsidRPr="001C369B" w:rsidRDefault="005F4893" w:rsidP="003E4046">
            <w:pPr>
              <w:spacing w:before="60" w:after="60" w:line="276" w:lineRule="auto"/>
              <w:rPr>
                <w:i/>
                <w:iCs/>
              </w:rPr>
            </w:pPr>
            <w:r w:rsidRPr="001C369B">
              <w:rPr>
                <w:i/>
                <w:sz w:val="20"/>
                <w:szCs w:val="20"/>
              </w:rPr>
              <w:t>Recommendation for the Triple Data Encryption Algorithm (TDEA) Block Cipher</w:t>
            </w:r>
          </w:p>
        </w:tc>
        <w:tc>
          <w:tcPr>
            <w:tcW w:w="2088" w:type="dxa"/>
          </w:tcPr>
          <w:p w:rsidR="005F4893" w:rsidRPr="001C369B" w:rsidRDefault="005F4893" w:rsidP="003E4046">
            <w:pPr>
              <w:pStyle w:val="BodyText"/>
              <w:spacing w:before="60" w:after="60" w:line="276" w:lineRule="auto"/>
            </w:pPr>
            <w:r w:rsidRPr="001C369B">
              <w:t>NIST SP 800-67</w:t>
            </w:r>
          </w:p>
        </w:tc>
      </w:tr>
      <w:tr w:rsidR="00B6703E" w:rsidRPr="001C369B">
        <w:tc>
          <w:tcPr>
            <w:tcW w:w="7380" w:type="dxa"/>
          </w:tcPr>
          <w:p w:rsidR="00B6703E" w:rsidRPr="001C369B" w:rsidRDefault="00B6703E" w:rsidP="00C61A89">
            <w:pPr>
              <w:pStyle w:val="BodyText"/>
              <w:spacing w:before="60" w:after="60" w:line="276" w:lineRule="auto"/>
              <w:rPr>
                <w:i/>
                <w:iCs/>
              </w:rPr>
            </w:pPr>
            <w:r w:rsidRPr="001C369B">
              <w:rPr>
                <w:i/>
                <w:iCs/>
              </w:rPr>
              <w:t>PCI DSS v</w:t>
            </w:r>
            <w:r w:rsidR="00C61A89" w:rsidRPr="001C369B">
              <w:rPr>
                <w:i/>
                <w:iCs/>
              </w:rPr>
              <w:t>2.0</w:t>
            </w:r>
          </w:p>
        </w:tc>
        <w:tc>
          <w:tcPr>
            <w:tcW w:w="2088" w:type="dxa"/>
          </w:tcPr>
          <w:p w:rsidR="00B6703E" w:rsidRPr="001C369B" w:rsidRDefault="00B6703E" w:rsidP="003E4046">
            <w:pPr>
              <w:pStyle w:val="BodyText"/>
              <w:spacing w:before="60" w:after="60" w:line="276" w:lineRule="auto"/>
            </w:pPr>
            <w:r w:rsidRPr="001C369B">
              <w:t>PCI SSC</w:t>
            </w:r>
          </w:p>
        </w:tc>
      </w:tr>
      <w:tr w:rsidR="00B6703E" w:rsidRPr="001C369B">
        <w:tblPrEx>
          <w:tblBorders>
            <w:insideH w:val="none" w:sz="0" w:space="0" w:color="auto"/>
            <w:insideV w:val="none" w:sz="0" w:space="0" w:color="auto"/>
          </w:tblBorders>
        </w:tblPrEx>
        <w:tc>
          <w:tcPr>
            <w:tcW w:w="7380" w:type="dxa"/>
            <w:tcBorders>
              <w:top w:val="single" w:sz="4" w:space="0" w:color="999999"/>
              <w:bottom w:val="single" w:sz="4" w:space="0" w:color="A6A6A6"/>
              <w:right w:val="single" w:sz="4" w:space="0" w:color="A6A6A6"/>
            </w:tcBorders>
          </w:tcPr>
          <w:p w:rsidR="00B6703E" w:rsidRPr="001C369B" w:rsidRDefault="00B6703E" w:rsidP="003E4046">
            <w:pPr>
              <w:pStyle w:val="BodyText"/>
              <w:spacing w:before="60" w:after="60" w:line="276" w:lineRule="auto"/>
              <w:rPr>
                <w:i/>
                <w:iCs/>
              </w:rPr>
            </w:pPr>
            <w:r w:rsidRPr="001C369B">
              <w:rPr>
                <w:i/>
                <w:iCs/>
              </w:rPr>
              <w:t>PCI DSS Wireless Guidelines</w:t>
            </w:r>
          </w:p>
        </w:tc>
        <w:tc>
          <w:tcPr>
            <w:tcW w:w="2088" w:type="dxa"/>
            <w:tcBorders>
              <w:top w:val="single" w:sz="4" w:space="0" w:color="999999"/>
              <w:left w:val="single" w:sz="4" w:space="0" w:color="A6A6A6"/>
              <w:bottom w:val="single" w:sz="4" w:space="0" w:color="A6A6A6"/>
            </w:tcBorders>
          </w:tcPr>
          <w:p w:rsidR="00B6703E" w:rsidRPr="001C369B" w:rsidRDefault="00B6703E" w:rsidP="003E4046">
            <w:pPr>
              <w:pStyle w:val="BodyText"/>
              <w:spacing w:before="60" w:after="60" w:line="276" w:lineRule="auto"/>
            </w:pPr>
            <w:r w:rsidRPr="001C369B">
              <w:t>PCI SSC</w:t>
            </w:r>
          </w:p>
        </w:tc>
      </w:tr>
      <w:tr w:rsidR="0073672F" w:rsidRPr="001C369B">
        <w:tblPrEx>
          <w:tblBorders>
            <w:insideH w:val="none" w:sz="0" w:space="0" w:color="auto"/>
            <w:insideV w:val="none" w:sz="0" w:space="0" w:color="auto"/>
          </w:tblBorders>
        </w:tblPrEx>
        <w:tc>
          <w:tcPr>
            <w:tcW w:w="7380" w:type="dxa"/>
            <w:tcBorders>
              <w:top w:val="single" w:sz="4" w:space="0" w:color="999999"/>
              <w:bottom w:val="single" w:sz="4" w:space="0" w:color="A6A6A6"/>
              <w:right w:val="single" w:sz="4" w:space="0" w:color="A6A6A6"/>
            </w:tcBorders>
          </w:tcPr>
          <w:p w:rsidR="0073672F" w:rsidRPr="001C369B" w:rsidRDefault="0073672F" w:rsidP="003E4046">
            <w:pPr>
              <w:pStyle w:val="BodyText"/>
              <w:spacing w:before="60" w:after="60" w:line="276" w:lineRule="auto"/>
              <w:rPr>
                <w:i/>
                <w:iCs/>
              </w:rPr>
            </w:pPr>
            <w:r w:rsidRPr="001C369B">
              <w:rPr>
                <w:i/>
                <w:iCs/>
              </w:rPr>
              <w:t>PCI PTS POI DTRs</w:t>
            </w:r>
          </w:p>
        </w:tc>
        <w:tc>
          <w:tcPr>
            <w:tcW w:w="2088" w:type="dxa"/>
            <w:tcBorders>
              <w:top w:val="single" w:sz="4" w:space="0" w:color="999999"/>
              <w:left w:val="single" w:sz="4" w:space="0" w:color="A6A6A6"/>
              <w:bottom w:val="single" w:sz="4" w:space="0" w:color="A6A6A6"/>
            </w:tcBorders>
          </w:tcPr>
          <w:p w:rsidR="0073672F" w:rsidRPr="001C369B" w:rsidRDefault="0073672F" w:rsidP="003E4046">
            <w:pPr>
              <w:pStyle w:val="BodyText"/>
              <w:spacing w:before="60" w:after="60" w:line="276" w:lineRule="auto"/>
            </w:pPr>
            <w:r w:rsidRPr="001C369B">
              <w:t>PCI SSC</w:t>
            </w:r>
          </w:p>
        </w:tc>
      </w:tr>
      <w:tr w:rsidR="00B6703E" w:rsidRPr="001C369B">
        <w:tblPrEx>
          <w:tblBorders>
            <w:insideH w:val="none" w:sz="0" w:space="0" w:color="auto"/>
            <w:insideV w:val="none" w:sz="0" w:space="0" w:color="auto"/>
          </w:tblBorders>
        </w:tblPrEx>
        <w:trPr>
          <w:trHeight w:val="350"/>
        </w:trPr>
        <w:tc>
          <w:tcPr>
            <w:tcW w:w="7380" w:type="dxa"/>
            <w:tcBorders>
              <w:top w:val="single" w:sz="4" w:space="0" w:color="A6A6A6"/>
              <w:bottom w:val="single" w:sz="4" w:space="0" w:color="A6A6A6"/>
              <w:right w:val="single" w:sz="4" w:space="0" w:color="A6A6A6"/>
            </w:tcBorders>
          </w:tcPr>
          <w:p w:rsidR="00B6703E" w:rsidRPr="006A3FF9" w:rsidRDefault="00B6703E" w:rsidP="003E4046">
            <w:pPr>
              <w:pStyle w:val="BodyText"/>
              <w:spacing w:before="60" w:after="60" w:line="276" w:lineRule="auto"/>
              <w:rPr>
                <w:i/>
                <w:iCs/>
                <w:lang w:val="fr-FR"/>
              </w:rPr>
            </w:pPr>
            <w:r w:rsidRPr="006A3FF9">
              <w:rPr>
                <w:i/>
                <w:iCs/>
                <w:lang w:val="fr-FR"/>
              </w:rPr>
              <w:t>PCI PTS POI Evaluation Vendor Questionnaire</w:t>
            </w:r>
          </w:p>
        </w:tc>
        <w:tc>
          <w:tcPr>
            <w:tcW w:w="2088" w:type="dxa"/>
            <w:tcBorders>
              <w:top w:val="single" w:sz="4" w:space="0" w:color="A6A6A6"/>
              <w:left w:val="single" w:sz="4" w:space="0" w:color="A6A6A6"/>
              <w:bottom w:val="single" w:sz="4" w:space="0" w:color="A6A6A6"/>
            </w:tcBorders>
          </w:tcPr>
          <w:p w:rsidR="00B6703E" w:rsidRPr="001C369B" w:rsidRDefault="00B6703E" w:rsidP="003E4046">
            <w:pPr>
              <w:pStyle w:val="BodyText"/>
              <w:spacing w:before="60" w:after="60" w:line="276" w:lineRule="auto"/>
            </w:pPr>
            <w:r w:rsidRPr="001C369B">
              <w:t>PCI SSC</w:t>
            </w:r>
          </w:p>
        </w:tc>
      </w:tr>
    </w:tbl>
    <w:p w:rsidR="00B6703E" w:rsidRPr="001C369B" w:rsidRDefault="00B6703E">
      <w:pPr>
        <w:pStyle w:val="BodyText"/>
        <w:ind w:left="720" w:hanging="720"/>
        <w:rPr>
          <w:i/>
          <w:iCs/>
        </w:rPr>
      </w:pPr>
    </w:p>
    <w:p w:rsidR="00B6703E" w:rsidRPr="001C369B" w:rsidRDefault="00B6703E" w:rsidP="003E4046">
      <w:pPr>
        <w:pStyle w:val="BodyText"/>
        <w:shd w:val="clear" w:color="auto" w:fill="E6E6E6"/>
        <w:spacing w:before="60" w:after="60" w:line="276" w:lineRule="auto"/>
        <w:rPr>
          <w:i/>
          <w:iCs/>
        </w:rPr>
      </w:pPr>
      <w:r w:rsidRPr="001C369B">
        <w:rPr>
          <w:b/>
          <w:i/>
          <w:iCs/>
        </w:rPr>
        <w:t>Note:</w:t>
      </w:r>
      <w:r w:rsidRPr="001C369B">
        <w:rPr>
          <w:i/>
          <w:iCs/>
        </w:rPr>
        <w:tab/>
        <w:t>These documents are routinely updated and reaffirmed. The current versions should be referenced when using these requirements.</w:t>
      </w:r>
    </w:p>
    <w:p w:rsidR="00B6703E" w:rsidRPr="001C369B" w:rsidRDefault="00B6703E"/>
    <w:p w:rsidR="00B6703E" w:rsidRPr="001C369B" w:rsidRDefault="0034545F" w:rsidP="00303908">
      <w:pPr>
        <w:pStyle w:val="Heading1"/>
        <w:spacing w:after="120"/>
      </w:pPr>
      <w:bookmarkStart w:id="17" w:name="_Toc226823787"/>
      <w:r w:rsidRPr="001C369B">
        <w:lastRenderedPageBreak/>
        <w:t>Required</w:t>
      </w:r>
      <w:r w:rsidR="00AA58A8" w:rsidRPr="001C369B">
        <w:t xml:space="preserve"> </w:t>
      </w:r>
      <w:r w:rsidR="00F06489" w:rsidRPr="001C369B">
        <w:t>Device</w:t>
      </w:r>
      <w:r w:rsidR="00B6703E" w:rsidRPr="001C369B">
        <w:t xml:space="preserve"> Information</w:t>
      </w:r>
      <w:bookmarkEnd w:id="17"/>
    </w:p>
    <w:p w:rsidR="00B6703E" w:rsidRPr="001C369B" w:rsidRDefault="00B6703E" w:rsidP="003E4046">
      <w:pPr>
        <w:pStyle w:val="BodyText"/>
        <w:spacing w:before="60" w:line="276" w:lineRule="auto"/>
      </w:pPr>
      <w:r w:rsidRPr="001C369B">
        <w:t xml:space="preserve">This form is used by the vendor to provide details of the device to be submitted </w:t>
      </w:r>
      <w:r w:rsidR="00B13B27" w:rsidRPr="001C369B">
        <w:t xml:space="preserve">for </w:t>
      </w:r>
      <w:r w:rsidRPr="001C369B">
        <w:t xml:space="preserve">evaluation. </w:t>
      </w:r>
    </w:p>
    <w:tbl>
      <w:tblPr>
        <w:tblW w:w="945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tblPr>
      <w:tblGrid>
        <w:gridCol w:w="1521"/>
        <w:gridCol w:w="54"/>
        <w:gridCol w:w="850"/>
        <w:gridCol w:w="280"/>
        <w:gridCol w:w="281"/>
        <w:gridCol w:w="254"/>
        <w:gridCol w:w="27"/>
        <w:gridCol w:w="281"/>
        <w:gridCol w:w="281"/>
        <w:gridCol w:w="206"/>
        <w:gridCol w:w="74"/>
        <w:gridCol w:w="286"/>
        <w:gridCol w:w="10"/>
        <w:gridCol w:w="271"/>
        <w:gridCol w:w="94"/>
        <w:gridCol w:w="187"/>
        <w:gridCol w:w="281"/>
        <w:gridCol w:w="252"/>
        <w:gridCol w:w="28"/>
        <w:gridCol w:w="152"/>
        <w:gridCol w:w="129"/>
        <w:gridCol w:w="36"/>
        <w:gridCol w:w="15"/>
        <w:gridCol w:w="230"/>
        <w:gridCol w:w="281"/>
        <w:gridCol w:w="281"/>
        <w:gridCol w:w="280"/>
        <w:gridCol w:w="128"/>
        <w:gridCol w:w="142"/>
        <w:gridCol w:w="11"/>
        <w:gridCol w:w="281"/>
        <w:gridCol w:w="166"/>
        <w:gridCol w:w="115"/>
        <w:gridCol w:w="281"/>
        <w:gridCol w:w="204"/>
        <w:gridCol w:w="76"/>
        <w:gridCol w:w="281"/>
        <w:gridCol w:w="281"/>
        <w:gridCol w:w="281"/>
        <w:gridCol w:w="281"/>
      </w:tblGrid>
      <w:tr w:rsidR="00B000C3" w:rsidRPr="001C369B">
        <w:trPr>
          <w:trHeight w:val="251"/>
        </w:trPr>
        <w:tc>
          <w:tcPr>
            <w:tcW w:w="2425" w:type="dxa"/>
            <w:gridSpan w:val="3"/>
            <w:vMerge w:val="restart"/>
            <w:tcBorders>
              <w:top w:val="single" w:sz="4" w:space="0" w:color="A6A6A6"/>
              <w:left w:val="single" w:sz="4" w:space="0" w:color="A6A6A6"/>
              <w:right w:val="single" w:sz="4" w:space="0" w:color="A6A6A6"/>
            </w:tcBorders>
            <w:vAlign w:val="center"/>
          </w:tcPr>
          <w:p w:rsidR="00B000C3" w:rsidRPr="001C369B" w:rsidRDefault="00B000C3" w:rsidP="00303908">
            <w:pPr>
              <w:pStyle w:val="TableText2"/>
              <w:spacing w:before="40" w:after="40"/>
              <w:jc w:val="left"/>
              <w:rPr>
                <w:sz w:val="18"/>
              </w:rPr>
            </w:pPr>
            <w:r w:rsidRPr="001C369B">
              <w:rPr>
                <w:sz w:val="18"/>
              </w:rPr>
              <w:t xml:space="preserve">Device type claim </w:t>
            </w:r>
          </w:p>
        </w:tc>
        <w:tc>
          <w:tcPr>
            <w:tcW w:w="7025" w:type="dxa"/>
            <w:gridSpan w:val="37"/>
            <w:tcBorders>
              <w:left w:val="single" w:sz="4" w:space="0" w:color="A6A6A6"/>
              <w:bottom w:val="nil"/>
            </w:tcBorders>
          </w:tcPr>
          <w:p w:rsidR="00B000C3" w:rsidRPr="001C369B" w:rsidRDefault="00B000C3" w:rsidP="00303908">
            <w:pPr>
              <w:pStyle w:val="TableText2"/>
              <w:spacing w:before="40" w:after="40"/>
              <w:jc w:val="left"/>
              <w:rPr>
                <w:sz w:val="18"/>
              </w:rPr>
            </w:pPr>
            <w:r w:rsidRPr="001C369B">
              <w:rPr>
                <w:sz w:val="18"/>
                <w:szCs w:val="16"/>
              </w:rPr>
              <w:t>POS terminal containing a PIN entry device (select one):</w:t>
            </w:r>
          </w:p>
        </w:tc>
      </w:tr>
      <w:tr w:rsidR="00B000C3"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0"/>
        </w:trPr>
        <w:tc>
          <w:tcPr>
            <w:tcW w:w="2425" w:type="dxa"/>
            <w:gridSpan w:val="3"/>
            <w:vMerge/>
            <w:tcBorders>
              <w:left w:val="single" w:sz="4" w:space="0" w:color="A6A6A6"/>
              <w:right w:val="single" w:sz="4" w:space="0" w:color="A6A6A6"/>
            </w:tcBorders>
          </w:tcPr>
          <w:p w:rsidR="00B000C3" w:rsidRPr="001C369B" w:rsidRDefault="00B000C3" w:rsidP="00303908">
            <w:pPr>
              <w:pStyle w:val="TableText2"/>
              <w:spacing w:before="40" w:after="40"/>
              <w:jc w:val="left"/>
              <w:rPr>
                <w:sz w:val="18"/>
              </w:rPr>
            </w:pPr>
          </w:p>
        </w:tc>
        <w:bookmarkStart w:id="18" w:name="_GoBack"/>
        <w:tc>
          <w:tcPr>
            <w:tcW w:w="3065" w:type="dxa"/>
            <w:gridSpan w:val="15"/>
            <w:tcBorders>
              <w:left w:val="single" w:sz="4" w:space="0" w:color="A6A6A6"/>
            </w:tcBorders>
          </w:tcPr>
          <w:p w:rsidR="00B000C3" w:rsidRPr="001C369B" w:rsidRDefault="000E27A0" w:rsidP="00303908">
            <w:pPr>
              <w:pStyle w:val="TableText2"/>
              <w:spacing w:before="40" w:after="40"/>
              <w:jc w:val="left"/>
              <w:rPr>
                <w:sz w:val="18"/>
                <w:szCs w:val="16"/>
              </w:rPr>
            </w:pPr>
            <w:r w:rsidRPr="003E4B90">
              <w:rPr>
                <w:rFonts w:eastAsia="MS Mincho"/>
                <w:sz w:val="18"/>
                <w:szCs w:val="18"/>
              </w:rPr>
              <w:fldChar w:fldCharType="begin">
                <w:ffData>
                  <w:name w:val="func1"/>
                  <w:enabled/>
                  <w:calcOnExit w:val="0"/>
                  <w:checkBox>
                    <w:sizeAuto/>
                    <w:default w:val="0"/>
                    <w:checked w:val="0"/>
                  </w:checkBox>
                </w:ffData>
              </w:fldChar>
            </w:r>
            <w:r w:rsidR="00B000C3" w:rsidRPr="001C369B">
              <w:rPr>
                <w:rFonts w:eastAsia="MS Mincho"/>
                <w:sz w:val="18"/>
                <w:szCs w:val="18"/>
              </w:rPr>
              <w:instrText xml:space="preserve"> FORMCHECKBOX </w:instrText>
            </w:r>
            <w:r w:rsidR="00F47FCF" w:rsidRPr="003E4B90">
              <w:rPr>
                <w:rFonts w:eastAsia="MS Mincho"/>
                <w:sz w:val="18"/>
                <w:szCs w:val="18"/>
              </w:rPr>
            </w:r>
            <w:r>
              <w:rPr>
                <w:rFonts w:eastAsia="MS Mincho"/>
                <w:sz w:val="18"/>
                <w:szCs w:val="18"/>
              </w:rPr>
              <w:fldChar w:fldCharType="separate"/>
            </w:r>
            <w:r w:rsidRPr="003E4B90">
              <w:rPr>
                <w:rFonts w:eastAsia="MS Mincho"/>
                <w:sz w:val="18"/>
                <w:szCs w:val="18"/>
              </w:rPr>
              <w:fldChar w:fldCharType="end"/>
            </w:r>
            <w:bookmarkEnd w:id="18"/>
            <w:r w:rsidR="00B000C3" w:rsidRPr="001C369B">
              <w:rPr>
                <w:rFonts w:eastAsia="MS Mincho"/>
                <w:sz w:val="18"/>
                <w:szCs w:val="18"/>
              </w:rPr>
              <w:t xml:space="preserve"> </w:t>
            </w:r>
            <w:r w:rsidR="00B000C3" w:rsidRPr="001C369B">
              <w:rPr>
                <w:b w:val="0"/>
                <w:bCs w:val="0"/>
                <w:sz w:val="18"/>
                <w:szCs w:val="16"/>
              </w:rPr>
              <w:t xml:space="preserve">Dedicated </w:t>
            </w:r>
            <w:r w:rsidR="00FB6A66" w:rsidRPr="001C369B">
              <w:rPr>
                <w:b w:val="0"/>
                <w:bCs w:val="0"/>
                <w:sz w:val="18"/>
                <w:szCs w:val="16"/>
              </w:rPr>
              <w:t xml:space="preserve">for </w:t>
            </w:r>
            <w:r w:rsidR="00B000C3" w:rsidRPr="001C369B">
              <w:rPr>
                <w:b w:val="0"/>
                <w:bCs w:val="0"/>
                <w:sz w:val="18"/>
                <w:szCs w:val="16"/>
              </w:rPr>
              <w:t xml:space="preserve">PIN </w:t>
            </w:r>
            <w:r w:rsidR="00FB6A66" w:rsidRPr="001C369B">
              <w:rPr>
                <w:b w:val="0"/>
                <w:bCs w:val="0"/>
                <w:sz w:val="18"/>
                <w:szCs w:val="16"/>
              </w:rPr>
              <w:t xml:space="preserve">entry only </w:t>
            </w:r>
          </w:p>
          <w:p w:rsidR="00B000C3" w:rsidRPr="001C369B" w:rsidRDefault="000E27A0" w:rsidP="00303908">
            <w:pPr>
              <w:pStyle w:val="TableText2"/>
              <w:spacing w:before="40" w:after="40"/>
              <w:jc w:val="left"/>
              <w:rPr>
                <w:sz w:val="18"/>
                <w:szCs w:val="16"/>
              </w:rPr>
            </w:pPr>
            <w:r w:rsidRPr="003E4B90">
              <w:rPr>
                <w:rFonts w:eastAsia="MS Mincho"/>
                <w:sz w:val="18"/>
                <w:szCs w:val="18"/>
              </w:rPr>
              <w:fldChar w:fldCharType="begin">
                <w:ffData>
                  <w:name w:val="func1"/>
                  <w:enabled/>
                  <w:calcOnExit w:val="0"/>
                  <w:checkBox>
                    <w:sizeAuto/>
                    <w:default w:val="0"/>
                    <w:checked/>
                  </w:checkBox>
                </w:ffData>
              </w:fldChar>
            </w:r>
            <w:r w:rsidR="00B000C3" w:rsidRPr="001C369B">
              <w:rPr>
                <w:rFonts w:eastAsia="MS Mincho"/>
                <w:sz w:val="18"/>
                <w:szCs w:val="18"/>
              </w:rPr>
              <w:instrText xml:space="preserve"> FORMCHECKBOX </w:instrText>
            </w:r>
            <w:r w:rsidR="00F47FCF" w:rsidRPr="003E4B90">
              <w:rPr>
                <w:rFonts w:eastAsia="MS Mincho"/>
                <w:sz w:val="18"/>
                <w:szCs w:val="18"/>
              </w:rPr>
            </w:r>
            <w:r>
              <w:rPr>
                <w:rFonts w:eastAsia="MS Mincho"/>
                <w:sz w:val="18"/>
                <w:szCs w:val="18"/>
              </w:rPr>
              <w:fldChar w:fldCharType="separate"/>
            </w:r>
            <w:r w:rsidRPr="003E4B90">
              <w:rPr>
                <w:rFonts w:eastAsia="MS Mincho"/>
                <w:sz w:val="18"/>
                <w:szCs w:val="18"/>
              </w:rPr>
              <w:fldChar w:fldCharType="end"/>
            </w:r>
            <w:r w:rsidR="00B000C3" w:rsidRPr="001C369B">
              <w:rPr>
                <w:b w:val="0"/>
                <w:bCs w:val="0"/>
                <w:sz w:val="18"/>
                <w:szCs w:val="16"/>
              </w:rPr>
              <w:t xml:space="preserve"> Stand-alone POS terminal</w:t>
            </w:r>
          </w:p>
        </w:tc>
        <w:tc>
          <w:tcPr>
            <w:tcW w:w="3960" w:type="dxa"/>
            <w:gridSpan w:val="22"/>
            <w:tcBorders>
              <w:right w:val="single" w:sz="4" w:space="0" w:color="A6A6A6"/>
            </w:tcBorders>
          </w:tcPr>
          <w:p w:rsidR="00B000C3" w:rsidRPr="001C369B" w:rsidRDefault="000E27A0" w:rsidP="00303908">
            <w:pPr>
              <w:pStyle w:val="TableText2"/>
              <w:spacing w:before="40" w:after="40"/>
              <w:jc w:val="left"/>
              <w:rPr>
                <w:rFonts w:eastAsia="MS Mincho"/>
                <w:sz w:val="18"/>
                <w:szCs w:val="36"/>
              </w:rPr>
            </w:pPr>
            <w:r w:rsidRPr="003E4B90">
              <w:rPr>
                <w:rFonts w:eastAsia="MS Mincho"/>
                <w:sz w:val="18"/>
                <w:szCs w:val="18"/>
              </w:rPr>
              <w:fldChar w:fldCharType="begin">
                <w:ffData>
                  <w:name w:val="func1"/>
                  <w:enabled/>
                  <w:calcOnExit w:val="0"/>
                  <w:checkBox>
                    <w:sizeAuto/>
                    <w:default w:val="0"/>
                  </w:checkBox>
                </w:ffData>
              </w:fldChar>
            </w:r>
            <w:r w:rsidR="00B000C3" w:rsidRPr="001C369B">
              <w:rPr>
                <w:rFonts w:eastAsia="MS Mincho"/>
                <w:sz w:val="18"/>
                <w:szCs w:val="18"/>
              </w:rPr>
              <w:instrText xml:space="preserve"> FORMCHECKBOX </w:instrText>
            </w:r>
            <w:r>
              <w:rPr>
                <w:rFonts w:eastAsia="MS Mincho"/>
                <w:sz w:val="18"/>
                <w:szCs w:val="18"/>
              </w:rPr>
            </w:r>
            <w:r>
              <w:rPr>
                <w:rFonts w:eastAsia="MS Mincho"/>
                <w:sz w:val="18"/>
                <w:szCs w:val="18"/>
              </w:rPr>
              <w:fldChar w:fldCharType="separate"/>
            </w:r>
            <w:r w:rsidRPr="003E4B90">
              <w:rPr>
                <w:rFonts w:eastAsia="MS Mincho"/>
                <w:sz w:val="18"/>
                <w:szCs w:val="18"/>
              </w:rPr>
              <w:fldChar w:fldCharType="end"/>
            </w:r>
            <w:r w:rsidR="00B000C3" w:rsidRPr="001C369B">
              <w:rPr>
                <w:rFonts w:eastAsia="MS Mincho"/>
                <w:b w:val="0"/>
                <w:sz w:val="18"/>
                <w:szCs w:val="18"/>
              </w:rPr>
              <w:t xml:space="preserve"> </w:t>
            </w:r>
            <w:r w:rsidR="00FB6A66" w:rsidRPr="001C369B">
              <w:rPr>
                <w:rFonts w:eastAsia="MS Mincho"/>
                <w:b w:val="0"/>
                <w:sz w:val="18"/>
                <w:szCs w:val="18"/>
              </w:rPr>
              <w:t>UPT</w:t>
            </w:r>
            <w:r w:rsidR="00FB6A66" w:rsidRPr="001C369B">
              <w:rPr>
                <w:rFonts w:eastAsia="MS Mincho"/>
                <w:sz w:val="18"/>
                <w:szCs w:val="18"/>
              </w:rPr>
              <w:t xml:space="preserve"> (</w:t>
            </w:r>
            <w:r w:rsidR="00B000C3" w:rsidRPr="001C369B">
              <w:rPr>
                <w:b w:val="0"/>
                <w:bCs w:val="0"/>
                <w:sz w:val="18"/>
                <w:szCs w:val="16"/>
              </w:rPr>
              <w:t>Vending,</w:t>
            </w:r>
            <w:r w:rsidR="00B000C3" w:rsidRPr="001C369B">
              <w:rPr>
                <w:rFonts w:eastAsia="MS Mincho"/>
                <w:sz w:val="18"/>
                <w:szCs w:val="18"/>
              </w:rPr>
              <w:t xml:space="preserve"> </w:t>
            </w:r>
            <w:r w:rsidR="00B000C3" w:rsidRPr="001C369B">
              <w:rPr>
                <w:b w:val="0"/>
                <w:bCs w:val="0"/>
                <w:sz w:val="18"/>
                <w:szCs w:val="16"/>
              </w:rPr>
              <w:t>AFD, Kiosk</w:t>
            </w:r>
            <w:r w:rsidR="00FB6A66" w:rsidRPr="001C369B">
              <w:rPr>
                <w:b w:val="0"/>
                <w:bCs w:val="0"/>
                <w:sz w:val="18"/>
                <w:szCs w:val="16"/>
              </w:rPr>
              <w:t>)</w:t>
            </w:r>
          </w:p>
          <w:p w:rsidR="00B000C3" w:rsidRPr="001C369B" w:rsidRDefault="000E27A0" w:rsidP="00303908">
            <w:pPr>
              <w:pStyle w:val="TableText2"/>
              <w:spacing w:before="40" w:after="40"/>
              <w:jc w:val="left"/>
              <w:rPr>
                <w:rFonts w:eastAsia="MS Mincho"/>
                <w:sz w:val="18"/>
                <w:szCs w:val="18"/>
              </w:rPr>
            </w:pPr>
            <w:r w:rsidRPr="003E4B90">
              <w:rPr>
                <w:rFonts w:eastAsia="MS Mincho"/>
                <w:sz w:val="18"/>
                <w:szCs w:val="18"/>
              </w:rPr>
              <w:fldChar w:fldCharType="begin">
                <w:ffData>
                  <w:name w:val="func1"/>
                  <w:enabled/>
                  <w:calcOnExit w:val="0"/>
                  <w:checkBox>
                    <w:sizeAuto/>
                    <w:default w:val="0"/>
                  </w:checkBox>
                </w:ffData>
              </w:fldChar>
            </w:r>
            <w:r w:rsidR="00B000C3" w:rsidRPr="001C369B">
              <w:rPr>
                <w:rFonts w:eastAsia="MS Mincho"/>
                <w:sz w:val="18"/>
                <w:szCs w:val="18"/>
              </w:rPr>
              <w:instrText xml:space="preserve"> FORMCHECKBOX </w:instrText>
            </w:r>
            <w:r>
              <w:rPr>
                <w:rFonts w:eastAsia="MS Mincho"/>
                <w:sz w:val="18"/>
                <w:szCs w:val="18"/>
              </w:rPr>
            </w:r>
            <w:r>
              <w:rPr>
                <w:rFonts w:eastAsia="MS Mincho"/>
                <w:sz w:val="18"/>
                <w:szCs w:val="18"/>
              </w:rPr>
              <w:fldChar w:fldCharType="separate"/>
            </w:r>
            <w:r w:rsidRPr="003E4B90">
              <w:rPr>
                <w:rFonts w:eastAsia="MS Mincho"/>
                <w:sz w:val="18"/>
                <w:szCs w:val="18"/>
              </w:rPr>
              <w:fldChar w:fldCharType="end"/>
            </w:r>
            <w:r w:rsidR="00B000C3" w:rsidRPr="001C369B">
              <w:rPr>
                <w:b w:val="0"/>
                <w:bCs w:val="0"/>
                <w:sz w:val="18"/>
                <w:szCs w:val="16"/>
              </w:rPr>
              <w:t xml:space="preserve"> Other</w:t>
            </w:r>
          </w:p>
        </w:tc>
      </w:tr>
      <w:tr w:rsidR="00B000C3" w:rsidRPr="001C369B">
        <w:tc>
          <w:tcPr>
            <w:tcW w:w="2425" w:type="dxa"/>
            <w:gridSpan w:val="3"/>
            <w:vMerge/>
            <w:tcBorders>
              <w:left w:val="single" w:sz="4" w:space="0" w:color="A6A6A6"/>
              <w:right w:val="single" w:sz="4" w:space="0" w:color="A6A6A6"/>
            </w:tcBorders>
          </w:tcPr>
          <w:p w:rsidR="00B000C3" w:rsidRPr="001C369B" w:rsidRDefault="00B000C3" w:rsidP="00303908">
            <w:pPr>
              <w:pStyle w:val="TableText2"/>
              <w:spacing w:before="40" w:after="40"/>
              <w:jc w:val="left"/>
              <w:rPr>
                <w:sz w:val="18"/>
              </w:rPr>
            </w:pPr>
          </w:p>
        </w:tc>
        <w:tc>
          <w:tcPr>
            <w:tcW w:w="7025" w:type="dxa"/>
            <w:gridSpan w:val="37"/>
            <w:tcBorders>
              <w:left w:val="single" w:sz="4" w:space="0" w:color="A6A6A6"/>
            </w:tcBorders>
          </w:tcPr>
          <w:p w:rsidR="00B000C3" w:rsidRPr="001C369B" w:rsidRDefault="000E27A0" w:rsidP="00303908">
            <w:pPr>
              <w:pStyle w:val="BodyText"/>
              <w:spacing w:before="40" w:after="40"/>
              <w:rPr>
                <w:sz w:val="18"/>
              </w:rPr>
            </w:pPr>
            <w:r w:rsidRPr="003E4B90">
              <w:rPr>
                <w:sz w:val="18"/>
              </w:rPr>
              <w:fldChar w:fldCharType="begin">
                <w:ffData>
                  <w:name w:val="func1"/>
                  <w:enabled/>
                  <w:calcOnExit w:val="0"/>
                  <w:checkBox>
                    <w:sizeAuto/>
                    <w:default w:val="0"/>
                  </w:checkBox>
                </w:ffData>
              </w:fldChar>
            </w:r>
            <w:r w:rsidR="00B000C3" w:rsidRPr="001C369B">
              <w:rPr>
                <w:sz w:val="18"/>
              </w:rPr>
              <w:instrText xml:space="preserve"> FORMCHECKBOX </w:instrText>
            </w:r>
            <w:r>
              <w:rPr>
                <w:sz w:val="18"/>
              </w:rPr>
            </w:r>
            <w:r>
              <w:rPr>
                <w:sz w:val="18"/>
              </w:rPr>
              <w:fldChar w:fldCharType="separate"/>
            </w:r>
            <w:r w:rsidRPr="003E4B90">
              <w:rPr>
                <w:sz w:val="18"/>
              </w:rPr>
              <w:fldChar w:fldCharType="end"/>
            </w:r>
            <w:r w:rsidR="00B000C3" w:rsidRPr="001C369B">
              <w:rPr>
                <w:sz w:val="18"/>
              </w:rPr>
              <w:t xml:space="preserve"> </w:t>
            </w:r>
            <w:r w:rsidR="00B000C3" w:rsidRPr="001C369B">
              <w:rPr>
                <w:b/>
                <w:bCs/>
                <w:sz w:val="18"/>
                <w:szCs w:val="16"/>
              </w:rPr>
              <w:t>Encrypting PIN pad (for ATM</w:t>
            </w:r>
            <w:r w:rsidR="00C466E2" w:rsidRPr="001C369B">
              <w:rPr>
                <w:b/>
                <w:bCs/>
                <w:sz w:val="18"/>
                <w:szCs w:val="16"/>
              </w:rPr>
              <w:t>,</w:t>
            </w:r>
            <w:r w:rsidR="00B000C3" w:rsidRPr="001C369B">
              <w:rPr>
                <w:b/>
                <w:bCs/>
                <w:sz w:val="18"/>
                <w:szCs w:val="16"/>
              </w:rPr>
              <w:t xml:space="preserve"> Vending, AFD or Kiosk)</w:t>
            </w:r>
          </w:p>
        </w:tc>
      </w:tr>
      <w:tr w:rsidR="00B000C3" w:rsidRPr="001C369B">
        <w:tc>
          <w:tcPr>
            <w:tcW w:w="2425" w:type="dxa"/>
            <w:gridSpan w:val="3"/>
            <w:vMerge/>
            <w:tcBorders>
              <w:left w:val="single" w:sz="4" w:space="0" w:color="A6A6A6"/>
              <w:right w:val="single" w:sz="4" w:space="0" w:color="A6A6A6"/>
            </w:tcBorders>
          </w:tcPr>
          <w:p w:rsidR="00B000C3" w:rsidRPr="001C369B" w:rsidRDefault="00B000C3" w:rsidP="00303908">
            <w:pPr>
              <w:pStyle w:val="TableText2"/>
              <w:spacing w:before="40" w:after="40"/>
              <w:jc w:val="left"/>
              <w:rPr>
                <w:sz w:val="18"/>
              </w:rPr>
            </w:pPr>
          </w:p>
        </w:tc>
        <w:tc>
          <w:tcPr>
            <w:tcW w:w="7025" w:type="dxa"/>
            <w:gridSpan w:val="37"/>
            <w:tcBorders>
              <w:left w:val="single" w:sz="4" w:space="0" w:color="A6A6A6"/>
            </w:tcBorders>
          </w:tcPr>
          <w:p w:rsidR="00B000C3" w:rsidRPr="001C369B" w:rsidRDefault="000E27A0" w:rsidP="00FB6A66">
            <w:pPr>
              <w:pStyle w:val="BodyText"/>
              <w:spacing w:before="40" w:after="40"/>
              <w:rPr>
                <w:rFonts w:eastAsia="MS Mincho"/>
                <w:sz w:val="18"/>
                <w:szCs w:val="18"/>
              </w:rPr>
            </w:pPr>
            <w:r w:rsidRPr="003E4B90">
              <w:rPr>
                <w:sz w:val="18"/>
              </w:rPr>
              <w:fldChar w:fldCharType="begin">
                <w:ffData>
                  <w:name w:val="func1"/>
                  <w:enabled/>
                  <w:calcOnExit w:val="0"/>
                  <w:checkBox>
                    <w:sizeAuto/>
                    <w:default w:val="0"/>
                  </w:checkBox>
                </w:ffData>
              </w:fldChar>
            </w:r>
            <w:r w:rsidR="00B000C3" w:rsidRPr="001C369B">
              <w:rPr>
                <w:sz w:val="18"/>
              </w:rPr>
              <w:instrText xml:space="preserve"> FORMCHECKBOX </w:instrText>
            </w:r>
            <w:r>
              <w:rPr>
                <w:sz w:val="18"/>
              </w:rPr>
            </w:r>
            <w:r>
              <w:rPr>
                <w:sz w:val="18"/>
              </w:rPr>
              <w:fldChar w:fldCharType="separate"/>
            </w:r>
            <w:r w:rsidRPr="003E4B90">
              <w:rPr>
                <w:sz w:val="18"/>
              </w:rPr>
              <w:fldChar w:fldCharType="end"/>
            </w:r>
            <w:r w:rsidR="00B000C3" w:rsidRPr="001C369B">
              <w:rPr>
                <w:sz w:val="18"/>
              </w:rPr>
              <w:t xml:space="preserve"> </w:t>
            </w:r>
            <w:r w:rsidR="00FB6A66" w:rsidRPr="001C369B">
              <w:rPr>
                <w:b/>
                <w:sz w:val="18"/>
              </w:rPr>
              <w:t>Secure (encrypting) card reader</w:t>
            </w:r>
          </w:p>
        </w:tc>
      </w:tr>
      <w:tr w:rsidR="00B000C3" w:rsidRPr="001C369B">
        <w:tc>
          <w:tcPr>
            <w:tcW w:w="2425" w:type="dxa"/>
            <w:gridSpan w:val="3"/>
            <w:vMerge/>
            <w:tcBorders>
              <w:left w:val="single" w:sz="4" w:space="0" w:color="A6A6A6"/>
              <w:right w:val="single" w:sz="4" w:space="0" w:color="A6A6A6"/>
            </w:tcBorders>
          </w:tcPr>
          <w:p w:rsidR="00B000C3" w:rsidRPr="001C369B" w:rsidRDefault="00B000C3" w:rsidP="00303908">
            <w:pPr>
              <w:pStyle w:val="TableText2"/>
              <w:spacing w:before="40" w:after="40"/>
              <w:jc w:val="left"/>
              <w:rPr>
                <w:sz w:val="18"/>
              </w:rPr>
            </w:pPr>
          </w:p>
        </w:tc>
        <w:tc>
          <w:tcPr>
            <w:tcW w:w="7025" w:type="dxa"/>
            <w:gridSpan w:val="37"/>
            <w:tcBorders>
              <w:left w:val="single" w:sz="4" w:space="0" w:color="A6A6A6"/>
            </w:tcBorders>
          </w:tcPr>
          <w:p w:rsidR="00B000C3" w:rsidRPr="001C369B" w:rsidRDefault="000E27A0" w:rsidP="00FB6A66">
            <w:pPr>
              <w:pStyle w:val="BodyText"/>
              <w:spacing w:before="40" w:after="40"/>
              <w:rPr>
                <w:sz w:val="18"/>
              </w:rPr>
            </w:pPr>
            <w:r w:rsidRPr="003E4B90">
              <w:rPr>
                <w:b/>
                <w:sz w:val="18"/>
              </w:rPr>
              <w:fldChar w:fldCharType="begin">
                <w:ffData>
                  <w:name w:val="func1"/>
                  <w:enabled/>
                  <w:calcOnExit w:val="0"/>
                  <w:checkBox>
                    <w:sizeAuto/>
                    <w:default w:val="0"/>
                  </w:checkBox>
                </w:ffData>
              </w:fldChar>
            </w:r>
            <w:r w:rsidR="00524207" w:rsidRPr="001C369B">
              <w:rPr>
                <w:b/>
                <w:sz w:val="18"/>
              </w:rPr>
              <w:instrText xml:space="preserve"> FORMCHECKBOX </w:instrText>
            </w:r>
            <w:r>
              <w:rPr>
                <w:b/>
                <w:sz w:val="18"/>
              </w:rPr>
            </w:r>
            <w:r>
              <w:rPr>
                <w:b/>
                <w:sz w:val="18"/>
              </w:rPr>
              <w:fldChar w:fldCharType="separate"/>
            </w:r>
            <w:r w:rsidRPr="003E4B90">
              <w:rPr>
                <w:b/>
                <w:sz w:val="18"/>
              </w:rPr>
              <w:fldChar w:fldCharType="end"/>
            </w:r>
            <w:r w:rsidR="00B000C3" w:rsidRPr="001C369B">
              <w:rPr>
                <w:b/>
                <w:sz w:val="18"/>
              </w:rPr>
              <w:t xml:space="preserve"> </w:t>
            </w:r>
            <w:r w:rsidR="00FB6A66" w:rsidRPr="001C369B">
              <w:rPr>
                <w:b/>
                <w:bCs/>
                <w:sz w:val="18"/>
                <w:szCs w:val="16"/>
              </w:rPr>
              <w:t>Other secure component for PIN entry device</w:t>
            </w:r>
          </w:p>
        </w:tc>
      </w:tr>
      <w:tr w:rsidR="00B000C3" w:rsidRPr="001C369B">
        <w:tc>
          <w:tcPr>
            <w:tcW w:w="2425" w:type="dxa"/>
            <w:gridSpan w:val="3"/>
            <w:vMerge/>
            <w:tcBorders>
              <w:left w:val="single" w:sz="4" w:space="0" w:color="A6A6A6"/>
              <w:bottom w:val="single" w:sz="4" w:space="0" w:color="A6A6A6"/>
              <w:right w:val="single" w:sz="4" w:space="0" w:color="A6A6A6"/>
            </w:tcBorders>
          </w:tcPr>
          <w:p w:rsidR="00B000C3" w:rsidRPr="001C369B" w:rsidRDefault="00B000C3" w:rsidP="00303908">
            <w:pPr>
              <w:pStyle w:val="TableText2"/>
              <w:spacing w:before="40" w:after="40"/>
              <w:jc w:val="left"/>
              <w:rPr>
                <w:sz w:val="18"/>
              </w:rPr>
            </w:pPr>
          </w:p>
        </w:tc>
        <w:tc>
          <w:tcPr>
            <w:tcW w:w="7025" w:type="dxa"/>
            <w:gridSpan w:val="37"/>
            <w:tcBorders>
              <w:left w:val="single" w:sz="4" w:space="0" w:color="A6A6A6"/>
            </w:tcBorders>
          </w:tcPr>
          <w:p w:rsidR="00B000C3" w:rsidRPr="001C369B" w:rsidRDefault="000E27A0" w:rsidP="00FB6A66">
            <w:pPr>
              <w:pStyle w:val="BodyText"/>
              <w:spacing w:before="40" w:after="40"/>
              <w:rPr>
                <w:sz w:val="18"/>
              </w:rPr>
            </w:pPr>
            <w:r w:rsidRPr="003E4B90">
              <w:rPr>
                <w:b/>
                <w:sz w:val="18"/>
              </w:rPr>
              <w:fldChar w:fldCharType="begin">
                <w:ffData>
                  <w:name w:val="func1"/>
                  <w:enabled/>
                  <w:calcOnExit w:val="0"/>
                  <w:checkBox>
                    <w:sizeAuto/>
                    <w:default w:val="0"/>
                  </w:checkBox>
                </w:ffData>
              </w:fldChar>
            </w:r>
            <w:r w:rsidR="00B000C3" w:rsidRPr="001C369B">
              <w:rPr>
                <w:b/>
                <w:sz w:val="18"/>
              </w:rPr>
              <w:instrText xml:space="preserve"> FORMCHECKBOX </w:instrText>
            </w:r>
            <w:r>
              <w:rPr>
                <w:b/>
                <w:sz w:val="18"/>
              </w:rPr>
            </w:r>
            <w:r>
              <w:rPr>
                <w:b/>
                <w:sz w:val="18"/>
              </w:rPr>
              <w:fldChar w:fldCharType="separate"/>
            </w:r>
            <w:r w:rsidRPr="003E4B90">
              <w:rPr>
                <w:b/>
                <w:sz w:val="18"/>
              </w:rPr>
              <w:fldChar w:fldCharType="end"/>
            </w:r>
            <w:r w:rsidR="00B000C3" w:rsidRPr="001C369B">
              <w:rPr>
                <w:b/>
                <w:sz w:val="18"/>
              </w:rPr>
              <w:t xml:space="preserve"> </w:t>
            </w:r>
            <w:r w:rsidR="00FB6A66" w:rsidRPr="001C369B">
              <w:rPr>
                <w:b/>
                <w:sz w:val="18"/>
              </w:rPr>
              <w:t>Non-PED POI de</w:t>
            </w:r>
            <w:r w:rsidR="00FB6A66" w:rsidRPr="001C369B">
              <w:rPr>
                <w:b/>
                <w:bCs/>
                <w:sz w:val="18"/>
                <w:szCs w:val="16"/>
              </w:rPr>
              <w:t>vice</w:t>
            </w:r>
          </w:p>
        </w:tc>
      </w:tr>
      <w:tr w:rsidR="00B000C3" w:rsidRPr="001C369B">
        <w:tc>
          <w:tcPr>
            <w:tcW w:w="1521" w:type="dxa"/>
            <w:tcBorders>
              <w:right w:val="nil"/>
            </w:tcBorders>
          </w:tcPr>
          <w:p w:rsidR="00B000C3" w:rsidRPr="001C369B" w:rsidRDefault="00B000C3" w:rsidP="00303908">
            <w:pPr>
              <w:pStyle w:val="TableText2"/>
              <w:spacing w:before="40" w:after="40"/>
              <w:jc w:val="left"/>
              <w:rPr>
                <w:sz w:val="18"/>
                <w:szCs w:val="20"/>
              </w:rPr>
            </w:pPr>
            <w:r w:rsidRPr="001C369B">
              <w:rPr>
                <w:sz w:val="18"/>
              </w:rPr>
              <w:t>Manufacturer</w:t>
            </w:r>
            <w:r w:rsidRPr="001C369B">
              <w:rPr>
                <w:rStyle w:val="FootnoteReference"/>
                <w:sz w:val="18"/>
                <w:vertAlign w:val="baseline"/>
              </w:rPr>
              <w:footnoteReference w:customMarkFollows="1" w:id="1"/>
              <w:t>*</w:t>
            </w:r>
            <w:r w:rsidRPr="001C369B">
              <w:rPr>
                <w:sz w:val="18"/>
              </w:rPr>
              <w:t xml:space="preserve">: </w:t>
            </w:r>
          </w:p>
        </w:tc>
        <w:tc>
          <w:tcPr>
            <w:tcW w:w="2514" w:type="dxa"/>
            <w:gridSpan w:val="9"/>
            <w:tcBorders>
              <w:left w:val="nil"/>
            </w:tcBorders>
          </w:tcPr>
          <w:p w:rsidR="00B000C3" w:rsidRPr="001C369B" w:rsidRDefault="000E27A0" w:rsidP="00303908">
            <w:pPr>
              <w:pStyle w:val="BodyText"/>
              <w:spacing w:before="40" w:after="40"/>
              <w:rPr>
                <w:sz w:val="18"/>
              </w:rPr>
            </w:pPr>
            <w:r w:rsidRPr="001C369B">
              <w:rPr>
                <w:rFonts w:eastAsia="MS Mincho"/>
                <w:sz w:val="18"/>
                <w:szCs w:val="18"/>
              </w:rPr>
              <w:fldChar w:fldCharType="begin">
                <w:ffData>
                  <w:name w:val="Text1"/>
                  <w:enabled/>
                  <w:calcOnExit w:val="0"/>
                  <w:textInput/>
                </w:ffData>
              </w:fldChar>
            </w:r>
            <w:r w:rsidR="00B000C3" w:rsidRPr="001C369B">
              <w:rPr>
                <w:rFonts w:eastAsia="MS Mincho"/>
                <w:sz w:val="18"/>
                <w:szCs w:val="18"/>
              </w:rPr>
              <w:instrText xml:space="preserve"> FORMTEXT </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3157" w:type="dxa"/>
            <w:gridSpan w:val="19"/>
            <w:tcBorders>
              <w:right w:val="nil"/>
            </w:tcBorders>
          </w:tcPr>
          <w:p w:rsidR="00B000C3" w:rsidRPr="001C369B" w:rsidRDefault="00B000C3" w:rsidP="00303908">
            <w:pPr>
              <w:pStyle w:val="TableText2"/>
              <w:spacing w:before="40" w:after="40"/>
              <w:jc w:val="left"/>
              <w:rPr>
                <w:sz w:val="18"/>
              </w:rPr>
            </w:pPr>
            <w:r w:rsidRPr="001C369B">
              <w:rPr>
                <w:sz w:val="18"/>
              </w:rPr>
              <w:t>Marketing Model Name/Number*:</w:t>
            </w:r>
          </w:p>
        </w:tc>
        <w:tc>
          <w:tcPr>
            <w:tcW w:w="2258" w:type="dxa"/>
            <w:gridSpan w:val="11"/>
            <w:tcBorders>
              <w:left w:val="nil"/>
            </w:tcBorders>
          </w:tcPr>
          <w:p w:rsidR="00B000C3" w:rsidRPr="001C369B" w:rsidRDefault="000E27A0" w:rsidP="00303908">
            <w:pPr>
              <w:pStyle w:val="BodyText"/>
              <w:spacing w:before="40" w:after="40"/>
              <w:rPr>
                <w:sz w:val="18"/>
              </w:rPr>
            </w:pPr>
            <w:r w:rsidRPr="001C369B">
              <w:rPr>
                <w:rFonts w:eastAsia="MS Mincho"/>
                <w:sz w:val="18"/>
                <w:szCs w:val="18"/>
              </w:rPr>
              <w:fldChar w:fldCharType="begin">
                <w:ffData>
                  <w:name w:val="Text1"/>
                  <w:enabled/>
                  <w:calcOnExit w:val="0"/>
                  <w:textInput/>
                </w:ffData>
              </w:fldChar>
            </w:r>
            <w:r w:rsidR="00B000C3" w:rsidRPr="001C369B">
              <w:rPr>
                <w:rFonts w:eastAsia="MS Mincho"/>
                <w:sz w:val="18"/>
                <w:szCs w:val="18"/>
              </w:rPr>
              <w:instrText xml:space="preserve"> FORMTEXT </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B000C3" w:rsidRPr="001C369B">
        <w:trPr>
          <w:trHeight w:val="520"/>
        </w:trPr>
        <w:tc>
          <w:tcPr>
            <w:tcW w:w="2425" w:type="dxa"/>
            <w:gridSpan w:val="3"/>
            <w:vMerge w:val="restart"/>
          </w:tcPr>
          <w:p w:rsidR="00B000C3" w:rsidRPr="001C369B" w:rsidRDefault="00B000C3" w:rsidP="00303908">
            <w:pPr>
              <w:pStyle w:val="TableText2"/>
              <w:spacing w:before="40" w:after="40"/>
              <w:jc w:val="left"/>
              <w:rPr>
                <w:sz w:val="18"/>
              </w:rPr>
            </w:pPr>
            <w:r w:rsidRPr="001C369B">
              <w:rPr>
                <w:sz w:val="18"/>
              </w:rPr>
              <w:t>Hardware Version Number*</w:t>
            </w:r>
            <w:r w:rsidRPr="001C369B">
              <w:rPr>
                <w:rStyle w:val="FootnoteReference"/>
                <w:sz w:val="18"/>
              </w:rPr>
              <w:footnoteReference w:id="2"/>
            </w:r>
            <w:r w:rsidRPr="001C369B">
              <w:rPr>
                <w:sz w:val="18"/>
              </w:rPr>
              <w:t>:</w:t>
            </w:r>
          </w:p>
          <w:p w:rsidR="00B000C3" w:rsidRPr="001C369B" w:rsidRDefault="00B000C3" w:rsidP="00303908">
            <w:pPr>
              <w:pStyle w:val="TableText2"/>
              <w:spacing w:before="40" w:after="40"/>
              <w:ind w:right="72"/>
              <w:jc w:val="left"/>
              <w:rPr>
                <w:sz w:val="18"/>
              </w:rPr>
            </w:pPr>
            <w:r w:rsidRPr="001C369B">
              <w:rPr>
                <w:rFonts w:cs="Arial Narrow"/>
                <w:b w:val="0"/>
                <w:bCs w:val="0"/>
                <w:sz w:val="18"/>
                <w:szCs w:val="16"/>
              </w:rPr>
              <w:t>Use of “</w:t>
            </w:r>
            <w:r w:rsidRPr="001C369B">
              <w:rPr>
                <w:rFonts w:cs="Arial Narrow"/>
                <w:sz w:val="18"/>
                <w:szCs w:val="16"/>
              </w:rPr>
              <w:t>x</w:t>
            </w:r>
            <w:r w:rsidRPr="001C369B">
              <w:rPr>
                <w:rFonts w:cs="Arial Narrow"/>
                <w:b w:val="0"/>
                <w:bCs w:val="0"/>
                <w:sz w:val="18"/>
                <w:szCs w:val="16"/>
              </w:rPr>
              <w:t>” represents a request for field to be a variable</w:t>
            </w:r>
          </w:p>
        </w:tc>
        <w:tc>
          <w:tcPr>
            <w:tcW w:w="280" w:type="dxa"/>
            <w:vAlign w:val="center"/>
          </w:tcPr>
          <w:p w:rsidR="00B000C3"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vAlign w:val="center"/>
          </w:tcPr>
          <w:p w:rsidR="00B000C3"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gridSpan w:val="2"/>
            <w:vAlign w:val="center"/>
          </w:tcPr>
          <w:p w:rsidR="00B000C3"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vAlign w:val="center"/>
          </w:tcPr>
          <w:p w:rsidR="00B000C3"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vAlign w:val="center"/>
          </w:tcPr>
          <w:p w:rsidR="00B000C3"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0" w:type="dxa"/>
            <w:gridSpan w:val="2"/>
            <w:vAlign w:val="center"/>
          </w:tcPr>
          <w:p w:rsidR="00B000C3"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6" w:type="dxa"/>
            <w:vAlign w:val="center"/>
          </w:tcPr>
          <w:p w:rsidR="00B000C3"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gridSpan w:val="2"/>
            <w:vAlign w:val="center"/>
          </w:tcPr>
          <w:p w:rsidR="00B000C3"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gridSpan w:val="2"/>
            <w:vAlign w:val="center"/>
          </w:tcPr>
          <w:p w:rsidR="00B000C3"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vAlign w:val="center"/>
          </w:tcPr>
          <w:p w:rsidR="00B000C3"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0" w:type="dxa"/>
            <w:gridSpan w:val="2"/>
            <w:vAlign w:val="center"/>
          </w:tcPr>
          <w:p w:rsidR="00B000C3"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gridSpan w:val="2"/>
            <w:vAlign w:val="center"/>
          </w:tcPr>
          <w:p w:rsidR="00B000C3"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gridSpan w:val="3"/>
            <w:vAlign w:val="center"/>
          </w:tcPr>
          <w:p w:rsidR="00B000C3"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vAlign w:val="center"/>
          </w:tcPr>
          <w:p w:rsidR="00B000C3"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vAlign w:val="center"/>
          </w:tcPr>
          <w:p w:rsidR="00B000C3"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0" w:type="dxa"/>
            <w:vAlign w:val="center"/>
          </w:tcPr>
          <w:p w:rsidR="00B000C3"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gridSpan w:val="3"/>
            <w:vAlign w:val="center"/>
          </w:tcPr>
          <w:p w:rsidR="00B000C3"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vAlign w:val="center"/>
          </w:tcPr>
          <w:p w:rsidR="00B000C3"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gridSpan w:val="2"/>
            <w:vAlign w:val="center"/>
          </w:tcPr>
          <w:p w:rsidR="00B000C3"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vAlign w:val="center"/>
          </w:tcPr>
          <w:p w:rsidR="00B000C3"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0" w:type="dxa"/>
            <w:gridSpan w:val="2"/>
            <w:vAlign w:val="center"/>
          </w:tcPr>
          <w:p w:rsidR="00B000C3"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vAlign w:val="center"/>
          </w:tcPr>
          <w:p w:rsidR="00B000C3"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vAlign w:val="center"/>
          </w:tcPr>
          <w:p w:rsidR="00B000C3"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vAlign w:val="center"/>
          </w:tcPr>
          <w:p w:rsidR="00B000C3"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c>
          <w:tcPr>
            <w:tcW w:w="281" w:type="dxa"/>
            <w:vAlign w:val="center"/>
          </w:tcPr>
          <w:p w:rsidR="00B000C3"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B000C3" w:rsidRPr="001C369B">
              <w:rPr>
                <w:color w:val="auto"/>
              </w:rPr>
              <w:instrText xml:space="preserve"> FORMTEXT </w:instrText>
            </w:r>
            <w:r w:rsidRPr="001C369B">
              <w:rPr>
                <w:color w:val="auto"/>
              </w:rPr>
            </w:r>
            <w:r w:rsidRPr="001C369B">
              <w:rPr>
                <w:color w:val="auto"/>
              </w:rPr>
              <w:fldChar w:fldCharType="separate"/>
            </w:r>
            <w:r w:rsidR="00B000C3" w:rsidRPr="001C369B">
              <w:rPr>
                <w:rFonts w:ascii="Monaco" w:hAnsi="Monaco" w:cs="Monaco"/>
                <w:color w:val="auto"/>
              </w:rPr>
              <w:t> </w:t>
            </w:r>
            <w:r w:rsidRPr="001C369B">
              <w:rPr>
                <w:color w:val="auto"/>
              </w:rPr>
              <w:fldChar w:fldCharType="end"/>
            </w:r>
          </w:p>
        </w:tc>
      </w:tr>
      <w:tr w:rsidR="00B000C3" w:rsidRPr="001C369B">
        <w:trPr>
          <w:trHeight w:val="359"/>
        </w:trPr>
        <w:tc>
          <w:tcPr>
            <w:tcW w:w="2425" w:type="dxa"/>
            <w:gridSpan w:val="3"/>
            <w:vMerge/>
          </w:tcPr>
          <w:p w:rsidR="00B000C3" w:rsidRPr="001C369B" w:rsidRDefault="00B000C3" w:rsidP="00303908">
            <w:pPr>
              <w:pStyle w:val="TableText2"/>
              <w:spacing w:before="40" w:after="40"/>
              <w:jc w:val="left"/>
              <w:rPr>
                <w:sz w:val="18"/>
              </w:rPr>
            </w:pPr>
          </w:p>
        </w:tc>
        <w:tc>
          <w:tcPr>
            <w:tcW w:w="280" w:type="dxa"/>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1</w:t>
            </w:r>
          </w:p>
        </w:tc>
        <w:tc>
          <w:tcPr>
            <w:tcW w:w="281" w:type="dxa"/>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2</w:t>
            </w:r>
          </w:p>
        </w:tc>
        <w:tc>
          <w:tcPr>
            <w:tcW w:w="281" w:type="dxa"/>
            <w:gridSpan w:val="2"/>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3</w:t>
            </w:r>
          </w:p>
        </w:tc>
        <w:tc>
          <w:tcPr>
            <w:tcW w:w="281" w:type="dxa"/>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4</w:t>
            </w:r>
          </w:p>
        </w:tc>
        <w:tc>
          <w:tcPr>
            <w:tcW w:w="281" w:type="dxa"/>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5</w:t>
            </w:r>
          </w:p>
        </w:tc>
        <w:tc>
          <w:tcPr>
            <w:tcW w:w="280" w:type="dxa"/>
            <w:gridSpan w:val="2"/>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6</w:t>
            </w:r>
          </w:p>
        </w:tc>
        <w:tc>
          <w:tcPr>
            <w:tcW w:w="286" w:type="dxa"/>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7</w:t>
            </w:r>
          </w:p>
        </w:tc>
        <w:tc>
          <w:tcPr>
            <w:tcW w:w="281" w:type="dxa"/>
            <w:gridSpan w:val="2"/>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8</w:t>
            </w:r>
          </w:p>
        </w:tc>
        <w:tc>
          <w:tcPr>
            <w:tcW w:w="281" w:type="dxa"/>
            <w:gridSpan w:val="2"/>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9</w:t>
            </w:r>
          </w:p>
        </w:tc>
        <w:tc>
          <w:tcPr>
            <w:tcW w:w="281" w:type="dxa"/>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10</w:t>
            </w:r>
          </w:p>
        </w:tc>
        <w:tc>
          <w:tcPr>
            <w:tcW w:w="280" w:type="dxa"/>
            <w:gridSpan w:val="2"/>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11</w:t>
            </w:r>
          </w:p>
        </w:tc>
        <w:tc>
          <w:tcPr>
            <w:tcW w:w="281" w:type="dxa"/>
            <w:gridSpan w:val="2"/>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12</w:t>
            </w:r>
          </w:p>
        </w:tc>
        <w:tc>
          <w:tcPr>
            <w:tcW w:w="281" w:type="dxa"/>
            <w:gridSpan w:val="3"/>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13</w:t>
            </w:r>
          </w:p>
        </w:tc>
        <w:tc>
          <w:tcPr>
            <w:tcW w:w="281" w:type="dxa"/>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14</w:t>
            </w:r>
          </w:p>
        </w:tc>
        <w:tc>
          <w:tcPr>
            <w:tcW w:w="281" w:type="dxa"/>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15</w:t>
            </w:r>
          </w:p>
        </w:tc>
        <w:tc>
          <w:tcPr>
            <w:tcW w:w="280" w:type="dxa"/>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16</w:t>
            </w:r>
          </w:p>
        </w:tc>
        <w:tc>
          <w:tcPr>
            <w:tcW w:w="281" w:type="dxa"/>
            <w:gridSpan w:val="3"/>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17</w:t>
            </w:r>
          </w:p>
        </w:tc>
        <w:tc>
          <w:tcPr>
            <w:tcW w:w="281" w:type="dxa"/>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18</w:t>
            </w:r>
          </w:p>
        </w:tc>
        <w:tc>
          <w:tcPr>
            <w:tcW w:w="281" w:type="dxa"/>
            <w:gridSpan w:val="2"/>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19</w:t>
            </w:r>
          </w:p>
        </w:tc>
        <w:tc>
          <w:tcPr>
            <w:tcW w:w="281" w:type="dxa"/>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20</w:t>
            </w:r>
          </w:p>
        </w:tc>
        <w:tc>
          <w:tcPr>
            <w:tcW w:w="280" w:type="dxa"/>
            <w:gridSpan w:val="2"/>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21</w:t>
            </w:r>
          </w:p>
        </w:tc>
        <w:tc>
          <w:tcPr>
            <w:tcW w:w="281" w:type="dxa"/>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22</w:t>
            </w:r>
          </w:p>
        </w:tc>
        <w:tc>
          <w:tcPr>
            <w:tcW w:w="281" w:type="dxa"/>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23</w:t>
            </w:r>
          </w:p>
        </w:tc>
        <w:tc>
          <w:tcPr>
            <w:tcW w:w="281" w:type="dxa"/>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24</w:t>
            </w:r>
          </w:p>
        </w:tc>
        <w:tc>
          <w:tcPr>
            <w:tcW w:w="281" w:type="dxa"/>
            <w:vAlign w:val="center"/>
          </w:tcPr>
          <w:p w:rsidR="00B000C3" w:rsidRPr="001C369B" w:rsidRDefault="00B000C3" w:rsidP="00F06489">
            <w:pPr>
              <w:pStyle w:val="TableEntry"/>
              <w:pBdr>
                <w:bottom w:val="none" w:sz="0" w:space="0" w:color="auto"/>
              </w:pBdr>
              <w:spacing w:before="40" w:after="40"/>
              <w:ind w:left="-82" w:right="-101"/>
              <w:jc w:val="center"/>
              <w:rPr>
                <w:color w:val="auto"/>
                <w:sz w:val="16"/>
              </w:rPr>
            </w:pPr>
            <w:r w:rsidRPr="001C369B">
              <w:rPr>
                <w:color w:val="auto"/>
                <w:sz w:val="16"/>
              </w:rPr>
              <w:t>25</w:t>
            </w:r>
          </w:p>
        </w:tc>
      </w:tr>
      <w:tr w:rsidR="00D90E89" w:rsidRPr="001C369B">
        <w:trPr>
          <w:trHeight w:val="520"/>
        </w:trPr>
        <w:tc>
          <w:tcPr>
            <w:tcW w:w="2425" w:type="dxa"/>
            <w:gridSpan w:val="3"/>
            <w:vMerge w:val="restart"/>
          </w:tcPr>
          <w:p w:rsidR="00BB7D59" w:rsidRPr="001C369B" w:rsidRDefault="00D90E89" w:rsidP="00BB7D59">
            <w:pPr>
              <w:pStyle w:val="TableText2"/>
              <w:spacing w:before="40" w:after="40"/>
              <w:jc w:val="left"/>
              <w:rPr>
                <w:sz w:val="18"/>
              </w:rPr>
            </w:pPr>
            <w:r w:rsidRPr="001C369B">
              <w:rPr>
                <w:sz w:val="18"/>
              </w:rPr>
              <w:t>Firmware/Software Version Number*:</w:t>
            </w:r>
          </w:p>
          <w:p w:rsidR="00D90E89" w:rsidRPr="001C369B" w:rsidRDefault="00BB7D59" w:rsidP="00BB7D59">
            <w:pPr>
              <w:pStyle w:val="TableText2"/>
              <w:spacing w:before="40" w:after="40"/>
              <w:ind w:right="72"/>
              <w:jc w:val="left"/>
              <w:rPr>
                <w:sz w:val="18"/>
              </w:rPr>
            </w:pPr>
            <w:r w:rsidRPr="001C369B">
              <w:rPr>
                <w:rFonts w:cs="Arial Narrow"/>
                <w:b w:val="0"/>
                <w:bCs w:val="0"/>
                <w:sz w:val="18"/>
                <w:szCs w:val="16"/>
              </w:rPr>
              <w:t>Use of “</w:t>
            </w:r>
            <w:r w:rsidRPr="001C369B">
              <w:rPr>
                <w:rFonts w:cs="Arial Narrow"/>
                <w:sz w:val="18"/>
                <w:szCs w:val="16"/>
              </w:rPr>
              <w:t>x</w:t>
            </w:r>
            <w:r w:rsidRPr="001C369B">
              <w:rPr>
                <w:rFonts w:cs="Arial Narrow"/>
                <w:b w:val="0"/>
                <w:bCs w:val="0"/>
                <w:sz w:val="18"/>
                <w:szCs w:val="16"/>
              </w:rPr>
              <w:t>” represents a request for field to be a variable</w:t>
            </w:r>
          </w:p>
        </w:tc>
        <w:tc>
          <w:tcPr>
            <w:tcW w:w="280" w:type="dxa"/>
            <w:vAlign w:val="center"/>
          </w:tcPr>
          <w:p w:rsidR="00D90E89"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vAlign w:val="center"/>
          </w:tcPr>
          <w:p w:rsidR="00D90E89"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gridSpan w:val="2"/>
            <w:vAlign w:val="center"/>
          </w:tcPr>
          <w:p w:rsidR="00D90E89"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vAlign w:val="center"/>
          </w:tcPr>
          <w:p w:rsidR="00D90E89"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vAlign w:val="center"/>
          </w:tcPr>
          <w:p w:rsidR="00D90E89"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0" w:type="dxa"/>
            <w:gridSpan w:val="2"/>
            <w:vAlign w:val="center"/>
          </w:tcPr>
          <w:p w:rsidR="00D90E89"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6" w:type="dxa"/>
            <w:vAlign w:val="center"/>
          </w:tcPr>
          <w:p w:rsidR="00D90E89"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gridSpan w:val="2"/>
            <w:vAlign w:val="center"/>
          </w:tcPr>
          <w:p w:rsidR="00D90E89"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gridSpan w:val="2"/>
            <w:vAlign w:val="center"/>
          </w:tcPr>
          <w:p w:rsidR="00D90E89"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vAlign w:val="center"/>
          </w:tcPr>
          <w:p w:rsidR="00D90E89"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0" w:type="dxa"/>
            <w:gridSpan w:val="2"/>
            <w:vAlign w:val="center"/>
          </w:tcPr>
          <w:p w:rsidR="00D90E89"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gridSpan w:val="2"/>
            <w:vAlign w:val="center"/>
          </w:tcPr>
          <w:p w:rsidR="00D90E89"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gridSpan w:val="3"/>
            <w:vAlign w:val="center"/>
          </w:tcPr>
          <w:p w:rsidR="00D90E89"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vAlign w:val="center"/>
          </w:tcPr>
          <w:p w:rsidR="00D90E89"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vAlign w:val="center"/>
          </w:tcPr>
          <w:p w:rsidR="00D90E89"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0" w:type="dxa"/>
            <w:vAlign w:val="center"/>
          </w:tcPr>
          <w:p w:rsidR="00D90E89"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gridSpan w:val="3"/>
            <w:vAlign w:val="center"/>
          </w:tcPr>
          <w:p w:rsidR="00D90E89"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vAlign w:val="center"/>
          </w:tcPr>
          <w:p w:rsidR="00D90E89"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gridSpan w:val="2"/>
            <w:vAlign w:val="center"/>
          </w:tcPr>
          <w:p w:rsidR="00D90E89"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vAlign w:val="center"/>
          </w:tcPr>
          <w:p w:rsidR="00D90E89"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0" w:type="dxa"/>
            <w:gridSpan w:val="2"/>
            <w:vAlign w:val="center"/>
          </w:tcPr>
          <w:p w:rsidR="00D90E89"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vAlign w:val="center"/>
          </w:tcPr>
          <w:p w:rsidR="00D90E89"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vAlign w:val="center"/>
          </w:tcPr>
          <w:p w:rsidR="00D90E89" w:rsidRPr="001C369B" w:rsidRDefault="000E27A0" w:rsidP="00F06489">
            <w:pPr>
              <w:pStyle w:val="TableEntry"/>
              <w:pBdr>
                <w:bottom w:val="none" w:sz="0" w:space="0" w:color="auto"/>
              </w:pBdr>
              <w:spacing w:before="40" w:after="40"/>
              <w:ind w:left="-82" w:right="-101"/>
              <w:jc w:val="center"/>
              <w:rPr>
                <w:color w:val="auto"/>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vAlign w:val="center"/>
          </w:tcPr>
          <w:p w:rsidR="00D90E89"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c>
          <w:tcPr>
            <w:tcW w:w="281" w:type="dxa"/>
            <w:vAlign w:val="center"/>
          </w:tcPr>
          <w:p w:rsidR="00D90E89" w:rsidRPr="001C369B" w:rsidRDefault="000E27A0" w:rsidP="00F06489">
            <w:pPr>
              <w:pStyle w:val="TableEntry"/>
              <w:pBdr>
                <w:bottom w:val="none" w:sz="0" w:space="0" w:color="auto"/>
              </w:pBdr>
              <w:spacing w:before="40" w:after="40"/>
              <w:ind w:left="-82" w:right="-101"/>
              <w:jc w:val="center"/>
              <w:rPr>
                <w:color w:val="auto"/>
                <w:u w:val="single"/>
              </w:rPr>
            </w:pPr>
            <w:r w:rsidRPr="001C369B">
              <w:rPr>
                <w:color w:val="auto"/>
              </w:rPr>
              <w:fldChar w:fldCharType="begin" w:fldLock="1">
                <w:ffData>
                  <w:name w:val="Text4"/>
                  <w:enabled/>
                  <w:calcOnExit w:val="0"/>
                  <w:textInput>
                    <w:maxLength w:val="1"/>
                  </w:textInput>
                </w:ffData>
              </w:fldChar>
            </w:r>
            <w:r w:rsidR="00D90E89" w:rsidRPr="001C369B">
              <w:rPr>
                <w:color w:val="auto"/>
              </w:rPr>
              <w:instrText xml:space="preserve"> FORMTEXT </w:instrText>
            </w:r>
            <w:r w:rsidRPr="001C369B">
              <w:rPr>
                <w:color w:val="auto"/>
              </w:rPr>
            </w:r>
            <w:r w:rsidRPr="001C369B">
              <w:rPr>
                <w:color w:val="auto"/>
              </w:rPr>
              <w:fldChar w:fldCharType="separate"/>
            </w:r>
            <w:r w:rsidR="00D90E89" w:rsidRPr="001C369B">
              <w:rPr>
                <w:rFonts w:ascii="Monaco" w:hAnsi="Monaco" w:cs="Monaco"/>
                <w:color w:val="auto"/>
              </w:rPr>
              <w:t> </w:t>
            </w:r>
            <w:r w:rsidRPr="001C369B">
              <w:rPr>
                <w:color w:val="auto"/>
              </w:rPr>
              <w:fldChar w:fldCharType="end"/>
            </w:r>
          </w:p>
        </w:tc>
      </w:tr>
      <w:tr w:rsidR="00D90E89" w:rsidRPr="001C369B">
        <w:trPr>
          <w:trHeight w:val="386"/>
        </w:trPr>
        <w:tc>
          <w:tcPr>
            <w:tcW w:w="2425" w:type="dxa"/>
            <w:gridSpan w:val="3"/>
            <w:vMerge/>
          </w:tcPr>
          <w:p w:rsidR="00D90E89" w:rsidRPr="001C369B" w:rsidRDefault="00D90E89" w:rsidP="00303908">
            <w:pPr>
              <w:pStyle w:val="TableText2"/>
              <w:spacing w:before="40" w:after="40"/>
              <w:jc w:val="left"/>
              <w:rPr>
                <w:sz w:val="18"/>
              </w:rPr>
            </w:pPr>
          </w:p>
        </w:tc>
        <w:tc>
          <w:tcPr>
            <w:tcW w:w="280" w:type="dxa"/>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1</w:t>
            </w:r>
          </w:p>
        </w:tc>
        <w:tc>
          <w:tcPr>
            <w:tcW w:w="281" w:type="dxa"/>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2</w:t>
            </w:r>
          </w:p>
        </w:tc>
        <w:tc>
          <w:tcPr>
            <w:tcW w:w="281" w:type="dxa"/>
            <w:gridSpan w:val="2"/>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3</w:t>
            </w:r>
          </w:p>
        </w:tc>
        <w:tc>
          <w:tcPr>
            <w:tcW w:w="281" w:type="dxa"/>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4</w:t>
            </w:r>
          </w:p>
        </w:tc>
        <w:tc>
          <w:tcPr>
            <w:tcW w:w="281" w:type="dxa"/>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5</w:t>
            </w:r>
          </w:p>
        </w:tc>
        <w:tc>
          <w:tcPr>
            <w:tcW w:w="280" w:type="dxa"/>
            <w:gridSpan w:val="2"/>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6</w:t>
            </w:r>
          </w:p>
        </w:tc>
        <w:tc>
          <w:tcPr>
            <w:tcW w:w="286" w:type="dxa"/>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7</w:t>
            </w:r>
          </w:p>
        </w:tc>
        <w:tc>
          <w:tcPr>
            <w:tcW w:w="281" w:type="dxa"/>
            <w:gridSpan w:val="2"/>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8</w:t>
            </w:r>
          </w:p>
        </w:tc>
        <w:tc>
          <w:tcPr>
            <w:tcW w:w="281" w:type="dxa"/>
            <w:gridSpan w:val="2"/>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9</w:t>
            </w:r>
          </w:p>
        </w:tc>
        <w:tc>
          <w:tcPr>
            <w:tcW w:w="281" w:type="dxa"/>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10</w:t>
            </w:r>
          </w:p>
        </w:tc>
        <w:tc>
          <w:tcPr>
            <w:tcW w:w="280" w:type="dxa"/>
            <w:gridSpan w:val="2"/>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11</w:t>
            </w:r>
          </w:p>
        </w:tc>
        <w:tc>
          <w:tcPr>
            <w:tcW w:w="281" w:type="dxa"/>
            <w:gridSpan w:val="2"/>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12</w:t>
            </w:r>
          </w:p>
        </w:tc>
        <w:tc>
          <w:tcPr>
            <w:tcW w:w="281" w:type="dxa"/>
            <w:gridSpan w:val="3"/>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13</w:t>
            </w:r>
          </w:p>
        </w:tc>
        <w:tc>
          <w:tcPr>
            <w:tcW w:w="281" w:type="dxa"/>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14</w:t>
            </w:r>
          </w:p>
        </w:tc>
        <w:tc>
          <w:tcPr>
            <w:tcW w:w="281" w:type="dxa"/>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15</w:t>
            </w:r>
          </w:p>
        </w:tc>
        <w:tc>
          <w:tcPr>
            <w:tcW w:w="280" w:type="dxa"/>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16</w:t>
            </w:r>
          </w:p>
        </w:tc>
        <w:tc>
          <w:tcPr>
            <w:tcW w:w="281" w:type="dxa"/>
            <w:gridSpan w:val="3"/>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17</w:t>
            </w:r>
          </w:p>
        </w:tc>
        <w:tc>
          <w:tcPr>
            <w:tcW w:w="281" w:type="dxa"/>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18</w:t>
            </w:r>
          </w:p>
        </w:tc>
        <w:tc>
          <w:tcPr>
            <w:tcW w:w="281" w:type="dxa"/>
            <w:gridSpan w:val="2"/>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19</w:t>
            </w:r>
          </w:p>
        </w:tc>
        <w:tc>
          <w:tcPr>
            <w:tcW w:w="281" w:type="dxa"/>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20</w:t>
            </w:r>
          </w:p>
        </w:tc>
        <w:tc>
          <w:tcPr>
            <w:tcW w:w="280" w:type="dxa"/>
            <w:gridSpan w:val="2"/>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21</w:t>
            </w:r>
          </w:p>
        </w:tc>
        <w:tc>
          <w:tcPr>
            <w:tcW w:w="281" w:type="dxa"/>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22</w:t>
            </w:r>
          </w:p>
        </w:tc>
        <w:tc>
          <w:tcPr>
            <w:tcW w:w="281" w:type="dxa"/>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23</w:t>
            </w:r>
          </w:p>
        </w:tc>
        <w:tc>
          <w:tcPr>
            <w:tcW w:w="281" w:type="dxa"/>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24</w:t>
            </w:r>
          </w:p>
        </w:tc>
        <w:tc>
          <w:tcPr>
            <w:tcW w:w="281" w:type="dxa"/>
            <w:vAlign w:val="center"/>
          </w:tcPr>
          <w:p w:rsidR="00D90E89" w:rsidRPr="001C369B" w:rsidRDefault="00D90E89" w:rsidP="00F06489">
            <w:pPr>
              <w:pStyle w:val="TableEntry"/>
              <w:pBdr>
                <w:bottom w:val="none" w:sz="0" w:space="0" w:color="auto"/>
              </w:pBdr>
              <w:spacing w:before="40" w:after="40"/>
              <w:ind w:left="-82" w:right="-101"/>
              <w:jc w:val="center"/>
              <w:rPr>
                <w:color w:val="auto"/>
                <w:sz w:val="16"/>
              </w:rPr>
            </w:pPr>
            <w:r w:rsidRPr="001C369B">
              <w:rPr>
                <w:color w:val="auto"/>
                <w:sz w:val="16"/>
              </w:rPr>
              <w:t>25</w:t>
            </w:r>
          </w:p>
        </w:tc>
      </w:tr>
      <w:tr w:rsidR="00C53A9F" w:rsidRPr="001C369B">
        <w:tc>
          <w:tcPr>
            <w:tcW w:w="2425" w:type="dxa"/>
            <w:gridSpan w:val="3"/>
            <w:tcBorders>
              <w:top w:val="single" w:sz="4" w:space="0" w:color="A6A6A6" w:themeColor="background1" w:themeShade="A6"/>
              <w:bottom w:val="single" w:sz="4" w:space="0" w:color="A6A6A6"/>
            </w:tcBorders>
            <w:vAlign w:val="center"/>
          </w:tcPr>
          <w:p w:rsidR="00C53A9F" w:rsidRPr="001C369B" w:rsidRDefault="00C53A9F" w:rsidP="00C53A9F">
            <w:pPr>
              <w:pStyle w:val="TableText2"/>
              <w:spacing w:before="40" w:after="40"/>
              <w:jc w:val="left"/>
              <w:rPr>
                <w:sz w:val="18"/>
              </w:rPr>
            </w:pPr>
            <w:r w:rsidRPr="001C369B">
              <w:rPr>
                <w:sz w:val="18"/>
              </w:rPr>
              <w:t xml:space="preserve">Application Version Number*: </w:t>
            </w:r>
            <w:r w:rsidRPr="001C369B">
              <w:rPr>
                <w:b w:val="0"/>
                <w:bCs w:val="0"/>
                <w:sz w:val="18"/>
                <w:szCs w:val="16"/>
              </w:rPr>
              <w:t>(if applicable)</w:t>
            </w:r>
          </w:p>
        </w:tc>
        <w:tc>
          <w:tcPr>
            <w:tcW w:w="7025" w:type="dxa"/>
            <w:gridSpan w:val="37"/>
            <w:tcBorders>
              <w:top w:val="single" w:sz="4" w:space="0" w:color="A6A6A6" w:themeColor="background1" w:themeShade="A6"/>
              <w:bottom w:val="single" w:sz="4" w:space="0" w:color="A6A6A6"/>
            </w:tcBorders>
            <w:vAlign w:val="center"/>
          </w:tcPr>
          <w:p w:rsidR="00C53A9F" w:rsidRPr="001C369B" w:rsidRDefault="000E27A0" w:rsidP="00303908">
            <w:pPr>
              <w:pStyle w:val="TableEnd"/>
              <w:spacing w:before="40" w:after="40"/>
              <w:rPr>
                <w:rFonts w:eastAsia="MS Mincho"/>
                <w:sz w:val="18"/>
                <w:szCs w:val="18"/>
              </w:rPr>
            </w:pPr>
            <w:r w:rsidRPr="001C369B">
              <w:rPr>
                <w:rFonts w:eastAsia="MS Mincho"/>
                <w:sz w:val="18"/>
                <w:szCs w:val="18"/>
              </w:rPr>
              <w:fldChar w:fldCharType="begin">
                <w:ffData>
                  <w:name w:val="Text1"/>
                  <w:enabled/>
                  <w:calcOnExit w:val="0"/>
                  <w:textInput/>
                </w:ffData>
              </w:fldChar>
            </w:r>
            <w:r w:rsidR="00C53A9F" w:rsidRPr="001C369B">
              <w:rPr>
                <w:rFonts w:eastAsia="MS Mincho"/>
                <w:sz w:val="18"/>
                <w:szCs w:val="18"/>
              </w:rPr>
              <w:instrText xml:space="preserve"> FORMTEXT </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B000C3" w:rsidRPr="001C369B">
        <w:tc>
          <w:tcPr>
            <w:tcW w:w="2425" w:type="dxa"/>
            <w:gridSpan w:val="3"/>
            <w:tcBorders>
              <w:top w:val="single" w:sz="4" w:space="0" w:color="A6A6A6" w:themeColor="background1" w:themeShade="A6"/>
              <w:bottom w:val="single" w:sz="4" w:space="0" w:color="A6A6A6"/>
            </w:tcBorders>
            <w:vAlign w:val="center"/>
          </w:tcPr>
          <w:p w:rsidR="00B000C3" w:rsidRPr="001C369B" w:rsidRDefault="00B000C3" w:rsidP="00303908">
            <w:pPr>
              <w:pStyle w:val="TableText2"/>
              <w:spacing w:before="40" w:after="40"/>
              <w:jc w:val="left"/>
              <w:rPr>
                <w:sz w:val="18"/>
              </w:rPr>
            </w:pPr>
            <w:r w:rsidRPr="001C369B">
              <w:rPr>
                <w:sz w:val="18"/>
              </w:rPr>
              <w:t>Version of</w:t>
            </w:r>
            <w:r w:rsidRPr="001C369B">
              <w:rPr>
                <w:i/>
                <w:sz w:val="18"/>
              </w:rPr>
              <w:t xml:space="preserve"> PCI PTS POI Security Requirements</w:t>
            </w:r>
            <w:r w:rsidRPr="001C369B">
              <w:rPr>
                <w:sz w:val="18"/>
              </w:rPr>
              <w:t>:</w:t>
            </w:r>
          </w:p>
        </w:tc>
        <w:tc>
          <w:tcPr>
            <w:tcW w:w="1980" w:type="dxa"/>
            <w:gridSpan w:val="10"/>
            <w:tcBorders>
              <w:top w:val="single" w:sz="4" w:space="0" w:color="A6A6A6" w:themeColor="background1" w:themeShade="A6"/>
              <w:bottom w:val="single" w:sz="4" w:space="0" w:color="A6A6A6"/>
            </w:tcBorders>
            <w:vAlign w:val="center"/>
          </w:tcPr>
          <w:p w:rsidR="00B000C3" w:rsidRPr="001C369B" w:rsidRDefault="00B000C3" w:rsidP="00FD0249">
            <w:pPr>
              <w:pStyle w:val="TableEnd"/>
              <w:spacing w:before="40" w:after="40"/>
              <w:rPr>
                <w:rFonts w:eastAsia="MS Mincho"/>
                <w:sz w:val="18"/>
                <w:szCs w:val="18"/>
              </w:rPr>
            </w:pPr>
            <w:r w:rsidRPr="001C369B">
              <w:rPr>
                <w:rFonts w:eastAsia="MS Mincho"/>
                <w:sz w:val="18"/>
                <w:szCs w:val="18"/>
              </w:rPr>
              <w:t>V</w:t>
            </w:r>
            <w:r w:rsidR="00FD0249" w:rsidRPr="001C369B">
              <w:rPr>
                <w:rFonts w:eastAsia="MS Mincho"/>
                <w:sz w:val="18"/>
                <w:szCs w:val="18"/>
              </w:rPr>
              <w:t>4</w:t>
            </w:r>
          </w:p>
        </w:tc>
        <w:tc>
          <w:tcPr>
            <w:tcW w:w="1430" w:type="dxa"/>
            <w:gridSpan w:val="9"/>
            <w:tcBorders>
              <w:top w:val="single" w:sz="4" w:space="0" w:color="A6A6A6" w:themeColor="background1" w:themeShade="A6"/>
              <w:bottom w:val="single" w:sz="4" w:space="0" w:color="A6A6A6"/>
              <w:right w:val="nil"/>
            </w:tcBorders>
            <w:vAlign w:val="center"/>
          </w:tcPr>
          <w:p w:rsidR="00B000C3" w:rsidRPr="001C369B" w:rsidRDefault="00B000C3" w:rsidP="00303908">
            <w:pPr>
              <w:pStyle w:val="TableText2"/>
              <w:spacing w:before="40" w:after="40"/>
              <w:jc w:val="left"/>
              <w:rPr>
                <w:sz w:val="18"/>
              </w:rPr>
            </w:pPr>
            <w:r w:rsidRPr="001C369B">
              <w:rPr>
                <w:sz w:val="18"/>
              </w:rPr>
              <w:t>FAQ version:</w:t>
            </w:r>
          </w:p>
        </w:tc>
        <w:tc>
          <w:tcPr>
            <w:tcW w:w="3615" w:type="dxa"/>
            <w:gridSpan w:val="18"/>
            <w:tcBorders>
              <w:top w:val="single" w:sz="4" w:space="0" w:color="A6A6A6" w:themeColor="background1" w:themeShade="A6"/>
              <w:left w:val="nil"/>
              <w:bottom w:val="single" w:sz="4" w:space="0" w:color="A6A6A6"/>
            </w:tcBorders>
            <w:vAlign w:val="center"/>
          </w:tcPr>
          <w:p w:rsidR="00B000C3" w:rsidRPr="001C369B" w:rsidRDefault="000E27A0" w:rsidP="00303908">
            <w:pPr>
              <w:pStyle w:val="TableEnd"/>
              <w:spacing w:before="40" w:after="40"/>
              <w:rPr>
                <w:rFonts w:eastAsia="MS Mincho"/>
                <w:sz w:val="18"/>
                <w:szCs w:val="18"/>
              </w:rPr>
            </w:pPr>
            <w:r w:rsidRPr="001C369B">
              <w:rPr>
                <w:rFonts w:eastAsia="MS Mincho"/>
                <w:sz w:val="18"/>
                <w:szCs w:val="18"/>
              </w:rPr>
              <w:fldChar w:fldCharType="begin">
                <w:ffData>
                  <w:name w:val="Text1"/>
                  <w:enabled/>
                  <w:calcOnExit w:val="0"/>
                  <w:textInput/>
                </w:ffData>
              </w:fldChar>
            </w:r>
            <w:r w:rsidR="00B000C3" w:rsidRPr="001C369B">
              <w:rPr>
                <w:rFonts w:eastAsia="MS Mincho"/>
                <w:sz w:val="18"/>
                <w:szCs w:val="18"/>
              </w:rPr>
              <w:instrText xml:space="preserve"> FORMTEXT </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B000C3"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7"/>
        </w:trPr>
        <w:tc>
          <w:tcPr>
            <w:tcW w:w="2425" w:type="dxa"/>
            <w:gridSpan w:val="3"/>
            <w:vMerge w:val="restart"/>
            <w:tcBorders>
              <w:top w:val="single" w:sz="4" w:space="0" w:color="A6A6A6"/>
              <w:left w:val="single" w:sz="4" w:space="0" w:color="A6A6A6"/>
              <w:bottom w:val="single" w:sz="4" w:space="0" w:color="A6A6A6"/>
              <w:right w:val="single" w:sz="4" w:space="0" w:color="A6A6A6"/>
            </w:tcBorders>
          </w:tcPr>
          <w:p w:rsidR="00B000C3" w:rsidRPr="001C369B" w:rsidRDefault="00B000C3" w:rsidP="00303908">
            <w:pPr>
              <w:pStyle w:val="TableText2"/>
              <w:spacing w:before="40" w:after="40"/>
              <w:jc w:val="left"/>
              <w:rPr>
                <w:sz w:val="18"/>
              </w:rPr>
            </w:pPr>
            <w:r w:rsidRPr="001C369B">
              <w:rPr>
                <w:sz w:val="18"/>
              </w:rPr>
              <w:t>Validation modules required (where applicable, please see Section C – Selection of Evaluation Modules):</w:t>
            </w:r>
          </w:p>
        </w:tc>
        <w:tc>
          <w:tcPr>
            <w:tcW w:w="3425" w:type="dxa"/>
            <w:gridSpan w:val="20"/>
            <w:tcBorders>
              <w:top w:val="single" w:sz="4" w:space="0" w:color="A6A6A6"/>
              <w:left w:val="single" w:sz="4" w:space="0" w:color="A6A6A6"/>
              <w:bottom w:val="single" w:sz="4" w:space="0" w:color="A6A6A6"/>
              <w:right w:val="single" w:sz="4" w:space="0" w:color="A6A6A6"/>
            </w:tcBorders>
          </w:tcPr>
          <w:p w:rsidR="00B000C3" w:rsidRPr="001C369B" w:rsidRDefault="00B000C3" w:rsidP="00303908">
            <w:pPr>
              <w:pStyle w:val="TableEnd"/>
              <w:spacing w:before="40" w:after="40"/>
              <w:jc w:val="right"/>
              <w:rPr>
                <w:b/>
                <w:sz w:val="18"/>
                <w:szCs w:val="18"/>
              </w:rPr>
            </w:pPr>
          </w:p>
        </w:tc>
        <w:tc>
          <w:tcPr>
            <w:tcW w:w="1200" w:type="dxa"/>
            <w:gridSpan w:val="5"/>
            <w:tcBorders>
              <w:top w:val="single" w:sz="4" w:space="0" w:color="A6A6A6"/>
              <w:left w:val="single" w:sz="4" w:space="0" w:color="A6A6A6"/>
              <w:bottom w:val="single" w:sz="4" w:space="0" w:color="A6A6A6"/>
              <w:right w:val="single" w:sz="4" w:space="0" w:color="A6A6A6"/>
            </w:tcBorders>
          </w:tcPr>
          <w:p w:rsidR="00B000C3" w:rsidRPr="001C369B" w:rsidRDefault="00B000C3" w:rsidP="00D90E89">
            <w:pPr>
              <w:pStyle w:val="TableEnd"/>
              <w:spacing w:before="40" w:after="40"/>
              <w:jc w:val="center"/>
              <w:rPr>
                <w:rFonts w:eastAsia="MS Mincho"/>
                <w:b/>
                <w:sz w:val="18"/>
                <w:szCs w:val="18"/>
              </w:rPr>
            </w:pPr>
            <w:r w:rsidRPr="001C369B">
              <w:rPr>
                <w:rFonts w:eastAsia="MS Mincho"/>
                <w:b/>
                <w:sz w:val="18"/>
                <w:szCs w:val="18"/>
              </w:rPr>
              <w:t>Yes</w:t>
            </w:r>
          </w:p>
        </w:tc>
        <w:tc>
          <w:tcPr>
            <w:tcW w:w="1200" w:type="dxa"/>
            <w:gridSpan w:val="7"/>
            <w:tcBorders>
              <w:top w:val="single" w:sz="4" w:space="0" w:color="A6A6A6"/>
              <w:left w:val="single" w:sz="4" w:space="0" w:color="A6A6A6"/>
              <w:bottom w:val="single" w:sz="4" w:space="0" w:color="A6A6A6"/>
              <w:right w:val="single" w:sz="4" w:space="0" w:color="A6A6A6"/>
            </w:tcBorders>
          </w:tcPr>
          <w:p w:rsidR="00B000C3" w:rsidRPr="001C369B" w:rsidRDefault="00B000C3" w:rsidP="00D90E89">
            <w:pPr>
              <w:pStyle w:val="TableEnd"/>
              <w:spacing w:before="40" w:after="40"/>
              <w:jc w:val="center"/>
              <w:rPr>
                <w:rFonts w:eastAsia="MS Mincho"/>
                <w:b/>
                <w:sz w:val="18"/>
                <w:szCs w:val="18"/>
              </w:rPr>
            </w:pPr>
            <w:r w:rsidRPr="001C369B">
              <w:rPr>
                <w:rFonts w:eastAsia="MS Mincho"/>
                <w:b/>
                <w:sz w:val="18"/>
                <w:szCs w:val="18"/>
              </w:rPr>
              <w:t>No</w:t>
            </w:r>
          </w:p>
        </w:tc>
        <w:tc>
          <w:tcPr>
            <w:tcW w:w="1200" w:type="dxa"/>
            <w:gridSpan w:val="5"/>
            <w:tcBorders>
              <w:top w:val="single" w:sz="4" w:space="0" w:color="A6A6A6"/>
              <w:left w:val="single" w:sz="4" w:space="0" w:color="A6A6A6"/>
              <w:bottom w:val="single" w:sz="4" w:space="0" w:color="A6A6A6"/>
              <w:right w:val="single" w:sz="4" w:space="0" w:color="A6A6A6"/>
            </w:tcBorders>
          </w:tcPr>
          <w:p w:rsidR="00B000C3" w:rsidRPr="001C369B" w:rsidRDefault="00B000C3" w:rsidP="00D90E89">
            <w:pPr>
              <w:pStyle w:val="TableEnd"/>
              <w:spacing w:before="40" w:after="40"/>
              <w:jc w:val="center"/>
              <w:rPr>
                <w:rFonts w:eastAsia="MS Mincho"/>
                <w:b/>
                <w:sz w:val="18"/>
                <w:szCs w:val="18"/>
              </w:rPr>
            </w:pPr>
            <w:r w:rsidRPr="001C369B">
              <w:rPr>
                <w:rFonts w:eastAsia="MS Mincho"/>
                <w:b/>
                <w:sz w:val="18"/>
                <w:szCs w:val="18"/>
              </w:rPr>
              <w:t>N/A</w:t>
            </w:r>
          </w:p>
        </w:tc>
      </w:tr>
      <w:tr w:rsidR="00B000C3" w:rsidRPr="001C369B">
        <w:trPr>
          <w:trHeight w:val="286"/>
        </w:trPr>
        <w:tc>
          <w:tcPr>
            <w:tcW w:w="2425" w:type="dxa"/>
            <w:gridSpan w:val="3"/>
            <w:vMerge/>
            <w:tcBorders>
              <w:top w:val="single" w:sz="4" w:space="0" w:color="A6A6A6"/>
              <w:left w:val="single" w:sz="4" w:space="0" w:color="A6A6A6"/>
              <w:bottom w:val="single" w:sz="4" w:space="0" w:color="A6A6A6"/>
              <w:right w:val="single" w:sz="4" w:space="0" w:color="A6A6A6"/>
            </w:tcBorders>
            <w:vAlign w:val="center"/>
          </w:tcPr>
          <w:p w:rsidR="00B000C3" w:rsidRPr="001C369B" w:rsidRDefault="00B000C3" w:rsidP="00303908">
            <w:pPr>
              <w:pStyle w:val="TableText2"/>
              <w:spacing w:before="40" w:after="40"/>
              <w:jc w:val="left"/>
              <w:rPr>
                <w:sz w:val="18"/>
              </w:rPr>
            </w:pPr>
          </w:p>
        </w:tc>
        <w:tc>
          <w:tcPr>
            <w:tcW w:w="3425" w:type="dxa"/>
            <w:gridSpan w:val="20"/>
            <w:tcBorders>
              <w:top w:val="single" w:sz="4" w:space="0" w:color="A6A6A6"/>
              <w:left w:val="single" w:sz="4" w:space="0" w:color="A6A6A6"/>
              <w:bottom w:val="single" w:sz="4" w:space="0" w:color="A6A6A6"/>
              <w:right w:val="single" w:sz="4" w:space="0" w:color="A6A6A6"/>
            </w:tcBorders>
          </w:tcPr>
          <w:p w:rsidR="00B000C3" w:rsidRPr="001C369B" w:rsidRDefault="00C53A9F" w:rsidP="00D90E89">
            <w:pPr>
              <w:pStyle w:val="TableEnd"/>
              <w:spacing w:before="40" w:after="40"/>
              <w:rPr>
                <w:sz w:val="18"/>
                <w:szCs w:val="18"/>
              </w:rPr>
            </w:pPr>
            <w:r w:rsidRPr="001C369B">
              <w:rPr>
                <w:sz w:val="18"/>
                <w:szCs w:val="18"/>
              </w:rPr>
              <w:t xml:space="preserve">Core PIN Entry Security </w:t>
            </w:r>
          </w:p>
        </w:tc>
        <w:tc>
          <w:tcPr>
            <w:tcW w:w="1200" w:type="dxa"/>
            <w:gridSpan w:val="5"/>
            <w:tcBorders>
              <w:top w:val="single" w:sz="4" w:space="0" w:color="A6A6A6"/>
              <w:left w:val="single" w:sz="4" w:space="0" w:color="A6A6A6"/>
              <w:bottom w:val="single" w:sz="4" w:space="0" w:color="A6A6A6"/>
              <w:right w:val="single" w:sz="4" w:space="0" w:color="A6A6A6"/>
            </w:tcBorders>
          </w:tcPr>
          <w:p w:rsidR="00B000C3" w:rsidRPr="001C369B" w:rsidRDefault="000E27A0" w:rsidP="00D90E89">
            <w:pPr>
              <w:pStyle w:val="TableEnd"/>
              <w:spacing w:before="40" w:after="40"/>
              <w:jc w:val="center"/>
              <w:rPr>
                <w:sz w:val="18"/>
                <w:szCs w:val="18"/>
              </w:rPr>
            </w:pPr>
            <w:r w:rsidRPr="001C369B">
              <w:rPr>
                <w:rFonts w:eastAsia="MS Mincho"/>
                <w:sz w:val="18"/>
                <w:szCs w:val="18"/>
              </w:rPr>
              <w:fldChar w:fldCharType="begin">
                <w:ffData>
                  <w:name w:val="Check83"/>
                  <w:enabled/>
                  <w:calcOnExit w:val="0"/>
                  <w:checkBox>
                    <w:sizeAuto/>
                    <w:default w:val="0"/>
                    <w:checked/>
                  </w:checkBox>
                </w:ffData>
              </w:fldChar>
            </w:r>
            <w:r w:rsidR="00B000C3" w:rsidRPr="001C369B">
              <w:rPr>
                <w:rFonts w:eastAsia="MS Mincho"/>
                <w:sz w:val="18"/>
                <w:szCs w:val="18"/>
              </w:rPr>
              <w:instrText xml:space="preserve"> FORMCHECKBOX </w:instrText>
            </w:r>
            <w:r w:rsidR="00F47FCF" w:rsidRPr="001C369B">
              <w:rPr>
                <w:rFonts w:eastAsia="MS Mincho"/>
                <w:sz w:val="18"/>
                <w:szCs w:val="18"/>
              </w:rPr>
            </w:r>
            <w:r>
              <w:rPr>
                <w:rFonts w:eastAsia="MS Mincho"/>
                <w:sz w:val="18"/>
                <w:szCs w:val="18"/>
              </w:rPr>
              <w:fldChar w:fldCharType="separate"/>
            </w:r>
            <w:r w:rsidRPr="001C369B">
              <w:rPr>
                <w:rFonts w:eastAsia="MS Mincho"/>
                <w:sz w:val="18"/>
                <w:szCs w:val="18"/>
              </w:rPr>
              <w:fldChar w:fldCharType="end"/>
            </w:r>
          </w:p>
        </w:tc>
        <w:tc>
          <w:tcPr>
            <w:tcW w:w="1200" w:type="dxa"/>
            <w:gridSpan w:val="7"/>
            <w:tcBorders>
              <w:top w:val="single" w:sz="4" w:space="0" w:color="A6A6A6"/>
              <w:left w:val="single" w:sz="4" w:space="0" w:color="A6A6A6"/>
              <w:bottom w:val="single" w:sz="4" w:space="0" w:color="A6A6A6"/>
              <w:right w:val="single" w:sz="4" w:space="0" w:color="A6A6A6"/>
            </w:tcBorders>
          </w:tcPr>
          <w:p w:rsidR="00B000C3" w:rsidRPr="001C369B" w:rsidRDefault="000E27A0" w:rsidP="00D90E89">
            <w:pPr>
              <w:pStyle w:val="TableEnd"/>
              <w:spacing w:before="40" w:after="40"/>
              <w:jc w:val="center"/>
              <w:rPr>
                <w:sz w:val="18"/>
                <w:szCs w:val="18"/>
              </w:rPr>
            </w:pPr>
            <w:r w:rsidRPr="001C369B">
              <w:rPr>
                <w:rFonts w:eastAsia="MS Mincho"/>
                <w:sz w:val="18"/>
                <w:szCs w:val="18"/>
              </w:rPr>
              <w:fldChar w:fldCharType="begin">
                <w:ffData>
                  <w:name w:val="Check83"/>
                  <w:enabled/>
                  <w:calcOnExit w:val="0"/>
                  <w:checkBox>
                    <w:sizeAuto/>
                    <w:default w:val="0"/>
                  </w:checkBox>
                </w:ffData>
              </w:fldChar>
            </w:r>
            <w:r w:rsidR="00B000C3" w:rsidRPr="001C369B">
              <w:rPr>
                <w:rFonts w:eastAsia="MS Mincho"/>
                <w:sz w:val="18"/>
                <w:szCs w:val="18"/>
              </w:rPr>
              <w:instrText xml:space="preserve"> FORMCHECKBOX </w:instrText>
            </w:r>
            <w:r>
              <w:rPr>
                <w:rFonts w:eastAsia="MS Mincho"/>
                <w:sz w:val="18"/>
                <w:szCs w:val="18"/>
              </w:rPr>
            </w:r>
            <w:r>
              <w:rPr>
                <w:rFonts w:eastAsia="MS Mincho"/>
                <w:sz w:val="18"/>
                <w:szCs w:val="18"/>
              </w:rPr>
              <w:fldChar w:fldCharType="separate"/>
            </w:r>
            <w:r w:rsidRPr="001C369B">
              <w:rPr>
                <w:rFonts w:eastAsia="MS Mincho"/>
                <w:sz w:val="18"/>
                <w:szCs w:val="18"/>
              </w:rPr>
              <w:fldChar w:fldCharType="end"/>
            </w:r>
          </w:p>
        </w:tc>
        <w:tc>
          <w:tcPr>
            <w:tcW w:w="1200" w:type="dxa"/>
            <w:gridSpan w:val="5"/>
            <w:tcBorders>
              <w:top w:val="single" w:sz="4" w:space="0" w:color="A6A6A6"/>
              <w:left w:val="single" w:sz="4" w:space="0" w:color="A6A6A6"/>
              <w:bottom w:val="single" w:sz="4" w:space="0" w:color="A6A6A6"/>
              <w:right w:val="single" w:sz="4" w:space="0" w:color="A6A6A6"/>
            </w:tcBorders>
          </w:tcPr>
          <w:p w:rsidR="00B000C3" w:rsidRPr="001C369B" w:rsidRDefault="000E27A0" w:rsidP="00D90E89">
            <w:pPr>
              <w:pStyle w:val="TableEnd"/>
              <w:spacing w:before="40" w:after="40"/>
              <w:jc w:val="center"/>
              <w:rPr>
                <w:sz w:val="18"/>
                <w:szCs w:val="18"/>
              </w:rPr>
            </w:pPr>
            <w:r w:rsidRPr="001C369B">
              <w:rPr>
                <w:rFonts w:eastAsia="MS Mincho"/>
                <w:sz w:val="18"/>
                <w:szCs w:val="18"/>
              </w:rPr>
              <w:fldChar w:fldCharType="begin">
                <w:ffData>
                  <w:name w:val="Check83"/>
                  <w:enabled/>
                  <w:calcOnExit w:val="0"/>
                  <w:checkBox>
                    <w:sizeAuto/>
                    <w:default w:val="0"/>
                  </w:checkBox>
                </w:ffData>
              </w:fldChar>
            </w:r>
            <w:r w:rsidR="00B000C3" w:rsidRPr="001C369B">
              <w:rPr>
                <w:rFonts w:eastAsia="MS Mincho"/>
                <w:sz w:val="18"/>
                <w:szCs w:val="18"/>
              </w:rPr>
              <w:instrText xml:space="preserve"> FORMCHECKBOX </w:instrText>
            </w:r>
            <w:r>
              <w:rPr>
                <w:rFonts w:eastAsia="MS Mincho"/>
                <w:sz w:val="18"/>
                <w:szCs w:val="18"/>
              </w:rPr>
            </w:r>
            <w:r>
              <w:rPr>
                <w:rFonts w:eastAsia="MS Mincho"/>
                <w:sz w:val="18"/>
                <w:szCs w:val="18"/>
              </w:rPr>
              <w:fldChar w:fldCharType="separate"/>
            </w:r>
            <w:r w:rsidRPr="001C369B">
              <w:rPr>
                <w:rFonts w:eastAsia="MS Mincho"/>
                <w:sz w:val="18"/>
                <w:szCs w:val="18"/>
              </w:rPr>
              <w:fldChar w:fldCharType="end"/>
            </w:r>
          </w:p>
        </w:tc>
      </w:tr>
      <w:tr w:rsidR="00B000C3"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
        </w:trPr>
        <w:tc>
          <w:tcPr>
            <w:tcW w:w="2425" w:type="dxa"/>
            <w:gridSpan w:val="3"/>
            <w:vMerge/>
            <w:tcBorders>
              <w:top w:val="single" w:sz="4" w:space="0" w:color="A6A6A6"/>
              <w:left w:val="single" w:sz="4" w:space="0" w:color="A6A6A6"/>
              <w:bottom w:val="single" w:sz="4" w:space="0" w:color="A6A6A6"/>
              <w:right w:val="single" w:sz="4" w:space="0" w:color="A6A6A6"/>
            </w:tcBorders>
          </w:tcPr>
          <w:p w:rsidR="00B000C3" w:rsidRPr="001C369B" w:rsidRDefault="00B000C3" w:rsidP="00303908">
            <w:pPr>
              <w:pStyle w:val="TableText2"/>
              <w:spacing w:before="40" w:after="40"/>
              <w:jc w:val="left"/>
              <w:rPr>
                <w:sz w:val="20"/>
              </w:rPr>
            </w:pPr>
          </w:p>
        </w:tc>
        <w:tc>
          <w:tcPr>
            <w:tcW w:w="3425" w:type="dxa"/>
            <w:gridSpan w:val="20"/>
            <w:tcBorders>
              <w:top w:val="single" w:sz="4" w:space="0" w:color="A6A6A6"/>
              <w:left w:val="single" w:sz="4" w:space="0" w:color="A6A6A6"/>
              <w:bottom w:val="single" w:sz="4" w:space="0" w:color="A6A6A6"/>
              <w:right w:val="single" w:sz="4" w:space="0" w:color="A6A6A6"/>
            </w:tcBorders>
          </w:tcPr>
          <w:p w:rsidR="00B000C3" w:rsidRPr="001C369B" w:rsidRDefault="00C53A9F" w:rsidP="00D90E89">
            <w:pPr>
              <w:pStyle w:val="TableEnd"/>
              <w:spacing w:before="40" w:after="40"/>
              <w:rPr>
                <w:sz w:val="18"/>
                <w:szCs w:val="18"/>
              </w:rPr>
            </w:pPr>
            <w:r w:rsidRPr="001C369B">
              <w:rPr>
                <w:sz w:val="18"/>
                <w:szCs w:val="18"/>
              </w:rPr>
              <w:t xml:space="preserve">POS </w:t>
            </w:r>
            <w:r w:rsidR="00D90E89" w:rsidRPr="001C369B">
              <w:rPr>
                <w:sz w:val="18"/>
                <w:szCs w:val="18"/>
              </w:rPr>
              <w:t>T</w:t>
            </w:r>
            <w:r w:rsidRPr="001C369B">
              <w:rPr>
                <w:sz w:val="18"/>
                <w:szCs w:val="18"/>
              </w:rPr>
              <w:t>erminal Integration</w:t>
            </w:r>
            <w:r w:rsidRPr="001C369B" w:rsidDel="00C53A9F">
              <w:rPr>
                <w:sz w:val="18"/>
                <w:szCs w:val="18"/>
              </w:rPr>
              <w:t xml:space="preserve"> </w:t>
            </w:r>
          </w:p>
        </w:tc>
        <w:tc>
          <w:tcPr>
            <w:tcW w:w="1200" w:type="dxa"/>
            <w:gridSpan w:val="5"/>
            <w:tcBorders>
              <w:top w:val="single" w:sz="4" w:space="0" w:color="A6A6A6"/>
              <w:left w:val="single" w:sz="4" w:space="0" w:color="A6A6A6"/>
              <w:bottom w:val="single" w:sz="4" w:space="0" w:color="A6A6A6"/>
              <w:right w:val="single" w:sz="4" w:space="0" w:color="A6A6A6"/>
            </w:tcBorders>
          </w:tcPr>
          <w:p w:rsidR="00B000C3" w:rsidRPr="001C369B" w:rsidRDefault="000E27A0" w:rsidP="00D90E89">
            <w:pPr>
              <w:pStyle w:val="TableEnd"/>
              <w:spacing w:before="40" w:after="40"/>
              <w:jc w:val="center"/>
              <w:rPr>
                <w:rFonts w:eastAsia="MS Mincho"/>
                <w:sz w:val="18"/>
                <w:szCs w:val="18"/>
              </w:rPr>
            </w:pPr>
            <w:r w:rsidRPr="001C369B">
              <w:rPr>
                <w:rFonts w:eastAsia="MS Mincho"/>
                <w:sz w:val="18"/>
                <w:szCs w:val="18"/>
              </w:rPr>
              <w:fldChar w:fldCharType="begin">
                <w:ffData>
                  <w:name w:val="Check83"/>
                  <w:enabled/>
                  <w:calcOnExit w:val="0"/>
                  <w:checkBox>
                    <w:sizeAuto/>
                    <w:default w:val="0"/>
                  </w:checkBox>
                </w:ffData>
              </w:fldChar>
            </w:r>
            <w:r w:rsidR="00B000C3" w:rsidRPr="001C369B">
              <w:rPr>
                <w:rFonts w:eastAsia="MS Mincho"/>
                <w:sz w:val="18"/>
                <w:szCs w:val="18"/>
              </w:rPr>
              <w:instrText xml:space="preserve"> FORMCHECKBOX </w:instrText>
            </w:r>
            <w:r>
              <w:rPr>
                <w:rFonts w:eastAsia="MS Mincho"/>
                <w:sz w:val="18"/>
                <w:szCs w:val="18"/>
              </w:rPr>
            </w:r>
            <w:r>
              <w:rPr>
                <w:rFonts w:eastAsia="MS Mincho"/>
                <w:sz w:val="18"/>
                <w:szCs w:val="18"/>
              </w:rPr>
              <w:fldChar w:fldCharType="separate"/>
            </w:r>
            <w:r w:rsidRPr="001C369B">
              <w:rPr>
                <w:rFonts w:eastAsia="MS Mincho"/>
                <w:sz w:val="18"/>
                <w:szCs w:val="18"/>
              </w:rPr>
              <w:fldChar w:fldCharType="end"/>
            </w:r>
          </w:p>
        </w:tc>
        <w:tc>
          <w:tcPr>
            <w:tcW w:w="1200" w:type="dxa"/>
            <w:gridSpan w:val="7"/>
            <w:tcBorders>
              <w:top w:val="single" w:sz="4" w:space="0" w:color="A6A6A6"/>
              <w:left w:val="single" w:sz="4" w:space="0" w:color="A6A6A6"/>
              <w:bottom w:val="single" w:sz="4" w:space="0" w:color="A6A6A6"/>
              <w:right w:val="single" w:sz="4" w:space="0" w:color="A6A6A6"/>
            </w:tcBorders>
          </w:tcPr>
          <w:p w:rsidR="00B000C3" w:rsidRPr="001C369B" w:rsidRDefault="000E27A0" w:rsidP="00D90E89">
            <w:pPr>
              <w:pStyle w:val="TableEnd"/>
              <w:spacing w:before="40" w:after="40"/>
              <w:jc w:val="center"/>
              <w:rPr>
                <w:rFonts w:eastAsia="MS Mincho"/>
                <w:sz w:val="18"/>
                <w:szCs w:val="18"/>
              </w:rPr>
            </w:pPr>
            <w:r w:rsidRPr="001C369B">
              <w:rPr>
                <w:rFonts w:eastAsia="MS Mincho"/>
                <w:sz w:val="18"/>
                <w:szCs w:val="18"/>
              </w:rPr>
              <w:fldChar w:fldCharType="begin">
                <w:ffData>
                  <w:name w:val="Check83"/>
                  <w:enabled/>
                  <w:calcOnExit w:val="0"/>
                  <w:checkBox>
                    <w:sizeAuto/>
                    <w:default w:val="0"/>
                  </w:checkBox>
                </w:ffData>
              </w:fldChar>
            </w:r>
            <w:r w:rsidR="00B000C3" w:rsidRPr="001C369B">
              <w:rPr>
                <w:rFonts w:eastAsia="MS Mincho"/>
                <w:sz w:val="18"/>
                <w:szCs w:val="18"/>
              </w:rPr>
              <w:instrText xml:space="preserve"> FORMCHECKBOX </w:instrText>
            </w:r>
            <w:r>
              <w:rPr>
                <w:rFonts w:eastAsia="MS Mincho"/>
                <w:sz w:val="18"/>
                <w:szCs w:val="18"/>
              </w:rPr>
            </w:r>
            <w:r>
              <w:rPr>
                <w:rFonts w:eastAsia="MS Mincho"/>
                <w:sz w:val="18"/>
                <w:szCs w:val="18"/>
              </w:rPr>
              <w:fldChar w:fldCharType="separate"/>
            </w:r>
            <w:r w:rsidRPr="001C369B">
              <w:rPr>
                <w:rFonts w:eastAsia="MS Mincho"/>
                <w:sz w:val="18"/>
                <w:szCs w:val="18"/>
              </w:rPr>
              <w:fldChar w:fldCharType="end"/>
            </w:r>
          </w:p>
        </w:tc>
        <w:bookmarkStart w:id="19" w:name="Check83"/>
        <w:tc>
          <w:tcPr>
            <w:tcW w:w="1200" w:type="dxa"/>
            <w:gridSpan w:val="5"/>
            <w:tcBorders>
              <w:top w:val="single" w:sz="4" w:space="0" w:color="A6A6A6"/>
              <w:left w:val="single" w:sz="4" w:space="0" w:color="A6A6A6"/>
              <w:bottom w:val="single" w:sz="4" w:space="0" w:color="A6A6A6"/>
              <w:right w:val="single" w:sz="4" w:space="0" w:color="A6A6A6"/>
            </w:tcBorders>
          </w:tcPr>
          <w:p w:rsidR="00B000C3" w:rsidRPr="001C369B" w:rsidRDefault="000E27A0" w:rsidP="00D90E89">
            <w:pPr>
              <w:pStyle w:val="TableEnd"/>
              <w:spacing w:before="40" w:after="40"/>
              <w:jc w:val="center"/>
              <w:rPr>
                <w:rFonts w:eastAsia="MS Mincho"/>
                <w:sz w:val="18"/>
                <w:szCs w:val="18"/>
              </w:rPr>
            </w:pPr>
            <w:r w:rsidRPr="001C369B">
              <w:rPr>
                <w:rFonts w:eastAsia="MS Mincho"/>
                <w:sz w:val="18"/>
                <w:szCs w:val="18"/>
              </w:rPr>
              <w:fldChar w:fldCharType="begin">
                <w:ffData>
                  <w:name w:val="Check83"/>
                  <w:enabled/>
                  <w:calcOnExit w:val="0"/>
                  <w:checkBox>
                    <w:sizeAuto/>
                    <w:default w:val="0"/>
                    <w:checked/>
                  </w:checkBox>
                </w:ffData>
              </w:fldChar>
            </w:r>
            <w:r w:rsidR="00B000C3" w:rsidRPr="001C369B">
              <w:rPr>
                <w:rFonts w:eastAsia="MS Mincho"/>
                <w:sz w:val="18"/>
                <w:szCs w:val="18"/>
              </w:rPr>
              <w:instrText xml:space="preserve"> FORMCHECKBOX </w:instrText>
            </w:r>
            <w:r w:rsidR="00F47FCF" w:rsidRPr="001C369B">
              <w:rPr>
                <w:rFonts w:eastAsia="MS Mincho"/>
                <w:sz w:val="18"/>
                <w:szCs w:val="18"/>
              </w:rPr>
            </w:r>
            <w:r>
              <w:rPr>
                <w:rFonts w:eastAsia="MS Mincho"/>
                <w:sz w:val="18"/>
                <w:szCs w:val="18"/>
              </w:rPr>
              <w:fldChar w:fldCharType="separate"/>
            </w:r>
            <w:r w:rsidRPr="001C369B">
              <w:rPr>
                <w:rFonts w:eastAsia="MS Mincho"/>
                <w:sz w:val="18"/>
                <w:szCs w:val="18"/>
              </w:rPr>
              <w:fldChar w:fldCharType="end"/>
            </w:r>
            <w:bookmarkEnd w:id="19"/>
          </w:p>
        </w:tc>
      </w:tr>
      <w:tr w:rsidR="00B000C3"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
        </w:trPr>
        <w:tc>
          <w:tcPr>
            <w:tcW w:w="2425" w:type="dxa"/>
            <w:gridSpan w:val="3"/>
            <w:vMerge/>
            <w:tcBorders>
              <w:top w:val="single" w:sz="4" w:space="0" w:color="A6A6A6"/>
              <w:left w:val="single" w:sz="4" w:space="0" w:color="A6A6A6"/>
              <w:bottom w:val="single" w:sz="4" w:space="0" w:color="A6A6A6"/>
              <w:right w:val="single" w:sz="4" w:space="0" w:color="A6A6A6"/>
            </w:tcBorders>
          </w:tcPr>
          <w:p w:rsidR="00B000C3" w:rsidRPr="001C369B" w:rsidRDefault="00B000C3" w:rsidP="00303908">
            <w:pPr>
              <w:pStyle w:val="TableText2"/>
              <w:spacing w:before="40" w:after="40"/>
              <w:jc w:val="left"/>
              <w:rPr>
                <w:sz w:val="20"/>
              </w:rPr>
            </w:pPr>
          </w:p>
        </w:tc>
        <w:tc>
          <w:tcPr>
            <w:tcW w:w="3425" w:type="dxa"/>
            <w:gridSpan w:val="20"/>
            <w:tcBorders>
              <w:top w:val="single" w:sz="4" w:space="0" w:color="A6A6A6"/>
              <w:left w:val="single" w:sz="4" w:space="0" w:color="A6A6A6"/>
              <w:bottom w:val="single" w:sz="4" w:space="0" w:color="A6A6A6"/>
              <w:right w:val="single" w:sz="4" w:space="0" w:color="A6A6A6"/>
            </w:tcBorders>
          </w:tcPr>
          <w:p w:rsidR="00B000C3" w:rsidRPr="001C369B" w:rsidRDefault="00B000C3" w:rsidP="00D90E89">
            <w:pPr>
              <w:spacing w:before="40" w:after="40"/>
            </w:pPr>
            <w:r w:rsidRPr="001C369B">
              <w:rPr>
                <w:sz w:val="18"/>
                <w:szCs w:val="18"/>
              </w:rPr>
              <w:t xml:space="preserve">Open Protocols </w:t>
            </w:r>
          </w:p>
        </w:tc>
        <w:tc>
          <w:tcPr>
            <w:tcW w:w="1200" w:type="dxa"/>
            <w:gridSpan w:val="5"/>
            <w:tcBorders>
              <w:top w:val="single" w:sz="4" w:space="0" w:color="A6A6A6"/>
              <w:left w:val="single" w:sz="4" w:space="0" w:color="A6A6A6"/>
              <w:bottom w:val="single" w:sz="4" w:space="0" w:color="A6A6A6"/>
              <w:right w:val="single" w:sz="4" w:space="0" w:color="A6A6A6"/>
            </w:tcBorders>
          </w:tcPr>
          <w:p w:rsidR="00B000C3" w:rsidRPr="001C369B" w:rsidRDefault="000E27A0" w:rsidP="00D90E89">
            <w:pPr>
              <w:pStyle w:val="TableEnd"/>
              <w:spacing w:before="40" w:after="40"/>
              <w:jc w:val="center"/>
              <w:rPr>
                <w:rFonts w:eastAsia="MS Mincho"/>
                <w:sz w:val="18"/>
                <w:szCs w:val="18"/>
              </w:rPr>
            </w:pPr>
            <w:r w:rsidRPr="001C369B">
              <w:rPr>
                <w:rFonts w:eastAsia="MS Mincho"/>
                <w:sz w:val="18"/>
                <w:szCs w:val="18"/>
              </w:rPr>
              <w:fldChar w:fldCharType="begin">
                <w:ffData>
                  <w:name w:val="Check83"/>
                  <w:enabled/>
                  <w:calcOnExit w:val="0"/>
                  <w:checkBox>
                    <w:sizeAuto/>
                    <w:default w:val="0"/>
                  </w:checkBox>
                </w:ffData>
              </w:fldChar>
            </w:r>
            <w:r w:rsidR="00B000C3" w:rsidRPr="001C369B">
              <w:rPr>
                <w:rFonts w:eastAsia="MS Mincho"/>
                <w:sz w:val="18"/>
                <w:szCs w:val="18"/>
              </w:rPr>
              <w:instrText xml:space="preserve"> FORMCHECKBOX </w:instrText>
            </w:r>
            <w:r>
              <w:rPr>
                <w:rFonts w:eastAsia="MS Mincho"/>
                <w:sz w:val="18"/>
                <w:szCs w:val="18"/>
              </w:rPr>
            </w:r>
            <w:r>
              <w:rPr>
                <w:rFonts w:eastAsia="MS Mincho"/>
                <w:sz w:val="18"/>
                <w:szCs w:val="18"/>
              </w:rPr>
              <w:fldChar w:fldCharType="separate"/>
            </w:r>
            <w:r w:rsidRPr="001C369B">
              <w:rPr>
                <w:rFonts w:eastAsia="MS Mincho"/>
                <w:sz w:val="18"/>
                <w:szCs w:val="18"/>
              </w:rPr>
              <w:fldChar w:fldCharType="end"/>
            </w:r>
          </w:p>
        </w:tc>
        <w:tc>
          <w:tcPr>
            <w:tcW w:w="1200" w:type="dxa"/>
            <w:gridSpan w:val="7"/>
            <w:tcBorders>
              <w:top w:val="single" w:sz="4" w:space="0" w:color="A6A6A6"/>
              <w:left w:val="single" w:sz="4" w:space="0" w:color="A6A6A6"/>
              <w:bottom w:val="single" w:sz="4" w:space="0" w:color="A6A6A6"/>
              <w:right w:val="single" w:sz="4" w:space="0" w:color="A6A6A6"/>
            </w:tcBorders>
          </w:tcPr>
          <w:p w:rsidR="00B000C3" w:rsidRPr="001C369B" w:rsidRDefault="000E27A0" w:rsidP="00D90E89">
            <w:pPr>
              <w:pStyle w:val="TableEnd"/>
              <w:spacing w:before="40" w:after="40"/>
              <w:jc w:val="center"/>
              <w:rPr>
                <w:rFonts w:eastAsia="MS Mincho"/>
                <w:sz w:val="18"/>
                <w:szCs w:val="18"/>
              </w:rPr>
            </w:pPr>
            <w:r w:rsidRPr="001C369B">
              <w:rPr>
                <w:rFonts w:eastAsia="MS Mincho"/>
                <w:sz w:val="18"/>
                <w:szCs w:val="18"/>
              </w:rPr>
              <w:fldChar w:fldCharType="begin">
                <w:ffData>
                  <w:name w:val="Check83"/>
                  <w:enabled/>
                  <w:calcOnExit w:val="0"/>
                  <w:checkBox>
                    <w:sizeAuto/>
                    <w:default w:val="0"/>
                    <w:checked/>
                  </w:checkBox>
                </w:ffData>
              </w:fldChar>
            </w:r>
            <w:r w:rsidR="00B000C3" w:rsidRPr="001C369B">
              <w:rPr>
                <w:rFonts w:eastAsia="MS Mincho"/>
                <w:sz w:val="18"/>
                <w:szCs w:val="18"/>
              </w:rPr>
              <w:instrText xml:space="preserve"> FORMCHECKBOX </w:instrText>
            </w:r>
            <w:r w:rsidR="00F47FCF" w:rsidRPr="001C369B">
              <w:rPr>
                <w:rFonts w:eastAsia="MS Mincho"/>
                <w:sz w:val="18"/>
                <w:szCs w:val="18"/>
              </w:rPr>
            </w:r>
            <w:r>
              <w:rPr>
                <w:rFonts w:eastAsia="MS Mincho"/>
                <w:sz w:val="18"/>
                <w:szCs w:val="18"/>
              </w:rPr>
              <w:fldChar w:fldCharType="separate"/>
            </w:r>
            <w:r w:rsidRPr="001C369B">
              <w:rPr>
                <w:rFonts w:eastAsia="MS Mincho"/>
                <w:sz w:val="18"/>
                <w:szCs w:val="18"/>
              </w:rPr>
              <w:fldChar w:fldCharType="end"/>
            </w:r>
          </w:p>
        </w:tc>
        <w:tc>
          <w:tcPr>
            <w:tcW w:w="1200" w:type="dxa"/>
            <w:gridSpan w:val="5"/>
            <w:tcBorders>
              <w:top w:val="single" w:sz="4" w:space="0" w:color="A6A6A6"/>
              <w:left w:val="single" w:sz="4" w:space="0" w:color="A6A6A6"/>
              <w:bottom w:val="single" w:sz="4" w:space="0" w:color="A6A6A6"/>
              <w:right w:val="single" w:sz="4" w:space="0" w:color="A6A6A6"/>
            </w:tcBorders>
          </w:tcPr>
          <w:p w:rsidR="00B000C3" w:rsidRPr="001C369B" w:rsidRDefault="000E27A0" w:rsidP="00D90E89">
            <w:pPr>
              <w:pStyle w:val="TableEnd"/>
              <w:spacing w:before="40" w:after="40"/>
              <w:jc w:val="center"/>
              <w:rPr>
                <w:rFonts w:eastAsia="MS Mincho"/>
                <w:sz w:val="18"/>
                <w:szCs w:val="18"/>
              </w:rPr>
            </w:pPr>
            <w:r w:rsidRPr="001C369B">
              <w:rPr>
                <w:rFonts w:eastAsia="MS Mincho"/>
                <w:sz w:val="18"/>
                <w:szCs w:val="18"/>
              </w:rPr>
              <w:fldChar w:fldCharType="begin">
                <w:ffData>
                  <w:name w:val="Check83"/>
                  <w:enabled/>
                  <w:calcOnExit w:val="0"/>
                  <w:checkBox>
                    <w:sizeAuto/>
                    <w:default w:val="0"/>
                  </w:checkBox>
                </w:ffData>
              </w:fldChar>
            </w:r>
            <w:r w:rsidR="00B000C3" w:rsidRPr="001C369B">
              <w:rPr>
                <w:rFonts w:eastAsia="MS Mincho"/>
                <w:sz w:val="18"/>
                <w:szCs w:val="18"/>
              </w:rPr>
              <w:instrText xml:space="preserve"> FORMCHECKBOX </w:instrText>
            </w:r>
            <w:r>
              <w:rPr>
                <w:rFonts w:eastAsia="MS Mincho"/>
                <w:sz w:val="18"/>
                <w:szCs w:val="18"/>
              </w:rPr>
            </w:r>
            <w:r>
              <w:rPr>
                <w:rFonts w:eastAsia="MS Mincho"/>
                <w:sz w:val="18"/>
                <w:szCs w:val="18"/>
              </w:rPr>
              <w:fldChar w:fldCharType="separate"/>
            </w:r>
            <w:r w:rsidRPr="001C369B">
              <w:rPr>
                <w:rFonts w:eastAsia="MS Mincho"/>
                <w:sz w:val="18"/>
                <w:szCs w:val="18"/>
              </w:rPr>
              <w:fldChar w:fldCharType="end"/>
            </w:r>
          </w:p>
        </w:tc>
      </w:tr>
      <w:tr w:rsidR="00B000C3"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
        </w:trPr>
        <w:tc>
          <w:tcPr>
            <w:tcW w:w="2425" w:type="dxa"/>
            <w:gridSpan w:val="3"/>
            <w:vMerge/>
            <w:tcBorders>
              <w:top w:val="single" w:sz="4" w:space="0" w:color="A6A6A6"/>
              <w:left w:val="single" w:sz="4" w:space="0" w:color="A6A6A6"/>
              <w:bottom w:val="single" w:sz="4" w:space="0" w:color="A6A6A6"/>
              <w:right w:val="single" w:sz="4" w:space="0" w:color="A6A6A6"/>
            </w:tcBorders>
          </w:tcPr>
          <w:p w:rsidR="00B000C3" w:rsidRPr="001C369B" w:rsidRDefault="00B000C3" w:rsidP="00303908">
            <w:pPr>
              <w:pStyle w:val="TableText2"/>
              <w:spacing w:before="40" w:after="40"/>
              <w:jc w:val="left"/>
              <w:rPr>
                <w:sz w:val="20"/>
              </w:rPr>
            </w:pPr>
          </w:p>
        </w:tc>
        <w:tc>
          <w:tcPr>
            <w:tcW w:w="3425" w:type="dxa"/>
            <w:gridSpan w:val="20"/>
            <w:tcBorders>
              <w:top w:val="single" w:sz="4" w:space="0" w:color="A6A6A6"/>
              <w:left w:val="single" w:sz="4" w:space="0" w:color="A6A6A6"/>
              <w:bottom w:val="single" w:sz="4" w:space="0" w:color="A6A6A6"/>
              <w:right w:val="single" w:sz="4" w:space="0" w:color="A6A6A6"/>
            </w:tcBorders>
          </w:tcPr>
          <w:p w:rsidR="00B000C3" w:rsidRPr="001C369B" w:rsidRDefault="00B000C3" w:rsidP="00D90E89">
            <w:pPr>
              <w:spacing w:before="40" w:after="40"/>
              <w:rPr>
                <w:sz w:val="18"/>
                <w:szCs w:val="18"/>
              </w:rPr>
            </w:pPr>
            <w:r w:rsidRPr="001C369B">
              <w:rPr>
                <w:sz w:val="18"/>
                <w:szCs w:val="18"/>
              </w:rPr>
              <w:t>Secure Reading and Exchange of Data</w:t>
            </w:r>
          </w:p>
        </w:tc>
        <w:tc>
          <w:tcPr>
            <w:tcW w:w="1200" w:type="dxa"/>
            <w:gridSpan w:val="5"/>
            <w:tcBorders>
              <w:top w:val="single" w:sz="4" w:space="0" w:color="A6A6A6"/>
              <w:left w:val="single" w:sz="4" w:space="0" w:color="A6A6A6"/>
              <w:bottom w:val="single" w:sz="4" w:space="0" w:color="A6A6A6"/>
              <w:right w:val="single" w:sz="4" w:space="0" w:color="A6A6A6"/>
            </w:tcBorders>
          </w:tcPr>
          <w:p w:rsidR="00B000C3" w:rsidRPr="001C369B" w:rsidRDefault="000E27A0" w:rsidP="00D90E89">
            <w:pPr>
              <w:pStyle w:val="TableEnd"/>
              <w:spacing w:before="40" w:after="40"/>
              <w:jc w:val="center"/>
              <w:rPr>
                <w:rFonts w:eastAsia="MS Mincho"/>
                <w:sz w:val="18"/>
                <w:szCs w:val="18"/>
              </w:rPr>
            </w:pPr>
            <w:r w:rsidRPr="001C369B">
              <w:rPr>
                <w:rFonts w:eastAsia="MS Mincho"/>
                <w:sz w:val="18"/>
                <w:szCs w:val="18"/>
              </w:rPr>
              <w:fldChar w:fldCharType="begin">
                <w:ffData>
                  <w:name w:val="Check83"/>
                  <w:enabled/>
                  <w:calcOnExit w:val="0"/>
                  <w:checkBox>
                    <w:sizeAuto/>
                    <w:default w:val="0"/>
                    <w:checked/>
                  </w:checkBox>
                </w:ffData>
              </w:fldChar>
            </w:r>
            <w:r w:rsidR="00B000C3" w:rsidRPr="001C369B">
              <w:rPr>
                <w:rFonts w:eastAsia="MS Mincho"/>
                <w:sz w:val="18"/>
                <w:szCs w:val="18"/>
              </w:rPr>
              <w:instrText xml:space="preserve"> FORMCHECKBOX </w:instrText>
            </w:r>
            <w:r w:rsidR="00F47FCF" w:rsidRPr="001C369B">
              <w:rPr>
                <w:rFonts w:eastAsia="MS Mincho"/>
                <w:sz w:val="18"/>
                <w:szCs w:val="18"/>
              </w:rPr>
            </w:r>
            <w:r>
              <w:rPr>
                <w:rFonts w:eastAsia="MS Mincho"/>
                <w:sz w:val="18"/>
                <w:szCs w:val="18"/>
              </w:rPr>
              <w:fldChar w:fldCharType="separate"/>
            </w:r>
            <w:r w:rsidRPr="001C369B">
              <w:rPr>
                <w:rFonts w:eastAsia="MS Mincho"/>
                <w:sz w:val="18"/>
                <w:szCs w:val="18"/>
              </w:rPr>
              <w:fldChar w:fldCharType="end"/>
            </w:r>
          </w:p>
        </w:tc>
        <w:tc>
          <w:tcPr>
            <w:tcW w:w="1200" w:type="dxa"/>
            <w:gridSpan w:val="7"/>
            <w:tcBorders>
              <w:top w:val="single" w:sz="4" w:space="0" w:color="A6A6A6"/>
              <w:left w:val="single" w:sz="4" w:space="0" w:color="A6A6A6"/>
              <w:bottom w:val="single" w:sz="4" w:space="0" w:color="A6A6A6"/>
              <w:right w:val="single" w:sz="4" w:space="0" w:color="A6A6A6"/>
            </w:tcBorders>
          </w:tcPr>
          <w:p w:rsidR="00B000C3" w:rsidRPr="001C369B" w:rsidRDefault="000E27A0" w:rsidP="00D90E89">
            <w:pPr>
              <w:pStyle w:val="TableEnd"/>
              <w:spacing w:before="40" w:after="40"/>
              <w:jc w:val="center"/>
              <w:rPr>
                <w:rFonts w:eastAsia="MS Mincho"/>
                <w:sz w:val="18"/>
                <w:szCs w:val="18"/>
              </w:rPr>
            </w:pPr>
            <w:r w:rsidRPr="001C369B">
              <w:rPr>
                <w:rFonts w:eastAsia="MS Mincho"/>
                <w:sz w:val="18"/>
                <w:szCs w:val="18"/>
              </w:rPr>
              <w:fldChar w:fldCharType="begin">
                <w:ffData>
                  <w:name w:val="Check83"/>
                  <w:enabled/>
                  <w:calcOnExit w:val="0"/>
                  <w:checkBox>
                    <w:sizeAuto/>
                    <w:default w:val="0"/>
                  </w:checkBox>
                </w:ffData>
              </w:fldChar>
            </w:r>
            <w:r w:rsidR="00B000C3" w:rsidRPr="001C369B">
              <w:rPr>
                <w:rFonts w:eastAsia="MS Mincho"/>
                <w:sz w:val="18"/>
                <w:szCs w:val="18"/>
              </w:rPr>
              <w:instrText xml:space="preserve"> FORMCHECKBOX </w:instrText>
            </w:r>
            <w:r>
              <w:rPr>
                <w:rFonts w:eastAsia="MS Mincho"/>
                <w:sz w:val="18"/>
                <w:szCs w:val="18"/>
              </w:rPr>
            </w:r>
            <w:r>
              <w:rPr>
                <w:rFonts w:eastAsia="MS Mincho"/>
                <w:sz w:val="18"/>
                <w:szCs w:val="18"/>
              </w:rPr>
              <w:fldChar w:fldCharType="separate"/>
            </w:r>
            <w:r w:rsidRPr="001C369B">
              <w:rPr>
                <w:rFonts w:eastAsia="MS Mincho"/>
                <w:sz w:val="18"/>
                <w:szCs w:val="18"/>
              </w:rPr>
              <w:fldChar w:fldCharType="end"/>
            </w:r>
          </w:p>
        </w:tc>
        <w:tc>
          <w:tcPr>
            <w:tcW w:w="1200" w:type="dxa"/>
            <w:gridSpan w:val="5"/>
            <w:tcBorders>
              <w:top w:val="single" w:sz="4" w:space="0" w:color="A6A6A6"/>
              <w:left w:val="single" w:sz="4" w:space="0" w:color="A6A6A6"/>
              <w:bottom w:val="single" w:sz="4" w:space="0" w:color="A6A6A6"/>
              <w:right w:val="single" w:sz="4" w:space="0" w:color="A6A6A6"/>
            </w:tcBorders>
          </w:tcPr>
          <w:p w:rsidR="00B000C3" w:rsidRPr="001C369B" w:rsidRDefault="000E27A0" w:rsidP="00D90E89">
            <w:pPr>
              <w:pStyle w:val="TableEnd"/>
              <w:spacing w:before="40" w:after="40"/>
              <w:jc w:val="center"/>
              <w:rPr>
                <w:rFonts w:eastAsia="MS Mincho"/>
                <w:sz w:val="18"/>
                <w:szCs w:val="18"/>
              </w:rPr>
            </w:pPr>
            <w:r w:rsidRPr="001C369B">
              <w:rPr>
                <w:rFonts w:eastAsia="MS Mincho"/>
                <w:sz w:val="18"/>
                <w:szCs w:val="18"/>
              </w:rPr>
              <w:fldChar w:fldCharType="begin">
                <w:ffData>
                  <w:name w:val="Check83"/>
                  <w:enabled/>
                  <w:calcOnExit w:val="0"/>
                  <w:checkBox>
                    <w:sizeAuto/>
                    <w:default w:val="0"/>
                  </w:checkBox>
                </w:ffData>
              </w:fldChar>
            </w:r>
            <w:r w:rsidR="00B000C3" w:rsidRPr="001C369B">
              <w:rPr>
                <w:rFonts w:eastAsia="MS Mincho"/>
                <w:sz w:val="18"/>
                <w:szCs w:val="18"/>
              </w:rPr>
              <w:instrText xml:space="preserve"> FORMCHECKBOX </w:instrText>
            </w:r>
            <w:r>
              <w:rPr>
                <w:rFonts w:eastAsia="MS Mincho"/>
                <w:sz w:val="18"/>
                <w:szCs w:val="18"/>
              </w:rPr>
            </w:r>
            <w:r>
              <w:rPr>
                <w:rFonts w:eastAsia="MS Mincho"/>
                <w:sz w:val="18"/>
                <w:szCs w:val="18"/>
              </w:rPr>
              <w:fldChar w:fldCharType="separate"/>
            </w:r>
            <w:r w:rsidRPr="001C369B">
              <w:rPr>
                <w:rFonts w:eastAsia="MS Mincho"/>
                <w:sz w:val="18"/>
                <w:szCs w:val="18"/>
              </w:rPr>
              <w:fldChar w:fldCharType="end"/>
            </w:r>
          </w:p>
        </w:tc>
      </w:tr>
      <w:tr w:rsidR="00B000C3"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
        </w:trPr>
        <w:tc>
          <w:tcPr>
            <w:tcW w:w="2425" w:type="dxa"/>
            <w:gridSpan w:val="3"/>
            <w:vMerge/>
            <w:tcBorders>
              <w:top w:val="single" w:sz="4" w:space="0" w:color="A6A6A6"/>
              <w:left w:val="single" w:sz="4" w:space="0" w:color="A6A6A6"/>
              <w:bottom w:val="single" w:sz="4" w:space="0" w:color="A6A6A6"/>
              <w:right w:val="single" w:sz="4" w:space="0" w:color="A6A6A6"/>
            </w:tcBorders>
          </w:tcPr>
          <w:p w:rsidR="00B000C3" w:rsidRPr="001C369B" w:rsidRDefault="00B000C3" w:rsidP="00303908">
            <w:pPr>
              <w:pStyle w:val="TableText2"/>
              <w:spacing w:before="40" w:after="40"/>
              <w:jc w:val="left"/>
              <w:rPr>
                <w:sz w:val="20"/>
              </w:rPr>
            </w:pPr>
          </w:p>
        </w:tc>
        <w:tc>
          <w:tcPr>
            <w:tcW w:w="3425" w:type="dxa"/>
            <w:gridSpan w:val="20"/>
            <w:tcBorders>
              <w:top w:val="single" w:sz="4" w:space="0" w:color="A6A6A6"/>
              <w:left w:val="single" w:sz="4" w:space="0" w:color="A6A6A6"/>
              <w:bottom w:val="single" w:sz="4" w:space="0" w:color="A6A6A6"/>
              <w:right w:val="single" w:sz="4" w:space="0" w:color="A6A6A6"/>
            </w:tcBorders>
          </w:tcPr>
          <w:p w:rsidR="00B000C3" w:rsidRPr="001C369B" w:rsidRDefault="00B000C3" w:rsidP="00D90E89">
            <w:pPr>
              <w:spacing w:before="40" w:after="40"/>
              <w:rPr>
                <w:sz w:val="18"/>
                <w:szCs w:val="18"/>
              </w:rPr>
            </w:pPr>
            <w:r w:rsidRPr="001C369B">
              <w:rPr>
                <w:sz w:val="18"/>
                <w:szCs w:val="18"/>
              </w:rPr>
              <w:t>Other</w:t>
            </w:r>
            <w:r w:rsidRPr="001C369B">
              <w:rPr>
                <w:rFonts w:eastAsia="MS Mincho"/>
                <w:b/>
                <w:bCs/>
                <w:sz w:val="18"/>
                <w:szCs w:val="18"/>
              </w:rPr>
              <w:t xml:space="preserve"> </w:t>
            </w:r>
          </w:p>
        </w:tc>
        <w:tc>
          <w:tcPr>
            <w:tcW w:w="3600" w:type="dxa"/>
            <w:gridSpan w:val="17"/>
            <w:tcBorders>
              <w:top w:val="single" w:sz="4" w:space="0" w:color="A6A6A6"/>
              <w:left w:val="single" w:sz="4" w:space="0" w:color="A6A6A6"/>
              <w:bottom w:val="single" w:sz="4" w:space="0" w:color="A6A6A6"/>
              <w:right w:val="single" w:sz="4" w:space="0" w:color="A6A6A6"/>
            </w:tcBorders>
          </w:tcPr>
          <w:p w:rsidR="00B000C3" w:rsidRPr="001C369B" w:rsidRDefault="000E27A0" w:rsidP="00303908">
            <w:pPr>
              <w:pStyle w:val="TableEnd"/>
              <w:spacing w:before="40" w:after="40"/>
              <w:rPr>
                <w:rFonts w:eastAsia="MS Mincho"/>
                <w:sz w:val="18"/>
                <w:szCs w:val="18"/>
              </w:rPr>
            </w:pPr>
            <w:r w:rsidRPr="001C369B">
              <w:rPr>
                <w:rFonts w:eastAsia="MS Mincho"/>
                <w:b/>
                <w:bCs/>
                <w:sz w:val="18"/>
                <w:szCs w:val="18"/>
              </w:rPr>
              <w:fldChar w:fldCharType="begin">
                <w:ffData>
                  <w:name w:val="Text23"/>
                  <w:enabled/>
                  <w:calcOnExit w:val="0"/>
                  <w:textInput/>
                </w:ffData>
              </w:fldChar>
            </w:r>
            <w:r w:rsidR="00B000C3"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r>
      <w:tr w:rsidR="00B000C3" w:rsidRPr="001C369B">
        <w:trPr>
          <w:trHeight w:val="190"/>
        </w:trPr>
        <w:tc>
          <w:tcPr>
            <w:tcW w:w="9450" w:type="dxa"/>
            <w:gridSpan w:val="40"/>
            <w:tcBorders>
              <w:top w:val="single" w:sz="4" w:space="0" w:color="A6A6A6"/>
              <w:left w:val="single" w:sz="4" w:space="0" w:color="A6A6A6"/>
              <w:bottom w:val="single" w:sz="4" w:space="0" w:color="A6A6A6"/>
              <w:right w:val="single" w:sz="4" w:space="0" w:color="A6A6A6"/>
            </w:tcBorders>
            <w:shd w:val="clear" w:color="auto" w:fill="E6E6E6"/>
          </w:tcPr>
          <w:p w:rsidR="00B000C3" w:rsidRPr="001C369B" w:rsidRDefault="00B000C3" w:rsidP="003F4B32">
            <w:pPr>
              <w:pStyle w:val="TableText2"/>
              <w:spacing w:before="120" w:after="60"/>
              <w:jc w:val="center"/>
              <w:rPr>
                <w:rFonts w:eastAsia="MS Mincho"/>
                <w:b w:val="0"/>
                <w:bCs w:val="0"/>
                <w:sz w:val="18"/>
                <w:szCs w:val="18"/>
              </w:rPr>
            </w:pPr>
            <w:r w:rsidRPr="001C369B">
              <w:rPr>
                <w:sz w:val="18"/>
              </w:rPr>
              <w:t>Previously Approved Components Used* (if applicable)</w:t>
            </w:r>
          </w:p>
        </w:tc>
      </w:tr>
      <w:tr w:rsidR="000044C4"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0"/>
        </w:trPr>
        <w:tc>
          <w:tcPr>
            <w:tcW w:w="1575" w:type="dxa"/>
            <w:gridSpan w:val="2"/>
            <w:tcBorders>
              <w:top w:val="single" w:sz="4" w:space="0" w:color="A6A6A6"/>
              <w:left w:val="single" w:sz="4" w:space="0" w:color="A6A6A6"/>
              <w:bottom w:val="single" w:sz="4" w:space="0" w:color="A6A6A6"/>
              <w:right w:val="single" w:sz="4" w:space="0" w:color="A6A6A6"/>
            </w:tcBorders>
            <w:vAlign w:val="bottom"/>
          </w:tcPr>
          <w:p w:rsidR="000044C4" w:rsidRPr="001C369B" w:rsidRDefault="000044C4" w:rsidP="000044C4">
            <w:pPr>
              <w:pStyle w:val="TableEnd"/>
              <w:spacing w:before="40" w:after="40"/>
              <w:jc w:val="center"/>
              <w:rPr>
                <w:rFonts w:eastAsia="MS Mincho"/>
                <w:b/>
                <w:bCs/>
                <w:sz w:val="18"/>
                <w:szCs w:val="18"/>
              </w:rPr>
            </w:pPr>
            <w:r w:rsidRPr="001C369B">
              <w:rPr>
                <w:rFonts w:eastAsia="MS Mincho"/>
                <w:b/>
                <w:bCs/>
                <w:sz w:val="18"/>
                <w:szCs w:val="18"/>
              </w:rPr>
              <w:t>Vendor Name</w:t>
            </w:r>
          </w:p>
        </w:tc>
        <w:tc>
          <w:tcPr>
            <w:tcW w:w="1665" w:type="dxa"/>
            <w:gridSpan w:val="4"/>
            <w:tcBorders>
              <w:top w:val="single" w:sz="4" w:space="0" w:color="A6A6A6"/>
              <w:left w:val="single" w:sz="4" w:space="0" w:color="A6A6A6"/>
              <w:bottom w:val="single" w:sz="4" w:space="0" w:color="A6A6A6"/>
              <w:right w:val="single" w:sz="4" w:space="0" w:color="A6A6A6"/>
            </w:tcBorders>
            <w:vAlign w:val="bottom"/>
          </w:tcPr>
          <w:p w:rsidR="000044C4" w:rsidRPr="001C369B" w:rsidRDefault="000044C4" w:rsidP="000044C4">
            <w:pPr>
              <w:pStyle w:val="TableEnd"/>
              <w:spacing w:before="40" w:after="40"/>
              <w:jc w:val="center"/>
              <w:rPr>
                <w:rFonts w:eastAsia="MS Mincho"/>
                <w:b/>
                <w:bCs/>
                <w:sz w:val="18"/>
                <w:szCs w:val="18"/>
              </w:rPr>
            </w:pPr>
            <w:r w:rsidRPr="001C369B">
              <w:rPr>
                <w:rFonts w:eastAsia="MS Mincho"/>
                <w:b/>
                <w:bCs/>
                <w:sz w:val="18"/>
                <w:szCs w:val="18"/>
              </w:rPr>
              <w:t>Device Marketing/Model Name</w:t>
            </w:r>
          </w:p>
        </w:tc>
        <w:tc>
          <w:tcPr>
            <w:tcW w:w="1530" w:type="dxa"/>
            <w:gridSpan w:val="9"/>
            <w:tcBorders>
              <w:top w:val="single" w:sz="4" w:space="0" w:color="A6A6A6"/>
              <w:left w:val="single" w:sz="4" w:space="0" w:color="A6A6A6"/>
              <w:bottom w:val="single" w:sz="4" w:space="0" w:color="A6A6A6"/>
              <w:right w:val="single" w:sz="4" w:space="0" w:color="A6A6A6"/>
            </w:tcBorders>
            <w:vAlign w:val="bottom"/>
          </w:tcPr>
          <w:p w:rsidR="000044C4" w:rsidRPr="001C369B" w:rsidRDefault="000044C4" w:rsidP="000044C4">
            <w:pPr>
              <w:pStyle w:val="TableEnd"/>
              <w:spacing w:before="40" w:after="40"/>
              <w:jc w:val="center"/>
              <w:rPr>
                <w:rFonts w:eastAsia="MS Mincho"/>
                <w:b/>
                <w:bCs/>
                <w:sz w:val="18"/>
                <w:szCs w:val="18"/>
              </w:rPr>
            </w:pPr>
            <w:r w:rsidRPr="001C369B">
              <w:rPr>
                <w:rFonts w:eastAsia="MS Mincho"/>
                <w:b/>
                <w:bCs/>
                <w:sz w:val="18"/>
                <w:szCs w:val="18"/>
              </w:rPr>
              <w:t>PCI PTS Approval Number</w:t>
            </w:r>
          </w:p>
        </w:tc>
        <w:tc>
          <w:tcPr>
            <w:tcW w:w="900" w:type="dxa"/>
            <w:gridSpan w:val="5"/>
            <w:tcBorders>
              <w:top w:val="single" w:sz="4" w:space="0" w:color="A6A6A6"/>
              <w:left w:val="single" w:sz="4" w:space="0" w:color="A6A6A6"/>
              <w:bottom w:val="single" w:sz="4" w:space="0" w:color="A6A6A6"/>
              <w:right w:val="single" w:sz="4" w:space="0" w:color="A6A6A6"/>
            </w:tcBorders>
            <w:vAlign w:val="bottom"/>
          </w:tcPr>
          <w:p w:rsidR="000044C4" w:rsidRPr="001C369B" w:rsidRDefault="000044C4" w:rsidP="000044C4">
            <w:pPr>
              <w:pStyle w:val="TableEnd"/>
              <w:spacing w:before="40" w:after="40"/>
              <w:jc w:val="center"/>
              <w:rPr>
                <w:rFonts w:eastAsia="MS Mincho"/>
                <w:b/>
                <w:bCs/>
                <w:sz w:val="18"/>
                <w:szCs w:val="18"/>
              </w:rPr>
            </w:pPr>
            <w:r w:rsidRPr="001C369B">
              <w:rPr>
                <w:rFonts w:eastAsia="MS Mincho"/>
                <w:b/>
                <w:bCs/>
                <w:sz w:val="18"/>
                <w:szCs w:val="18"/>
              </w:rPr>
              <w:t>Expiry Date</w:t>
            </w:r>
          </w:p>
        </w:tc>
        <w:tc>
          <w:tcPr>
            <w:tcW w:w="1980" w:type="dxa"/>
            <w:gridSpan w:val="12"/>
            <w:tcBorders>
              <w:top w:val="single" w:sz="4" w:space="0" w:color="A6A6A6"/>
              <w:left w:val="single" w:sz="4" w:space="0" w:color="A6A6A6"/>
              <w:bottom w:val="single" w:sz="4" w:space="0" w:color="A6A6A6"/>
              <w:right w:val="single" w:sz="4" w:space="0" w:color="A6A6A6"/>
            </w:tcBorders>
            <w:vAlign w:val="bottom"/>
          </w:tcPr>
          <w:p w:rsidR="000044C4" w:rsidRPr="001C369B" w:rsidRDefault="000044C4" w:rsidP="000044C4">
            <w:pPr>
              <w:pStyle w:val="TableEnd"/>
              <w:spacing w:before="40" w:after="40"/>
              <w:jc w:val="center"/>
              <w:rPr>
                <w:rFonts w:eastAsia="MS Mincho"/>
                <w:b/>
                <w:bCs/>
                <w:sz w:val="18"/>
                <w:szCs w:val="18"/>
              </w:rPr>
            </w:pPr>
            <w:r w:rsidRPr="001C369B">
              <w:rPr>
                <w:rFonts w:eastAsia="MS Mincho"/>
                <w:b/>
                <w:bCs/>
                <w:sz w:val="18"/>
                <w:szCs w:val="18"/>
              </w:rPr>
              <w:t>Product Type per PCI SSC Website</w:t>
            </w:r>
          </w:p>
        </w:tc>
        <w:tc>
          <w:tcPr>
            <w:tcW w:w="1800" w:type="dxa"/>
            <w:gridSpan w:val="8"/>
            <w:tcBorders>
              <w:top w:val="single" w:sz="4" w:space="0" w:color="A6A6A6"/>
              <w:left w:val="single" w:sz="4" w:space="0" w:color="A6A6A6"/>
              <w:bottom w:val="single" w:sz="4" w:space="0" w:color="A6A6A6"/>
              <w:right w:val="single" w:sz="4" w:space="0" w:color="A6A6A6"/>
            </w:tcBorders>
            <w:vAlign w:val="bottom"/>
          </w:tcPr>
          <w:p w:rsidR="000044C4" w:rsidRPr="001C369B" w:rsidRDefault="000044C4" w:rsidP="000044C4">
            <w:pPr>
              <w:pStyle w:val="TableEnd"/>
              <w:spacing w:before="40" w:after="40"/>
              <w:jc w:val="center"/>
              <w:rPr>
                <w:rFonts w:eastAsia="MS Mincho"/>
                <w:b/>
                <w:bCs/>
                <w:sz w:val="18"/>
                <w:szCs w:val="18"/>
              </w:rPr>
            </w:pPr>
            <w:r w:rsidRPr="001C369B">
              <w:rPr>
                <w:rFonts w:eastAsia="MS Mincho"/>
                <w:b/>
                <w:bCs/>
                <w:sz w:val="18"/>
                <w:szCs w:val="18"/>
              </w:rPr>
              <w:t>Other</w:t>
            </w:r>
          </w:p>
        </w:tc>
      </w:tr>
      <w:tr w:rsidR="00B13B27"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1"/>
        </w:trPr>
        <w:tc>
          <w:tcPr>
            <w:tcW w:w="1575" w:type="dxa"/>
            <w:gridSpan w:val="2"/>
            <w:tcBorders>
              <w:top w:val="single" w:sz="4" w:space="0" w:color="A6A6A6"/>
              <w:left w:val="single" w:sz="4" w:space="0" w:color="A6A6A6"/>
              <w:bottom w:val="single" w:sz="4" w:space="0" w:color="A6A6A6"/>
              <w:right w:val="single" w:sz="4" w:space="0" w:color="A6A6A6"/>
            </w:tcBorders>
          </w:tcPr>
          <w:p w:rsidR="00B13B27"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3"/>
                  <w:enabled/>
                  <w:calcOnExit w:val="0"/>
                  <w:textInput/>
                </w:ffData>
              </w:fldChar>
            </w:r>
            <w:r w:rsidR="00B13B27"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c>
          <w:tcPr>
            <w:tcW w:w="1665" w:type="dxa"/>
            <w:gridSpan w:val="4"/>
            <w:tcBorders>
              <w:top w:val="single" w:sz="4" w:space="0" w:color="A6A6A6"/>
              <w:left w:val="single" w:sz="4" w:space="0" w:color="A6A6A6"/>
              <w:bottom w:val="single" w:sz="4" w:space="0" w:color="A6A6A6"/>
              <w:right w:val="single" w:sz="4" w:space="0" w:color="A6A6A6"/>
            </w:tcBorders>
          </w:tcPr>
          <w:p w:rsidR="00B13B27"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3"/>
                  <w:enabled/>
                  <w:calcOnExit w:val="0"/>
                  <w:textInput/>
                </w:ffData>
              </w:fldChar>
            </w:r>
            <w:r w:rsidR="00B13B27"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c>
          <w:tcPr>
            <w:tcW w:w="1530" w:type="dxa"/>
            <w:gridSpan w:val="9"/>
            <w:tcBorders>
              <w:top w:val="single" w:sz="4" w:space="0" w:color="A6A6A6"/>
              <w:left w:val="single" w:sz="4" w:space="0" w:color="A6A6A6"/>
              <w:bottom w:val="single" w:sz="4" w:space="0" w:color="A6A6A6"/>
              <w:right w:val="single" w:sz="4" w:space="0" w:color="A6A6A6"/>
            </w:tcBorders>
          </w:tcPr>
          <w:p w:rsidR="00B13B27"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4"/>
                  <w:enabled/>
                  <w:calcOnExit w:val="0"/>
                  <w:textInput/>
                </w:ffData>
              </w:fldChar>
            </w:r>
            <w:r w:rsidR="00B13B27"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c>
          <w:tcPr>
            <w:tcW w:w="900" w:type="dxa"/>
            <w:gridSpan w:val="5"/>
            <w:tcBorders>
              <w:top w:val="single" w:sz="4" w:space="0" w:color="A6A6A6"/>
              <w:left w:val="single" w:sz="4" w:space="0" w:color="A6A6A6"/>
              <w:bottom w:val="single" w:sz="4" w:space="0" w:color="A6A6A6"/>
              <w:right w:val="single" w:sz="4" w:space="0" w:color="A6A6A6"/>
            </w:tcBorders>
          </w:tcPr>
          <w:p w:rsidR="00B13B27"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4"/>
                  <w:enabled/>
                  <w:calcOnExit w:val="0"/>
                  <w:textInput/>
                </w:ffData>
              </w:fldChar>
            </w:r>
            <w:r w:rsidR="00B13B27"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c>
          <w:tcPr>
            <w:tcW w:w="1980" w:type="dxa"/>
            <w:gridSpan w:val="12"/>
            <w:tcBorders>
              <w:top w:val="single" w:sz="4" w:space="0" w:color="A6A6A6"/>
              <w:left w:val="single" w:sz="4" w:space="0" w:color="A6A6A6"/>
              <w:bottom w:val="single" w:sz="4" w:space="0" w:color="A6A6A6"/>
              <w:right w:val="single" w:sz="4" w:space="0" w:color="A6A6A6"/>
            </w:tcBorders>
          </w:tcPr>
          <w:p w:rsidR="00B13B27"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5"/>
                  <w:enabled/>
                  <w:calcOnExit w:val="0"/>
                  <w:textInput/>
                </w:ffData>
              </w:fldChar>
            </w:r>
            <w:r w:rsidR="00B13B27"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c>
          <w:tcPr>
            <w:tcW w:w="1800" w:type="dxa"/>
            <w:gridSpan w:val="8"/>
            <w:tcBorders>
              <w:top w:val="single" w:sz="4" w:space="0" w:color="A6A6A6"/>
              <w:left w:val="single" w:sz="4" w:space="0" w:color="A6A6A6"/>
              <w:bottom w:val="single" w:sz="4" w:space="0" w:color="A6A6A6"/>
              <w:right w:val="single" w:sz="4" w:space="0" w:color="A6A6A6"/>
            </w:tcBorders>
          </w:tcPr>
          <w:p w:rsidR="00B13B27"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5"/>
                  <w:enabled/>
                  <w:calcOnExit w:val="0"/>
                  <w:textInput/>
                </w:ffData>
              </w:fldChar>
            </w:r>
            <w:r w:rsidR="00B13B27"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r>
      <w:tr w:rsidR="00B13B27"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1"/>
        </w:trPr>
        <w:tc>
          <w:tcPr>
            <w:tcW w:w="1575" w:type="dxa"/>
            <w:gridSpan w:val="2"/>
            <w:tcBorders>
              <w:top w:val="single" w:sz="4" w:space="0" w:color="A6A6A6"/>
              <w:left w:val="single" w:sz="4" w:space="0" w:color="A6A6A6"/>
              <w:bottom w:val="single" w:sz="4" w:space="0" w:color="A6A6A6"/>
              <w:right w:val="single" w:sz="4" w:space="0" w:color="A6A6A6"/>
            </w:tcBorders>
          </w:tcPr>
          <w:p w:rsidR="00B13B27"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3"/>
                  <w:enabled/>
                  <w:calcOnExit w:val="0"/>
                  <w:textInput/>
                </w:ffData>
              </w:fldChar>
            </w:r>
            <w:r w:rsidR="00B13B27"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c>
          <w:tcPr>
            <w:tcW w:w="1665" w:type="dxa"/>
            <w:gridSpan w:val="4"/>
            <w:tcBorders>
              <w:top w:val="single" w:sz="4" w:space="0" w:color="A6A6A6"/>
              <w:left w:val="single" w:sz="4" w:space="0" w:color="A6A6A6"/>
              <w:bottom w:val="single" w:sz="4" w:space="0" w:color="A6A6A6"/>
              <w:right w:val="single" w:sz="4" w:space="0" w:color="A6A6A6"/>
            </w:tcBorders>
          </w:tcPr>
          <w:p w:rsidR="00B13B27"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3"/>
                  <w:enabled/>
                  <w:calcOnExit w:val="0"/>
                  <w:textInput/>
                </w:ffData>
              </w:fldChar>
            </w:r>
            <w:r w:rsidR="00B13B27"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c>
          <w:tcPr>
            <w:tcW w:w="1530" w:type="dxa"/>
            <w:gridSpan w:val="9"/>
            <w:tcBorders>
              <w:top w:val="single" w:sz="4" w:space="0" w:color="A6A6A6"/>
              <w:left w:val="single" w:sz="4" w:space="0" w:color="A6A6A6"/>
              <w:bottom w:val="single" w:sz="4" w:space="0" w:color="A6A6A6"/>
              <w:right w:val="single" w:sz="4" w:space="0" w:color="A6A6A6"/>
            </w:tcBorders>
          </w:tcPr>
          <w:p w:rsidR="00B13B27"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4"/>
                  <w:enabled/>
                  <w:calcOnExit w:val="0"/>
                  <w:textInput/>
                </w:ffData>
              </w:fldChar>
            </w:r>
            <w:r w:rsidR="00B13B27"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c>
          <w:tcPr>
            <w:tcW w:w="900" w:type="dxa"/>
            <w:gridSpan w:val="5"/>
            <w:tcBorders>
              <w:top w:val="single" w:sz="4" w:space="0" w:color="A6A6A6"/>
              <w:left w:val="single" w:sz="4" w:space="0" w:color="A6A6A6"/>
              <w:bottom w:val="single" w:sz="4" w:space="0" w:color="A6A6A6"/>
              <w:right w:val="single" w:sz="4" w:space="0" w:color="A6A6A6"/>
            </w:tcBorders>
          </w:tcPr>
          <w:p w:rsidR="00B13B27"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4"/>
                  <w:enabled/>
                  <w:calcOnExit w:val="0"/>
                  <w:textInput/>
                </w:ffData>
              </w:fldChar>
            </w:r>
            <w:r w:rsidR="00B13B27"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c>
          <w:tcPr>
            <w:tcW w:w="1980" w:type="dxa"/>
            <w:gridSpan w:val="12"/>
            <w:tcBorders>
              <w:top w:val="single" w:sz="4" w:space="0" w:color="A6A6A6"/>
              <w:left w:val="single" w:sz="4" w:space="0" w:color="A6A6A6"/>
              <w:bottom w:val="single" w:sz="4" w:space="0" w:color="A6A6A6"/>
              <w:right w:val="single" w:sz="4" w:space="0" w:color="A6A6A6"/>
            </w:tcBorders>
          </w:tcPr>
          <w:p w:rsidR="00B13B27"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5"/>
                  <w:enabled/>
                  <w:calcOnExit w:val="0"/>
                  <w:textInput/>
                </w:ffData>
              </w:fldChar>
            </w:r>
            <w:r w:rsidR="00B13B27"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c>
          <w:tcPr>
            <w:tcW w:w="1800" w:type="dxa"/>
            <w:gridSpan w:val="8"/>
            <w:tcBorders>
              <w:top w:val="single" w:sz="4" w:space="0" w:color="A6A6A6"/>
              <w:left w:val="single" w:sz="4" w:space="0" w:color="A6A6A6"/>
              <w:bottom w:val="single" w:sz="4" w:space="0" w:color="A6A6A6"/>
              <w:right w:val="single" w:sz="4" w:space="0" w:color="A6A6A6"/>
            </w:tcBorders>
          </w:tcPr>
          <w:p w:rsidR="00B13B27"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5"/>
                  <w:enabled/>
                  <w:calcOnExit w:val="0"/>
                  <w:textInput/>
                </w:ffData>
              </w:fldChar>
            </w:r>
            <w:r w:rsidR="00B13B27"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r>
      <w:tr w:rsidR="00B000C3"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1"/>
        </w:trPr>
        <w:tc>
          <w:tcPr>
            <w:tcW w:w="1575" w:type="dxa"/>
            <w:gridSpan w:val="2"/>
            <w:tcBorders>
              <w:top w:val="single" w:sz="4" w:space="0" w:color="A6A6A6"/>
              <w:left w:val="single" w:sz="4" w:space="0" w:color="A6A6A6"/>
              <w:bottom w:val="single" w:sz="4" w:space="0" w:color="A6A6A6"/>
              <w:right w:val="single" w:sz="4" w:space="0" w:color="A6A6A6"/>
            </w:tcBorders>
          </w:tcPr>
          <w:p w:rsidR="00B000C3"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3"/>
                  <w:enabled/>
                  <w:calcOnExit w:val="0"/>
                  <w:textInput/>
                </w:ffData>
              </w:fldChar>
            </w:r>
            <w:r w:rsidR="00B000C3"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c>
          <w:tcPr>
            <w:tcW w:w="1665" w:type="dxa"/>
            <w:gridSpan w:val="4"/>
            <w:tcBorders>
              <w:top w:val="single" w:sz="4" w:space="0" w:color="A6A6A6"/>
              <w:left w:val="single" w:sz="4" w:space="0" w:color="A6A6A6"/>
              <w:bottom w:val="single" w:sz="4" w:space="0" w:color="A6A6A6"/>
              <w:right w:val="single" w:sz="4" w:space="0" w:color="A6A6A6"/>
            </w:tcBorders>
          </w:tcPr>
          <w:p w:rsidR="00B000C3"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3"/>
                  <w:enabled/>
                  <w:calcOnExit w:val="0"/>
                  <w:textInput/>
                </w:ffData>
              </w:fldChar>
            </w:r>
            <w:r w:rsidR="00B000C3"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c>
          <w:tcPr>
            <w:tcW w:w="1530" w:type="dxa"/>
            <w:gridSpan w:val="9"/>
            <w:tcBorders>
              <w:top w:val="single" w:sz="4" w:space="0" w:color="A6A6A6"/>
              <w:left w:val="single" w:sz="4" w:space="0" w:color="A6A6A6"/>
              <w:bottom w:val="single" w:sz="4" w:space="0" w:color="A6A6A6"/>
              <w:right w:val="single" w:sz="4" w:space="0" w:color="A6A6A6"/>
            </w:tcBorders>
          </w:tcPr>
          <w:p w:rsidR="00B000C3"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4"/>
                  <w:enabled/>
                  <w:calcOnExit w:val="0"/>
                  <w:textInput/>
                </w:ffData>
              </w:fldChar>
            </w:r>
            <w:r w:rsidR="00B000C3"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c>
          <w:tcPr>
            <w:tcW w:w="900" w:type="dxa"/>
            <w:gridSpan w:val="5"/>
            <w:tcBorders>
              <w:top w:val="single" w:sz="4" w:space="0" w:color="A6A6A6"/>
              <w:left w:val="single" w:sz="4" w:space="0" w:color="A6A6A6"/>
              <w:bottom w:val="single" w:sz="4" w:space="0" w:color="A6A6A6"/>
              <w:right w:val="single" w:sz="4" w:space="0" w:color="A6A6A6"/>
            </w:tcBorders>
          </w:tcPr>
          <w:p w:rsidR="00B000C3"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4"/>
                  <w:enabled/>
                  <w:calcOnExit w:val="0"/>
                  <w:textInput/>
                </w:ffData>
              </w:fldChar>
            </w:r>
            <w:r w:rsidR="00B000C3"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c>
          <w:tcPr>
            <w:tcW w:w="1980" w:type="dxa"/>
            <w:gridSpan w:val="12"/>
            <w:tcBorders>
              <w:top w:val="single" w:sz="4" w:space="0" w:color="A6A6A6"/>
              <w:left w:val="single" w:sz="4" w:space="0" w:color="A6A6A6"/>
              <w:bottom w:val="single" w:sz="4" w:space="0" w:color="A6A6A6"/>
              <w:right w:val="single" w:sz="4" w:space="0" w:color="A6A6A6"/>
            </w:tcBorders>
          </w:tcPr>
          <w:p w:rsidR="00B000C3"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5"/>
                  <w:enabled/>
                  <w:calcOnExit w:val="0"/>
                  <w:textInput/>
                </w:ffData>
              </w:fldChar>
            </w:r>
            <w:r w:rsidR="00B000C3"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c>
          <w:tcPr>
            <w:tcW w:w="1800" w:type="dxa"/>
            <w:gridSpan w:val="8"/>
            <w:tcBorders>
              <w:top w:val="single" w:sz="4" w:space="0" w:color="A6A6A6"/>
              <w:left w:val="single" w:sz="4" w:space="0" w:color="A6A6A6"/>
              <w:bottom w:val="single" w:sz="4" w:space="0" w:color="A6A6A6"/>
              <w:right w:val="single" w:sz="4" w:space="0" w:color="A6A6A6"/>
            </w:tcBorders>
          </w:tcPr>
          <w:p w:rsidR="00B000C3" w:rsidRPr="001C369B" w:rsidRDefault="000E27A0" w:rsidP="00303908">
            <w:pPr>
              <w:pStyle w:val="TableEnd"/>
              <w:spacing w:before="40" w:after="40"/>
              <w:rPr>
                <w:rFonts w:eastAsia="MS Mincho"/>
                <w:b/>
                <w:bCs/>
                <w:sz w:val="18"/>
                <w:szCs w:val="18"/>
              </w:rPr>
            </w:pPr>
            <w:r w:rsidRPr="001C369B">
              <w:rPr>
                <w:rFonts w:eastAsia="MS Mincho"/>
                <w:b/>
                <w:bCs/>
                <w:sz w:val="18"/>
                <w:szCs w:val="18"/>
              </w:rPr>
              <w:fldChar w:fldCharType="begin">
                <w:ffData>
                  <w:name w:val="Text25"/>
                  <w:enabled/>
                  <w:calcOnExit w:val="0"/>
                  <w:textInput/>
                </w:ffData>
              </w:fldChar>
            </w:r>
            <w:r w:rsidR="00B000C3" w:rsidRPr="001C369B">
              <w:rPr>
                <w:rFonts w:eastAsia="MS Mincho"/>
                <w:b/>
                <w:bCs/>
                <w:sz w:val="18"/>
                <w:szCs w:val="18"/>
              </w:rPr>
              <w:instrText xml:space="preserve"> FORMTEXT </w:instrText>
            </w:r>
            <w:r w:rsidRPr="001C369B">
              <w:rPr>
                <w:rFonts w:eastAsia="MS Mincho"/>
                <w:b/>
                <w:bCs/>
                <w:sz w:val="18"/>
                <w:szCs w:val="18"/>
              </w:rPr>
            </w:r>
            <w:r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Pr="001C369B">
              <w:rPr>
                <w:rFonts w:eastAsia="MS Mincho"/>
                <w:b/>
                <w:bCs/>
                <w:sz w:val="18"/>
                <w:szCs w:val="18"/>
              </w:rPr>
              <w:fldChar w:fldCharType="end"/>
            </w:r>
          </w:p>
        </w:tc>
      </w:tr>
    </w:tbl>
    <w:p w:rsidR="00B13B27" w:rsidRPr="001C369B" w:rsidRDefault="00B13B27" w:rsidP="00B13B27">
      <w:pPr>
        <w:pStyle w:val="TableText2"/>
        <w:spacing w:before="40" w:after="40"/>
        <w:rPr>
          <w:sz w:val="18"/>
        </w:rPr>
      </w:pPr>
    </w:p>
    <w:p w:rsidR="00B13B27" w:rsidRPr="001C369B" w:rsidRDefault="00B13B27" w:rsidP="00B13B27">
      <w:pPr>
        <w:pStyle w:val="TableText2"/>
        <w:spacing w:before="40" w:after="40"/>
        <w:rPr>
          <w:i/>
          <w:sz w:val="18"/>
        </w:rPr>
        <w:sectPr w:rsidR="00B13B27" w:rsidRPr="001C369B">
          <w:headerReference w:type="even" r:id="rId13"/>
          <w:headerReference w:type="default" r:id="rId14"/>
          <w:footerReference w:type="default" r:id="rId15"/>
          <w:headerReference w:type="first" r:id="rId16"/>
          <w:footnotePr>
            <w:numFmt w:val="upperLetter"/>
          </w:footnotePr>
          <w:pgSz w:w="12240" w:h="15840" w:code="1"/>
          <w:pgMar w:top="1656" w:right="1440" w:bottom="1440" w:left="1440" w:header="720" w:footer="720" w:gutter="0"/>
          <w:pgNumType w:start="1"/>
          <w:cols w:space="720"/>
        </w:sectPr>
      </w:pPr>
      <w:r w:rsidRPr="001C369B">
        <w:rPr>
          <w:i/>
          <w:sz w:val="18"/>
        </w:rPr>
        <w:t>Continued on next page</w:t>
      </w:r>
    </w:p>
    <w:tbl>
      <w:tblPr>
        <w:tblW w:w="945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tblPr>
      <w:tblGrid>
        <w:gridCol w:w="2425"/>
        <w:gridCol w:w="7025"/>
      </w:tblGrid>
      <w:tr w:rsidR="00B13B27" w:rsidRPr="001C369B">
        <w:trPr>
          <w:trHeight w:val="190"/>
        </w:trPr>
        <w:tc>
          <w:tcPr>
            <w:tcW w:w="9450" w:type="dxa"/>
            <w:gridSpan w:val="2"/>
            <w:tcBorders>
              <w:top w:val="single" w:sz="4" w:space="0" w:color="A6A6A6"/>
              <w:left w:val="single" w:sz="4" w:space="0" w:color="A6A6A6"/>
              <w:bottom w:val="single" w:sz="4" w:space="0" w:color="A6A6A6"/>
              <w:right w:val="single" w:sz="4" w:space="0" w:color="A6A6A6"/>
            </w:tcBorders>
            <w:shd w:val="clear" w:color="auto" w:fill="E6E6E6"/>
          </w:tcPr>
          <w:p w:rsidR="00B13B27" w:rsidRPr="001C369B" w:rsidRDefault="003F4B32" w:rsidP="003F4B32">
            <w:pPr>
              <w:pStyle w:val="TableText2"/>
              <w:spacing w:before="120" w:after="60"/>
              <w:jc w:val="center"/>
              <w:rPr>
                <w:rFonts w:eastAsia="MS Mincho"/>
                <w:b w:val="0"/>
                <w:bCs w:val="0"/>
                <w:sz w:val="18"/>
                <w:szCs w:val="18"/>
              </w:rPr>
            </w:pPr>
            <w:r w:rsidRPr="001C369B">
              <w:rPr>
                <w:sz w:val="18"/>
              </w:rPr>
              <w:lastRenderedPageBreak/>
              <w:t>Device Photos</w:t>
            </w:r>
          </w:p>
        </w:tc>
      </w:tr>
      <w:tr w:rsidR="00FD1312" w:rsidRPr="001C369B">
        <w:trPr>
          <w:trHeight w:val="3410"/>
        </w:trPr>
        <w:tc>
          <w:tcPr>
            <w:tcW w:w="2425" w:type="dxa"/>
            <w:tcBorders>
              <w:top w:val="single" w:sz="4" w:space="0" w:color="A6A6A6"/>
              <w:left w:val="single" w:sz="4" w:space="0" w:color="A6A6A6"/>
              <w:bottom w:val="single" w:sz="4" w:space="0" w:color="A6A6A6"/>
              <w:right w:val="single" w:sz="4" w:space="0" w:color="A6A6A6"/>
            </w:tcBorders>
            <w:shd w:val="clear" w:color="auto" w:fill="auto"/>
            <w:vAlign w:val="center"/>
          </w:tcPr>
          <w:p w:rsidR="00FD1312" w:rsidRPr="001C369B" w:rsidRDefault="00B13B27" w:rsidP="00FD1312">
            <w:pPr>
              <w:pStyle w:val="TableText2"/>
              <w:spacing w:before="40" w:after="40"/>
              <w:jc w:val="left"/>
              <w:rPr>
                <w:sz w:val="18"/>
              </w:rPr>
            </w:pPr>
            <w:r w:rsidRPr="001C369B">
              <w:rPr>
                <w:sz w:val="18"/>
              </w:rPr>
              <w:t xml:space="preserve">Photo(s) of device </w:t>
            </w:r>
            <w:r w:rsidR="00FD1312" w:rsidRPr="001C369B">
              <w:rPr>
                <w:sz w:val="18"/>
              </w:rPr>
              <w:t xml:space="preserve">or </w:t>
            </w:r>
            <w:r w:rsidR="00FD1312" w:rsidRPr="001C369B">
              <w:rPr>
                <w:sz w:val="18"/>
              </w:rPr>
              <w:br/>
              <w:t xml:space="preserve">component </w:t>
            </w:r>
            <w:r w:rsidRPr="001C369B">
              <w:rPr>
                <w:sz w:val="18"/>
              </w:rPr>
              <w:br/>
            </w:r>
            <w:r w:rsidR="00FD1312" w:rsidRPr="001C369B">
              <w:rPr>
                <w:sz w:val="18"/>
              </w:rPr>
              <w:t>(if applicable) *</w:t>
            </w:r>
          </w:p>
          <w:p w:rsidR="00FD1312" w:rsidRPr="001C369B" w:rsidRDefault="00FD1312" w:rsidP="00D90E89">
            <w:pPr>
              <w:pStyle w:val="TableText2"/>
              <w:spacing w:before="60" w:after="40"/>
              <w:jc w:val="left"/>
              <w:rPr>
                <w:sz w:val="18"/>
              </w:rPr>
            </w:pPr>
            <w:r w:rsidRPr="001C369B">
              <w:rPr>
                <w:b w:val="0"/>
                <w:i/>
                <w:sz w:val="18"/>
              </w:rPr>
              <w:t>Photos must show information for a Device Form Factor a</w:t>
            </w:r>
            <w:r w:rsidRPr="001C369B">
              <w:rPr>
                <w:b w:val="0"/>
                <w:i/>
                <w:sz w:val="18"/>
                <w:szCs w:val="18"/>
              </w:rPr>
              <w:t>s noted in the Program Guide</w:t>
            </w:r>
          </w:p>
        </w:tc>
        <w:tc>
          <w:tcPr>
            <w:tcW w:w="7025" w:type="dxa"/>
            <w:tcBorders>
              <w:top w:val="single" w:sz="4" w:space="0" w:color="A6A6A6"/>
              <w:left w:val="single" w:sz="4" w:space="0" w:color="A6A6A6"/>
              <w:bottom w:val="single" w:sz="4" w:space="0" w:color="A6A6A6"/>
              <w:right w:val="single" w:sz="4" w:space="0" w:color="A6A6A6"/>
            </w:tcBorders>
            <w:vAlign w:val="center"/>
          </w:tcPr>
          <w:p w:rsidR="00FD1312" w:rsidRPr="001C369B" w:rsidRDefault="00FD1312" w:rsidP="00FD1312">
            <w:pPr>
              <w:pStyle w:val="TableText2"/>
              <w:spacing w:before="40" w:after="40"/>
              <w:jc w:val="center"/>
              <w:rPr>
                <w:rFonts w:eastAsia="MS Mincho"/>
                <w:sz w:val="18"/>
                <w:szCs w:val="18"/>
              </w:rPr>
            </w:pPr>
            <w:r w:rsidRPr="001C369B">
              <w:rPr>
                <w:b w:val="0"/>
                <w:bCs w:val="0"/>
                <w:i/>
                <w:sz w:val="18"/>
                <w:szCs w:val="16"/>
              </w:rPr>
              <w:t>Please attach a photo(s) of the terminal under evaluation, 320x320 pixels.</w:t>
            </w:r>
          </w:p>
        </w:tc>
      </w:tr>
    </w:tbl>
    <w:p w:rsidR="00B13B27" w:rsidRPr="001C369B" w:rsidRDefault="00B13B27" w:rsidP="00303908">
      <w:pPr>
        <w:pStyle w:val="Heading2"/>
        <w:spacing w:before="0"/>
        <w:rPr>
          <w:noProof w:val="0"/>
        </w:rPr>
        <w:sectPr w:rsidR="00B13B27" w:rsidRPr="001C369B">
          <w:footnotePr>
            <w:numFmt w:val="upperLetter"/>
          </w:footnotePr>
          <w:type w:val="continuous"/>
          <w:pgSz w:w="12240" w:h="15840" w:code="1"/>
          <w:pgMar w:top="1656" w:right="1440" w:bottom="1440" w:left="1440" w:header="720" w:footer="720" w:gutter="0"/>
          <w:cols w:space="720"/>
        </w:sectPr>
      </w:pPr>
      <w:bookmarkStart w:id="20" w:name="_Toc44046440"/>
    </w:p>
    <w:p w:rsidR="00B6703E" w:rsidRPr="001C369B" w:rsidRDefault="00841A52" w:rsidP="00303908">
      <w:pPr>
        <w:pStyle w:val="Heading2"/>
        <w:spacing w:before="0"/>
        <w:rPr>
          <w:noProof w:val="0"/>
        </w:rPr>
      </w:pPr>
      <w:bookmarkStart w:id="21" w:name="_Toc226823788"/>
      <w:r w:rsidRPr="001C369B">
        <w:rPr>
          <w:noProof w:val="0"/>
        </w:rPr>
        <w:lastRenderedPageBreak/>
        <w:t>Optional Use of Variables in the Identifier</w:t>
      </w:r>
      <w:bookmarkEnd w:id="21"/>
    </w:p>
    <w:p w:rsidR="00B6703E" w:rsidRPr="001C369B" w:rsidRDefault="00B6703E">
      <w:pPr>
        <w:pStyle w:val="BodyText"/>
        <w:rPr>
          <w:b/>
          <w:bCs/>
        </w:rPr>
      </w:pPr>
      <w:r w:rsidRPr="001C369B">
        <w:rPr>
          <w:b/>
          <w:bCs/>
        </w:rPr>
        <w:t>Hardware Version Number – Request for Use of the Variable “x”</w:t>
      </w:r>
    </w:p>
    <w:p w:rsidR="00B6703E" w:rsidRPr="001C369B" w:rsidRDefault="00B6703E" w:rsidP="00BB7D59">
      <w:pPr>
        <w:shd w:val="clear" w:color="auto" w:fill="E6E6E6"/>
        <w:spacing w:before="60" w:after="240" w:line="276" w:lineRule="auto"/>
        <w:rPr>
          <w:i/>
          <w:iCs/>
          <w:sz w:val="20"/>
          <w:szCs w:val="20"/>
        </w:rPr>
      </w:pPr>
      <w:r w:rsidRPr="001C369B">
        <w:rPr>
          <w:b/>
          <w:i/>
          <w:iCs/>
          <w:sz w:val="20"/>
          <w:szCs w:val="20"/>
        </w:rPr>
        <w:t>Note:</w:t>
      </w:r>
      <w:r w:rsidRPr="001C369B">
        <w:rPr>
          <w:i/>
          <w:iCs/>
          <w:sz w:val="20"/>
          <w:szCs w:val="20"/>
        </w:rPr>
        <w:t xml:space="preserve">  The firmware version number may also be subject to the use of variables in a manner consistent with hardware version numbers. See the </w:t>
      </w:r>
      <w:r w:rsidRPr="001C369B">
        <w:rPr>
          <w:sz w:val="20"/>
          <w:szCs w:val="20"/>
        </w:rPr>
        <w:t>PCI PTS POI Testing and Approval Program Guide</w:t>
      </w:r>
      <w:r w:rsidRPr="001C369B">
        <w:rPr>
          <w:i/>
          <w:iCs/>
          <w:sz w:val="20"/>
          <w:szCs w:val="20"/>
        </w:rPr>
        <w:t xml:space="preserve"> for more information.</w:t>
      </w: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A0"/>
      </w:tblPr>
      <w:tblGrid>
        <w:gridCol w:w="2538"/>
        <w:gridCol w:w="6930"/>
      </w:tblGrid>
      <w:tr w:rsidR="00B6703E" w:rsidRPr="001C369B">
        <w:tc>
          <w:tcPr>
            <w:tcW w:w="2538" w:type="dxa"/>
            <w:tcBorders>
              <w:top w:val="single" w:sz="4" w:space="0" w:color="A6A6A6" w:themeColor="background1" w:themeShade="A6"/>
              <w:left w:val="nil"/>
              <w:bottom w:val="single" w:sz="4" w:space="0" w:color="999999"/>
              <w:right w:val="single" w:sz="4" w:space="0" w:color="A6A6A6" w:themeColor="background1" w:themeShade="A6"/>
            </w:tcBorders>
            <w:shd w:val="clear" w:color="000000" w:fill="E6E6E6"/>
          </w:tcPr>
          <w:p w:rsidR="00B6703E" w:rsidRPr="001C369B" w:rsidRDefault="00B6703E">
            <w:pPr>
              <w:pStyle w:val="BodyText"/>
              <w:rPr>
                <w:b/>
                <w:bCs/>
              </w:rPr>
            </w:pPr>
            <w:r w:rsidRPr="001C369B">
              <w:rPr>
                <w:b/>
                <w:bCs/>
              </w:rPr>
              <w:t>Variable “x” Position</w:t>
            </w:r>
          </w:p>
        </w:tc>
        <w:tc>
          <w:tcPr>
            <w:tcW w:w="6930" w:type="dxa"/>
            <w:tcBorders>
              <w:top w:val="single" w:sz="4" w:space="0" w:color="A6A6A6" w:themeColor="background1" w:themeShade="A6"/>
              <w:left w:val="single" w:sz="4" w:space="0" w:color="A6A6A6" w:themeColor="background1" w:themeShade="A6"/>
              <w:bottom w:val="single" w:sz="4" w:space="0" w:color="999999"/>
              <w:right w:val="nil"/>
            </w:tcBorders>
            <w:shd w:val="clear" w:color="000000" w:fill="E6E6E6"/>
          </w:tcPr>
          <w:p w:rsidR="00B6703E" w:rsidRPr="001C369B" w:rsidRDefault="00B6703E">
            <w:pPr>
              <w:pStyle w:val="BodyText"/>
              <w:rPr>
                <w:b/>
                <w:bCs/>
              </w:rPr>
            </w:pPr>
            <w:r w:rsidRPr="001C369B">
              <w:rPr>
                <w:b/>
                <w:bCs/>
              </w:rPr>
              <w:t>Description of Variable “x” in the Selected Position</w:t>
            </w:r>
          </w:p>
        </w:tc>
      </w:tr>
      <w:tr w:rsidR="00B6703E" w:rsidRPr="001C369B">
        <w:tc>
          <w:tcPr>
            <w:tcW w:w="2538" w:type="dxa"/>
            <w:tcBorders>
              <w:top w:val="single" w:sz="4" w:space="0" w:color="999999"/>
              <w:left w:val="nil"/>
              <w:bottom w:val="single" w:sz="4" w:space="0" w:color="999999"/>
              <w:right w:val="single" w:sz="4" w:space="0" w:color="999999"/>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B6703E" w:rsidRPr="001C369B">
        <w:tc>
          <w:tcPr>
            <w:tcW w:w="2538" w:type="dxa"/>
            <w:tcBorders>
              <w:top w:val="single" w:sz="4" w:space="0" w:color="999999"/>
              <w:left w:val="nil"/>
              <w:bottom w:val="single" w:sz="4" w:space="0" w:color="999999"/>
              <w:right w:val="single" w:sz="4" w:space="0" w:color="999999"/>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B6703E" w:rsidRPr="001C369B">
        <w:tc>
          <w:tcPr>
            <w:tcW w:w="2538" w:type="dxa"/>
            <w:tcBorders>
              <w:top w:val="single" w:sz="4" w:space="0" w:color="999999"/>
              <w:left w:val="nil"/>
              <w:bottom w:val="single" w:sz="4" w:space="0" w:color="999999"/>
              <w:right w:val="single" w:sz="4" w:space="0" w:color="999999"/>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B6703E" w:rsidRPr="001C369B">
        <w:tc>
          <w:tcPr>
            <w:tcW w:w="2538" w:type="dxa"/>
            <w:tcBorders>
              <w:top w:val="single" w:sz="4" w:space="0" w:color="999999"/>
              <w:left w:val="nil"/>
              <w:bottom w:val="single" w:sz="4" w:space="0" w:color="999999"/>
              <w:right w:val="single" w:sz="4" w:space="0" w:color="999999"/>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B6703E" w:rsidRPr="001C369B">
        <w:tc>
          <w:tcPr>
            <w:tcW w:w="2538" w:type="dxa"/>
            <w:tcBorders>
              <w:top w:val="single" w:sz="4" w:space="0" w:color="999999"/>
              <w:left w:val="nil"/>
              <w:bottom w:val="single" w:sz="4" w:space="0" w:color="999999"/>
              <w:right w:val="single" w:sz="4" w:space="0" w:color="999999"/>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B6703E" w:rsidRPr="001C369B">
        <w:tc>
          <w:tcPr>
            <w:tcW w:w="2538" w:type="dxa"/>
            <w:tcBorders>
              <w:top w:val="single" w:sz="4" w:space="0" w:color="999999"/>
              <w:left w:val="nil"/>
              <w:bottom w:val="single" w:sz="4" w:space="0" w:color="999999"/>
              <w:right w:val="single" w:sz="4" w:space="0" w:color="999999"/>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B6703E" w:rsidRPr="001C369B">
        <w:tc>
          <w:tcPr>
            <w:tcW w:w="2538" w:type="dxa"/>
            <w:tcBorders>
              <w:top w:val="single" w:sz="4" w:space="0" w:color="999999"/>
              <w:left w:val="nil"/>
              <w:bottom w:val="single" w:sz="4" w:space="0" w:color="999999"/>
              <w:right w:val="single" w:sz="4" w:space="0" w:color="999999"/>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B6703E" w:rsidRPr="001C369B">
        <w:tc>
          <w:tcPr>
            <w:tcW w:w="2538" w:type="dxa"/>
            <w:tcBorders>
              <w:top w:val="single" w:sz="4" w:space="0" w:color="999999"/>
              <w:left w:val="nil"/>
              <w:bottom w:val="single" w:sz="4" w:space="0" w:color="999999"/>
              <w:right w:val="single" w:sz="4" w:space="0" w:color="999999"/>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B6703E" w:rsidRPr="001C369B">
        <w:tc>
          <w:tcPr>
            <w:tcW w:w="2538" w:type="dxa"/>
            <w:tcBorders>
              <w:top w:val="single" w:sz="4" w:space="0" w:color="999999"/>
              <w:left w:val="nil"/>
              <w:bottom w:val="single" w:sz="4" w:space="0" w:color="999999"/>
              <w:right w:val="single" w:sz="4" w:space="0" w:color="999999"/>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B6703E" w:rsidRPr="001C369B">
        <w:tc>
          <w:tcPr>
            <w:tcW w:w="2538" w:type="dxa"/>
            <w:tcBorders>
              <w:top w:val="single" w:sz="4" w:space="0" w:color="999999"/>
              <w:left w:val="nil"/>
              <w:bottom w:val="nil"/>
              <w:right w:val="single" w:sz="4" w:space="0" w:color="999999"/>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nil"/>
              <w:right w:val="nil"/>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B6703E" w:rsidRPr="001C369B">
        <w:tc>
          <w:tcPr>
            <w:tcW w:w="2538" w:type="dxa"/>
            <w:tcBorders>
              <w:top w:val="single" w:sz="4" w:space="0" w:color="999999"/>
              <w:left w:val="nil"/>
              <w:bottom w:val="single" w:sz="4" w:space="0" w:color="999999"/>
              <w:right w:val="single" w:sz="4" w:space="0" w:color="999999"/>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B6703E" w:rsidRPr="001C369B">
        <w:tc>
          <w:tcPr>
            <w:tcW w:w="2538" w:type="dxa"/>
            <w:tcBorders>
              <w:top w:val="single" w:sz="4" w:space="0" w:color="999999"/>
              <w:left w:val="nil"/>
              <w:bottom w:val="single" w:sz="4" w:space="0" w:color="999999"/>
              <w:right w:val="single" w:sz="4" w:space="0" w:color="999999"/>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B6703E" w:rsidRPr="001C369B">
        <w:tc>
          <w:tcPr>
            <w:tcW w:w="2538" w:type="dxa"/>
            <w:tcBorders>
              <w:top w:val="single" w:sz="4" w:space="0" w:color="999999"/>
              <w:left w:val="nil"/>
              <w:bottom w:val="single" w:sz="4" w:space="0" w:color="999999"/>
              <w:right w:val="single" w:sz="4" w:space="0" w:color="999999"/>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B6703E" w:rsidRPr="001C369B" w:rsidRDefault="000E27A0">
            <w:pPr>
              <w:pStyle w:val="FootnoteText"/>
              <w:spacing w:before="40" w:after="40"/>
            </w:pPr>
            <w:r w:rsidRPr="001C369B">
              <w:rPr>
                <w:rFonts w:eastAsia="MS Mincho"/>
                <w:sz w:val="18"/>
                <w:szCs w:val="18"/>
              </w:rPr>
              <w:fldChar w:fldCharType="begin">
                <w:ffData>
                  <w:name w:val="Text1"/>
                  <w:enabled/>
                  <w:calcOnExit w:val="0"/>
                  <w:textInput/>
                </w:ffData>
              </w:fldChar>
            </w:r>
            <w:r w:rsidR="00B6703E" w:rsidRPr="001C369B">
              <w:rPr>
                <w:rFonts w:eastAsia="MS Mincho"/>
                <w:sz w:val="18"/>
                <w:szCs w:val="18"/>
              </w:rPr>
              <w:instrText xml:space="preserve"> FORMTEXT </w:instrText>
            </w:r>
            <w:r w:rsidR="00B6703E"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bl>
    <w:p w:rsidR="009A2F98" w:rsidRPr="001C369B" w:rsidRDefault="009A2F98" w:rsidP="00BB7D59">
      <w:pPr>
        <w:pStyle w:val="BodyText"/>
        <w:spacing w:before="240"/>
        <w:rPr>
          <w:b/>
          <w:bCs/>
        </w:rPr>
      </w:pPr>
      <w:r w:rsidRPr="001C369B">
        <w:rPr>
          <w:b/>
          <w:bCs/>
        </w:rPr>
        <w:t>Firmware Version Number – Request for Use of the Variable “x”</w:t>
      </w: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A0"/>
      </w:tblPr>
      <w:tblGrid>
        <w:gridCol w:w="2538"/>
        <w:gridCol w:w="6930"/>
      </w:tblGrid>
      <w:tr w:rsidR="009A2F98" w:rsidRPr="001C369B">
        <w:tc>
          <w:tcPr>
            <w:tcW w:w="2538" w:type="dxa"/>
            <w:tcBorders>
              <w:top w:val="single" w:sz="4" w:space="0" w:color="A6A6A6" w:themeColor="background1" w:themeShade="A6"/>
              <w:left w:val="nil"/>
              <w:bottom w:val="single" w:sz="4" w:space="0" w:color="999999"/>
              <w:right w:val="single" w:sz="4" w:space="0" w:color="A6A6A6" w:themeColor="background1" w:themeShade="A6"/>
            </w:tcBorders>
            <w:shd w:val="clear" w:color="000000" w:fill="E6E6E6"/>
          </w:tcPr>
          <w:p w:rsidR="009A2F98" w:rsidRPr="001C369B" w:rsidRDefault="009A2F98" w:rsidP="009A2F98">
            <w:pPr>
              <w:pStyle w:val="BodyText"/>
              <w:rPr>
                <w:b/>
                <w:bCs/>
              </w:rPr>
            </w:pPr>
            <w:r w:rsidRPr="001C369B">
              <w:rPr>
                <w:b/>
                <w:bCs/>
              </w:rPr>
              <w:t>Variable “x” Position</w:t>
            </w:r>
          </w:p>
        </w:tc>
        <w:tc>
          <w:tcPr>
            <w:tcW w:w="6930" w:type="dxa"/>
            <w:tcBorders>
              <w:top w:val="single" w:sz="4" w:space="0" w:color="A6A6A6" w:themeColor="background1" w:themeShade="A6"/>
              <w:left w:val="single" w:sz="4" w:space="0" w:color="A6A6A6" w:themeColor="background1" w:themeShade="A6"/>
              <w:bottom w:val="single" w:sz="4" w:space="0" w:color="999999"/>
              <w:right w:val="nil"/>
            </w:tcBorders>
            <w:shd w:val="clear" w:color="000000" w:fill="E6E6E6"/>
          </w:tcPr>
          <w:p w:rsidR="009A2F98" w:rsidRPr="001C369B" w:rsidRDefault="009A2F98" w:rsidP="009A2F98">
            <w:pPr>
              <w:pStyle w:val="BodyText"/>
              <w:rPr>
                <w:b/>
                <w:bCs/>
              </w:rPr>
            </w:pPr>
            <w:r w:rsidRPr="001C369B">
              <w:rPr>
                <w:b/>
                <w:bCs/>
              </w:rPr>
              <w:t>Description of Variable “x” in the Selected Position</w:t>
            </w:r>
          </w:p>
        </w:tc>
      </w:tr>
      <w:tr w:rsidR="009A2F98" w:rsidRPr="001C369B">
        <w:tc>
          <w:tcPr>
            <w:tcW w:w="2538" w:type="dxa"/>
            <w:tcBorders>
              <w:top w:val="single" w:sz="4" w:space="0" w:color="999999"/>
              <w:left w:val="nil"/>
              <w:bottom w:val="single" w:sz="4" w:space="0" w:color="999999"/>
              <w:right w:val="single" w:sz="4" w:space="0" w:color="999999"/>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9A2F98" w:rsidRPr="001C369B">
        <w:tc>
          <w:tcPr>
            <w:tcW w:w="2538" w:type="dxa"/>
            <w:tcBorders>
              <w:top w:val="single" w:sz="4" w:space="0" w:color="999999"/>
              <w:left w:val="nil"/>
              <w:bottom w:val="single" w:sz="4" w:space="0" w:color="999999"/>
              <w:right w:val="single" w:sz="4" w:space="0" w:color="999999"/>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9A2F98" w:rsidRPr="001C369B">
        <w:tc>
          <w:tcPr>
            <w:tcW w:w="2538" w:type="dxa"/>
            <w:tcBorders>
              <w:top w:val="single" w:sz="4" w:space="0" w:color="999999"/>
              <w:left w:val="nil"/>
              <w:bottom w:val="single" w:sz="4" w:space="0" w:color="999999"/>
              <w:right w:val="single" w:sz="4" w:space="0" w:color="999999"/>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9A2F98" w:rsidRPr="001C369B">
        <w:tc>
          <w:tcPr>
            <w:tcW w:w="2538" w:type="dxa"/>
            <w:tcBorders>
              <w:top w:val="single" w:sz="4" w:space="0" w:color="999999"/>
              <w:left w:val="nil"/>
              <w:bottom w:val="single" w:sz="4" w:space="0" w:color="999999"/>
              <w:right w:val="single" w:sz="4" w:space="0" w:color="999999"/>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9A2F98" w:rsidRPr="001C369B">
        <w:tc>
          <w:tcPr>
            <w:tcW w:w="2538" w:type="dxa"/>
            <w:tcBorders>
              <w:top w:val="single" w:sz="4" w:space="0" w:color="999999"/>
              <w:left w:val="nil"/>
              <w:bottom w:val="single" w:sz="4" w:space="0" w:color="999999"/>
              <w:right w:val="single" w:sz="4" w:space="0" w:color="999999"/>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9A2F98" w:rsidRPr="001C369B">
        <w:tc>
          <w:tcPr>
            <w:tcW w:w="2538" w:type="dxa"/>
            <w:tcBorders>
              <w:top w:val="single" w:sz="4" w:space="0" w:color="999999"/>
              <w:left w:val="nil"/>
              <w:bottom w:val="single" w:sz="4" w:space="0" w:color="999999"/>
              <w:right w:val="single" w:sz="4" w:space="0" w:color="999999"/>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9A2F98" w:rsidRPr="001C369B">
        <w:tc>
          <w:tcPr>
            <w:tcW w:w="2538" w:type="dxa"/>
            <w:tcBorders>
              <w:top w:val="single" w:sz="4" w:space="0" w:color="999999"/>
              <w:left w:val="nil"/>
              <w:bottom w:val="single" w:sz="4" w:space="0" w:color="999999"/>
              <w:right w:val="single" w:sz="4" w:space="0" w:color="999999"/>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9A2F98" w:rsidRPr="001C369B">
        <w:tc>
          <w:tcPr>
            <w:tcW w:w="2538" w:type="dxa"/>
            <w:tcBorders>
              <w:top w:val="single" w:sz="4" w:space="0" w:color="999999"/>
              <w:left w:val="nil"/>
              <w:bottom w:val="single" w:sz="4" w:space="0" w:color="999999"/>
              <w:right w:val="single" w:sz="4" w:space="0" w:color="999999"/>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9A2F98" w:rsidRPr="001C369B">
        <w:tc>
          <w:tcPr>
            <w:tcW w:w="2538" w:type="dxa"/>
            <w:tcBorders>
              <w:top w:val="single" w:sz="4" w:space="0" w:color="999999"/>
              <w:left w:val="nil"/>
              <w:bottom w:val="single" w:sz="4" w:space="0" w:color="999999"/>
              <w:right w:val="single" w:sz="4" w:space="0" w:color="999999"/>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9A2F98" w:rsidRPr="001C369B">
        <w:tc>
          <w:tcPr>
            <w:tcW w:w="2538" w:type="dxa"/>
            <w:tcBorders>
              <w:top w:val="single" w:sz="4" w:space="0" w:color="999999"/>
              <w:left w:val="nil"/>
              <w:bottom w:val="nil"/>
              <w:right w:val="single" w:sz="4" w:space="0" w:color="999999"/>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nil"/>
              <w:right w:val="nil"/>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9A2F98" w:rsidRPr="001C369B">
        <w:tc>
          <w:tcPr>
            <w:tcW w:w="2538" w:type="dxa"/>
            <w:tcBorders>
              <w:top w:val="single" w:sz="4" w:space="0" w:color="999999"/>
              <w:left w:val="nil"/>
              <w:bottom w:val="single" w:sz="4" w:space="0" w:color="999999"/>
              <w:right w:val="single" w:sz="4" w:space="0" w:color="999999"/>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r w:rsidR="009A2F98" w:rsidRPr="001C369B">
        <w:tc>
          <w:tcPr>
            <w:tcW w:w="2538" w:type="dxa"/>
            <w:tcBorders>
              <w:top w:val="single" w:sz="4" w:space="0" w:color="999999"/>
              <w:left w:val="nil"/>
              <w:bottom w:val="single" w:sz="4" w:space="0" w:color="999999"/>
              <w:right w:val="single" w:sz="4" w:space="0" w:color="999999"/>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c>
          <w:tcPr>
            <w:tcW w:w="6930" w:type="dxa"/>
            <w:tcBorders>
              <w:top w:val="single" w:sz="4" w:space="0" w:color="999999"/>
              <w:left w:val="single" w:sz="4" w:space="0" w:color="999999"/>
              <w:bottom w:val="single" w:sz="4" w:space="0" w:color="999999"/>
              <w:right w:val="nil"/>
            </w:tcBorders>
          </w:tcPr>
          <w:p w:rsidR="009A2F98" w:rsidRPr="001C369B" w:rsidRDefault="000E27A0" w:rsidP="009A2F98">
            <w:pPr>
              <w:pStyle w:val="FootnoteText"/>
              <w:spacing w:before="40" w:after="40"/>
            </w:pPr>
            <w:r w:rsidRPr="001C369B">
              <w:rPr>
                <w:rFonts w:eastAsia="MS Mincho"/>
                <w:sz w:val="18"/>
                <w:szCs w:val="18"/>
              </w:rPr>
              <w:fldChar w:fldCharType="begin">
                <w:ffData>
                  <w:name w:val="Text1"/>
                  <w:enabled/>
                  <w:calcOnExit w:val="0"/>
                  <w:textInput/>
                </w:ffData>
              </w:fldChar>
            </w:r>
            <w:r w:rsidR="009A2F98" w:rsidRPr="001C369B">
              <w:rPr>
                <w:rFonts w:eastAsia="MS Mincho"/>
                <w:sz w:val="18"/>
                <w:szCs w:val="18"/>
              </w:rPr>
              <w:instrText xml:space="preserve"> FORMTEXT </w:instrText>
            </w:r>
            <w:r w:rsidR="009A2F98" w:rsidRPr="001C369B">
              <w:instrText>_</w:instrText>
            </w:r>
            <w:r w:rsidRPr="001C369B">
              <w:rPr>
                <w:rFonts w:eastAsia="MS Mincho"/>
                <w:sz w:val="18"/>
                <w:szCs w:val="18"/>
              </w:rPr>
            </w:r>
            <w:r w:rsidRPr="001C369B">
              <w:rPr>
                <w:rFonts w:eastAsia="MS Mincho"/>
                <w:sz w:val="18"/>
                <w:szCs w:val="18"/>
              </w:rPr>
              <w:fldChar w:fldCharType="separate"/>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00841A52" w:rsidRPr="001C369B">
              <w:rPr>
                <w:rFonts w:eastAsia="MS Mincho" w:hAnsi="Monaco" w:cs="Monaco"/>
                <w:sz w:val="18"/>
                <w:szCs w:val="18"/>
              </w:rPr>
              <w:t> </w:t>
            </w:r>
            <w:r w:rsidRPr="001C369B">
              <w:rPr>
                <w:rFonts w:eastAsia="MS Mincho"/>
                <w:sz w:val="18"/>
                <w:szCs w:val="18"/>
              </w:rPr>
              <w:fldChar w:fldCharType="end"/>
            </w:r>
          </w:p>
        </w:tc>
      </w:tr>
    </w:tbl>
    <w:p w:rsidR="00B6703E" w:rsidRPr="001C369B" w:rsidRDefault="00841A52" w:rsidP="009F29BD">
      <w:pPr>
        <w:pStyle w:val="Heading2"/>
        <w:spacing w:before="0"/>
        <w:rPr>
          <w:noProof w:val="0"/>
        </w:rPr>
      </w:pPr>
      <w:r w:rsidRPr="001C369B">
        <w:rPr>
          <w:noProof w:val="0"/>
        </w:rPr>
        <w:br w:type="page"/>
      </w:r>
      <w:bookmarkStart w:id="22" w:name="_Toc226823789"/>
      <w:r w:rsidRPr="001C369B">
        <w:rPr>
          <w:noProof w:val="0"/>
        </w:rPr>
        <w:lastRenderedPageBreak/>
        <w:t>Evaluation Module Information</w:t>
      </w:r>
      <w:bookmarkEnd w:id="22"/>
    </w:p>
    <w:p w:rsidR="00B6703E" w:rsidRPr="001C369B" w:rsidRDefault="00B6703E" w:rsidP="00303908">
      <w:pPr>
        <w:pStyle w:val="Heading3"/>
      </w:pPr>
      <w:bookmarkStart w:id="23" w:name="_Toc124853821"/>
      <w:bookmarkStart w:id="24" w:name="_Toc226823790"/>
      <w:r w:rsidRPr="001C369B">
        <w:t>POS Terminal Integration and Core Requirements Modules</w:t>
      </w:r>
      <w:bookmarkEnd w:id="23"/>
      <w:bookmarkEnd w:id="24"/>
    </w:p>
    <w:p w:rsidR="00B6703E" w:rsidRPr="001C369B" w:rsidRDefault="00B6703E" w:rsidP="003E4046">
      <w:pPr>
        <w:spacing w:before="60" w:after="240" w:line="276" w:lineRule="auto"/>
        <w:rPr>
          <w:i/>
          <w:sz w:val="20"/>
        </w:rPr>
      </w:pPr>
      <w:r w:rsidRPr="001C369B">
        <w:rPr>
          <w:i/>
          <w:sz w:val="20"/>
        </w:rPr>
        <w:t xml:space="preserve">Fields marked with an asterisk (*) will be used in the </w:t>
      </w:r>
      <w:r w:rsidRPr="001C369B">
        <w:rPr>
          <w:sz w:val="20"/>
        </w:rPr>
        <w:t>PCI SSC Approved PIN Transaction Security Devices List</w:t>
      </w:r>
      <w:r w:rsidRPr="001C369B">
        <w:rPr>
          <w:i/>
          <w:sz w:val="20"/>
        </w:rPr>
        <w:t>.</w:t>
      </w:r>
    </w:p>
    <w:tbl>
      <w:tblPr>
        <w:tblW w:w="9576" w:type="dxa"/>
        <w:tblLayout w:type="fixed"/>
        <w:tblLook w:val="00A0"/>
      </w:tblPr>
      <w:tblGrid>
        <w:gridCol w:w="558"/>
        <w:gridCol w:w="3150"/>
        <w:gridCol w:w="630"/>
        <w:gridCol w:w="5238"/>
      </w:tblGrid>
      <w:tr w:rsidR="00B6703E" w:rsidRPr="001C369B">
        <w:trPr>
          <w:trHeight w:val="114"/>
        </w:trPr>
        <w:tc>
          <w:tcPr>
            <w:tcW w:w="558" w:type="dxa"/>
            <w:vMerge w:val="restart"/>
            <w:tcBorders>
              <w:top w:val="single" w:sz="4" w:space="0" w:color="A6A6A6"/>
              <w:bottom w:val="single" w:sz="4" w:space="0" w:color="A6A6A6"/>
              <w:right w:val="single" w:sz="4" w:space="0" w:color="A6A6A6"/>
            </w:tcBorders>
          </w:tcPr>
          <w:p w:rsidR="00B6703E" w:rsidRPr="001C369B" w:rsidRDefault="00B6703E" w:rsidP="00F06489">
            <w:pPr>
              <w:pStyle w:val="TableText2"/>
              <w:spacing w:before="60" w:after="60"/>
              <w:jc w:val="left"/>
            </w:pPr>
            <w:r w:rsidRPr="001C369B">
              <w:t>*</w:t>
            </w:r>
          </w:p>
        </w:tc>
        <w:tc>
          <w:tcPr>
            <w:tcW w:w="3150" w:type="dxa"/>
            <w:vMerge w:val="restart"/>
            <w:tcBorders>
              <w:top w:val="single" w:sz="4" w:space="0" w:color="A6A6A6"/>
              <w:left w:val="single" w:sz="4" w:space="0" w:color="A6A6A6"/>
              <w:bottom w:val="single" w:sz="4" w:space="0" w:color="A6A6A6"/>
              <w:right w:val="single" w:sz="4" w:space="0" w:color="A6A6A6"/>
            </w:tcBorders>
          </w:tcPr>
          <w:p w:rsidR="00B6703E" w:rsidRPr="001C369B" w:rsidRDefault="00B6703E" w:rsidP="00F06489">
            <w:pPr>
              <w:pStyle w:val="TableText2"/>
              <w:spacing w:before="60" w:after="60"/>
              <w:jc w:val="left"/>
              <w:rPr>
                <w:sz w:val="20"/>
              </w:rPr>
            </w:pPr>
            <w:r w:rsidRPr="001C369B">
              <w:rPr>
                <w:sz w:val="20"/>
              </w:rPr>
              <w:t>PIN Support</w:t>
            </w:r>
          </w:p>
        </w:tc>
        <w:bookmarkStart w:id="25" w:name="Check88"/>
        <w:tc>
          <w:tcPr>
            <w:tcW w:w="630" w:type="dxa"/>
            <w:tcBorders>
              <w:top w:val="single" w:sz="4" w:space="0" w:color="A6A6A6"/>
              <w:left w:val="single" w:sz="4" w:space="0" w:color="A6A6A6"/>
              <w:bottom w:val="single" w:sz="4" w:space="0" w:color="A6A6A6"/>
              <w:right w:val="single" w:sz="4" w:space="0" w:color="A6A6A6"/>
            </w:tcBorders>
          </w:tcPr>
          <w:p w:rsidR="00B6703E" w:rsidRPr="00160251" w:rsidRDefault="000E27A0" w:rsidP="00160251">
            <w:pPr>
              <w:pStyle w:val="BodyText"/>
              <w:spacing w:before="60" w:after="60"/>
              <w:jc w:val="center"/>
              <w:rPr>
                <w:sz w:val="18"/>
                <w:szCs w:val="18"/>
              </w:rPr>
            </w:pPr>
            <w:r w:rsidRPr="00160251">
              <w:rPr>
                <w:sz w:val="18"/>
                <w:szCs w:val="18"/>
              </w:rPr>
              <w:fldChar w:fldCharType="begin">
                <w:ffData>
                  <w:name w:val="Check88"/>
                  <w:enabled/>
                  <w:calcOnExit w:val="0"/>
                  <w:checkBox>
                    <w:sizeAuto/>
                    <w:default w:val="0"/>
                  </w:checkBox>
                </w:ffData>
              </w:fldChar>
            </w:r>
            <w:r w:rsidR="00B6703E"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bookmarkEnd w:id="25"/>
          </w:p>
        </w:tc>
        <w:tc>
          <w:tcPr>
            <w:tcW w:w="5238" w:type="dxa"/>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 w:val="18"/>
                <w:szCs w:val="18"/>
              </w:rPr>
            </w:pPr>
            <w:r w:rsidRPr="001C369B">
              <w:rPr>
                <w:szCs w:val="18"/>
              </w:rPr>
              <w:t>N/A (explain)</w:t>
            </w:r>
            <w:r w:rsidRPr="001C369B">
              <w:rPr>
                <w:rFonts w:eastAsia="MS Mincho"/>
                <w:sz w:val="18"/>
                <w:szCs w:val="18"/>
              </w:rPr>
              <w:t xml:space="preserve"> </w:t>
            </w:r>
            <w:r w:rsidR="000E27A0" w:rsidRPr="001C369B">
              <w:rPr>
                <w:rFonts w:eastAsia="MS Mincho"/>
                <w:b/>
                <w:bCs/>
                <w:sz w:val="18"/>
                <w:szCs w:val="18"/>
              </w:rPr>
              <w:fldChar w:fldCharType="begin">
                <w:ffData>
                  <w:name w:val="Text23"/>
                  <w:enabled/>
                  <w:calcOnExit w:val="0"/>
                  <w:textInput/>
                </w:ffData>
              </w:fldChar>
            </w:r>
            <w:r w:rsidRPr="001C369B">
              <w:rPr>
                <w:rFonts w:eastAsia="MS Mincho"/>
                <w:b/>
                <w:bCs/>
                <w:sz w:val="18"/>
                <w:szCs w:val="18"/>
              </w:rPr>
              <w:instrText xml:space="preserve"> FORMTEXT </w:instrText>
            </w:r>
            <w:r w:rsidRPr="001C369B">
              <w:rPr>
                <w:sz w:val="18"/>
                <w:szCs w:val="18"/>
              </w:rPr>
              <w:instrText>_</w:instrText>
            </w:r>
            <w:r w:rsidRPr="001C369B">
              <w:rPr>
                <w:b/>
                <w:bCs/>
                <w:sz w:val="32"/>
                <w:szCs w:val="32"/>
              </w:rPr>
              <w:instrText>_</w:instrText>
            </w:r>
            <w:r w:rsidRPr="001C369B">
              <w:instrText>_</w:instrText>
            </w:r>
            <w:r w:rsidR="000E27A0" w:rsidRPr="001C369B">
              <w:rPr>
                <w:rFonts w:eastAsia="MS Mincho"/>
                <w:b/>
                <w:bCs/>
                <w:sz w:val="18"/>
                <w:szCs w:val="18"/>
              </w:rPr>
            </w:r>
            <w:r w:rsidR="000E27A0"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0E27A0" w:rsidRPr="001C369B">
              <w:rPr>
                <w:rFonts w:eastAsia="MS Mincho"/>
                <w:b/>
                <w:bCs/>
                <w:sz w:val="18"/>
                <w:szCs w:val="18"/>
              </w:rPr>
              <w:fldChar w:fldCharType="end"/>
            </w:r>
          </w:p>
        </w:tc>
      </w:tr>
      <w:tr w:rsidR="00B6703E" w:rsidRPr="001C369B">
        <w:trPr>
          <w:trHeight w:val="113"/>
        </w:trPr>
        <w:tc>
          <w:tcPr>
            <w:tcW w:w="558" w:type="dxa"/>
            <w:vMerge/>
            <w:tcBorders>
              <w:top w:val="single" w:sz="4" w:space="0" w:color="A6A6A6"/>
              <w:bottom w:val="single" w:sz="4" w:space="0" w:color="A6A6A6"/>
              <w:right w:val="single" w:sz="4" w:space="0" w:color="A6A6A6"/>
            </w:tcBorders>
          </w:tcPr>
          <w:p w:rsidR="00B6703E" w:rsidRPr="001C369B" w:rsidRDefault="00B6703E" w:rsidP="00F06489">
            <w:pPr>
              <w:pStyle w:val="TableText2"/>
              <w:spacing w:before="60" w:after="60"/>
              <w:jc w:val="left"/>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F06489">
            <w:pPr>
              <w:pStyle w:val="TableText2"/>
              <w:spacing w:before="60" w:after="60"/>
              <w:jc w:val="left"/>
              <w:rPr>
                <w:sz w:val="20"/>
              </w:rPr>
            </w:pPr>
          </w:p>
        </w:tc>
        <w:bookmarkStart w:id="26" w:name="Check89"/>
        <w:tc>
          <w:tcPr>
            <w:tcW w:w="630" w:type="dxa"/>
            <w:tcBorders>
              <w:top w:val="single" w:sz="4" w:space="0" w:color="A6A6A6"/>
              <w:left w:val="single" w:sz="4" w:space="0" w:color="A6A6A6"/>
              <w:bottom w:val="single" w:sz="4" w:space="0" w:color="A6A6A6"/>
              <w:right w:val="single" w:sz="4" w:space="0" w:color="A6A6A6"/>
            </w:tcBorders>
          </w:tcPr>
          <w:p w:rsidR="00B6703E" w:rsidRPr="00160251" w:rsidRDefault="000E27A0" w:rsidP="00160251">
            <w:pPr>
              <w:pStyle w:val="BodyText"/>
              <w:spacing w:before="60" w:after="60"/>
              <w:jc w:val="center"/>
              <w:rPr>
                <w:sz w:val="18"/>
                <w:szCs w:val="18"/>
              </w:rPr>
            </w:pPr>
            <w:r w:rsidRPr="00160251">
              <w:rPr>
                <w:sz w:val="18"/>
                <w:szCs w:val="18"/>
              </w:rPr>
              <w:fldChar w:fldCharType="begin">
                <w:ffData>
                  <w:name w:val="Check89"/>
                  <w:enabled/>
                  <w:calcOnExit w:val="0"/>
                  <w:checkBox>
                    <w:sizeAuto/>
                    <w:default w:val="0"/>
                    <w:checked w:val="0"/>
                  </w:checkBox>
                </w:ffData>
              </w:fldChar>
            </w:r>
            <w:r w:rsidR="00B6703E" w:rsidRPr="00160251">
              <w:rPr>
                <w:sz w:val="18"/>
                <w:szCs w:val="18"/>
              </w:rPr>
              <w:instrText xml:space="preserve"> FORMCHECKBOX </w:instrText>
            </w:r>
            <w:r w:rsidR="00F47FCF" w:rsidRPr="00160251">
              <w:rPr>
                <w:sz w:val="18"/>
                <w:szCs w:val="18"/>
              </w:rPr>
            </w:r>
            <w:r>
              <w:rPr>
                <w:sz w:val="18"/>
                <w:szCs w:val="18"/>
              </w:rPr>
              <w:fldChar w:fldCharType="separate"/>
            </w:r>
            <w:r w:rsidRPr="00160251">
              <w:rPr>
                <w:sz w:val="18"/>
                <w:szCs w:val="18"/>
              </w:rPr>
              <w:fldChar w:fldCharType="end"/>
            </w:r>
            <w:bookmarkEnd w:id="26"/>
          </w:p>
        </w:tc>
        <w:tc>
          <w:tcPr>
            <w:tcW w:w="5238" w:type="dxa"/>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Cs w:val="18"/>
              </w:rPr>
            </w:pPr>
            <w:r w:rsidRPr="001C369B">
              <w:rPr>
                <w:szCs w:val="18"/>
              </w:rPr>
              <w:t>Offline only</w:t>
            </w:r>
          </w:p>
        </w:tc>
      </w:tr>
      <w:tr w:rsidR="00B6703E" w:rsidRPr="001C369B">
        <w:trPr>
          <w:trHeight w:val="113"/>
        </w:trPr>
        <w:tc>
          <w:tcPr>
            <w:tcW w:w="558" w:type="dxa"/>
            <w:vMerge/>
            <w:tcBorders>
              <w:top w:val="single" w:sz="4" w:space="0" w:color="A6A6A6"/>
              <w:bottom w:val="single" w:sz="4" w:space="0" w:color="A6A6A6"/>
              <w:right w:val="single" w:sz="4" w:space="0" w:color="A6A6A6"/>
            </w:tcBorders>
          </w:tcPr>
          <w:p w:rsidR="00B6703E" w:rsidRPr="001C369B" w:rsidRDefault="00B6703E" w:rsidP="00F06489">
            <w:pPr>
              <w:pStyle w:val="TableText2"/>
              <w:spacing w:before="60" w:after="60"/>
              <w:jc w:val="left"/>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F06489">
            <w:pPr>
              <w:pStyle w:val="TableText2"/>
              <w:spacing w:before="60" w:after="60"/>
              <w:jc w:val="left"/>
              <w:rPr>
                <w:sz w:val="20"/>
              </w:rPr>
            </w:pPr>
          </w:p>
        </w:tc>
        <w:bookmarkStart w:id="27" w:name="Check90"/>
        <w:tc>
          <w:tcPr>
            <w:tcW w:w="630" w:type="dxa"/>
            <w:tcBorders>
              <w:top w:val="single" w:sz="4" w:space="0" w:color="A6A6A6"/>
              <w:left w:val="single" w:sz="4" w:space="0" w:color="A6A6A6"/>
              <w:bottom w:val="single" w:sz="4" w:space="0" w:color="A6A6A6"/>
              <w:right w:val="single" w:sz="4" w:space="0" w:color="A6A6A6"/>
            </w:tcBorders>
          </w:tcPr>
          <w:p w:rsidR="00B6703E" w:rsidRPr="00160251" w:rsidRDefault="000E27A0" w:rsidP="00160251">
            <w:pPr>
              <w:pStyle w:val="BodyText"/>
              <w:spacing w:before="60" w:after="60"/>
              <w:jc w:val="center"/>
              <w:rPr>
                <w:sz w:val="18"/>
                <w:szCs w:val="18"/>
              </w:rPr>
            </w:pPr>
            <w:r w:rsidRPr="00160251">
              <w:rPr>
                <w:sz w:val="18"/>
                <w:szCs w:val="18"/>
              </w:rPr>
              <w:fldChar w:fldCharType="begin">
                <w:ffData>
                  <w:name w:val="Check90"/>
                  <w:enabled/>
                  <w:calcOnExit w:val="0"/>
                  <w:checkBox>
                    <w:sizeAuto/>
                    <w:default w:val="0"/>
                    <w:checked/>
                  </w:checkBox>
                </w:ffData>
              </w:fldChar>
            </w:r>
            <w:r w:rsidR="00B6703E"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bookmarkEnd w:id="27"/>
          </w:p>
        </w:tc>
        <w:tc>
          <w:tcPr>
            <w:tcW w:w="5238" w:type="dxa"/>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Cs w:val="18"/>
              </w:rPr>
            </w:pPr>
            <w:r w:rsidRPr="001C369B">
              <w:rPr>
                <w:szCs w:val="18"/>
              </w:rPr>
              <w:t>Offline and Online</w:t>
            </w:r>
          </w:p>
        </w:tc>
      </w:tr>
      <w:tr w:rsidR="00B6703E" w:rsidRPr="001C369B">
        <w:trPr>
          <w:trHeight w:val="113"/>
        </w:trPr>
        <w:tc>
          <w:tcPr>
            <w:tcW w:w="558" w:type="dxa"/>
            <w:vMerge/>
            <w:tcBorders>
              <w:top w:val="single" w:sz="4" w:space="0" w:color="A6A6A6"/>
              <w:bottom w:val="single" w:sz="4" w:space="0" w:color="A6A6A6"/>
              <w:right w:val="single" w:sz="4" w:space="0" w:color="A6A6A6"/>
            </w:tcBorders>
          </w:tcPr>
          <w:p w:rsidR="00B6703E" w:rsidRPr="001C369B" w:rsidRDefault="00B6703E" w:rsidP="00F06489">
            <w:pPr>
              <w:pStyle w:val="TableText2"/>
              <w:spacing w:before="60" w:after="60"/>
              <w:jc w:val="left"/>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F06489">
            <w:pPr>
              <w:pStyle w:val="TableText2"/>
              <w:spacing w:before="60" w:after="60"/>
              <w:jc w:val="left"/>
              <w:rPr>
                <w:sz w:val="20"/>
              </w:rPr>
            </w:pPr>
          </w:p>
        </w:tc>
        <w:bookmarkStart w:id="28" w:name="Check91"/>
        <w:tc>
          <w:tcPr>
            <w:tcW w:w="630" w:type="dxa"/>
            <w:tcBorders>
              <w:top w:val="single" w:sz="4" w:space="0" w:color="A6A6A6"/>
              <w:left w:val="single" w:sz="4" w:space="0" w:color="A6A6A6"/>
              <w:bottom w:val="single" w:sz="4" w:space="0" w:color="A6A6A6"/>
              <w:right w:val="single" w:sz="4" w:space="0" w:color="A6A6A6"/>
            </w:tcBorders>
          </w:tcPr>
          <w:p w:rsidR="00B6703E" w:rsidRPr="00160251" w:rsidRDefault="000E27A0" w:rsidP="00160251">
            <w:pPr>
              <w:pStyle w:val="BodyText"/>
              <w:spacing w:before="60" w:after="60"/>
              <w:jc w:val="center"/>
              <w:rPr>
                <w:sz w:val="18"/>
                <w:szCs w:val="18"/>
              </w:rPr>
            </w:pPr>
            <w:r w:rsidRPr="00160251">
              <w:rPr>
                <w:sz w:val="18"/>
                <w:szCs w:val="18"/>
              </w:rPr>
              <w:fldChar w:fldCharType="begin">
                <w:ffData>
                  <w:name w:val="Check91"/>
                  <w:enabled/>
                  <w:calcOnExit w:val="0"/>
                  <w:checkBox>
                    <w:sizeAuto/>
                    <w:default w:val="0"/>
                  </w:checkBox>
                </w:ffData>
              </w:fldChar>
            </w:r>
            <w:r w:rsidR="00B6703E"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bookmarkEnd w:id="28"/>
          </w:p>
        </w:tc>
        <w:tc>
          <w:tcPr>
            <w:tcW w:w="5238" w:type="dxa"/>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Cs w:val="18"/>
              </w:rPr>
            </w:pPr>
            <w:r w:rsidRPr="001C369B">
              <w:rPr>
                <w:szCs w:val="18"/>
              </w:rPr>
              <w:t>Online only</w:t>
            </w:r>
          </w:p>
        </w:tc>
      </w:tr>
      <w:tr w:rsidR="00B6703E" w:rsidRPr="001C369B">
        <w:tblPrEx>
          <w:tblBorders>
            <w:top w:val="single" w:sz="4" w:space="0" w:color="999999"/>
            <w:bottom w:val="single" w:sz="4" w:space="0" w:color="999999"/>
            <w:insideH w:val="single" w:sz="4" w:space="0" w:color="999999"/>
            <w:insideV w:val="single" w:sz="4" w:space="0" w:color="999999"/>
          </w:tblBorders>
        </w:tblPrEx>
        <w:tc>
          <w:tcPr>
            <w:tcW w:w="558" w:type="dxa"/>
            <w:vMerge w:val="restart"/>
            <w:tcBorders>
              <w:top w:val="single" w:sz="4" w:space="0" w:color="A6A6A6"/>
            </w:tcBorders>
          </w:tcPr>
          <w:p w:rsidR="00B6703E" w:rsidRPr="001C369B" w:rsidRDefault="00B6703E" w:rsidP="00F06489">
            <w:pPr>
              <w:pStyle w:val="TableText2"/>
              <w:spacing w:before="60" w:after="60"/>
              <w:jc w:val="left"/>
            </w:pPr>
            <w:r w:rsidRPr="001C369B">
              <w:t>*</w:t>
            </w:r>
          </w:p>
        </w:tc>
        <w:tc>
          <w:tcPr>
            <w:tcW w:w="3150" w:type="dxa"/>
            <w:vMerge w:val="restart"/>
            <w:tcBorders>
              <w:top w:val="single" w:sz="4" w:space="0" w:color="A6A6A6"/>
            </w:tcBorders>
          </w:tcPr>
          <w:p w:rsidR="00B6703E" w:rsidRPr="001C369B" w:rsidRDefault="00B6703E" w:rsidP="00F06489">
            <w:pPr>
              <w:pStyle w:val="TableText2"/>
              <w:spacing w:before="60" w:after="60"/>
              <w:jc w:val="left"/>
              <w:rPr>
                <w:sz w:val="20"/>
              </w:rPr>
            </w:pPr>
            <w:r w:rsidRPr="001C369B">
              <w:rPr>
                <w:sz w:val="20"/>
              </w:rPr>
              <w:t>Key Management</w:t>
            </w:r>
          </w:p>
        </w:tc>
        <w:tc>
          <w:tcPr>
            <w:tcW w:w="630" w:type="dxa"/>
            <w:tcBorders>
              <w:top w:val="single" w:sz="4" w:space="0" w:color="A6A6A6"/>
            </w:tcBorders>
          </w:tcPr>
          <w:p w:rsidR="00B6703E" w:rsidRPr="00160251" w:rsidRDefault="000E27A0" w:rsidP="00160251">
            <w:pPr>
              <w:pStyle w:val="BodyText"/>
              <w:spacing w:before="60" w:after="60"/>
              <w:jc w:val="center"/>
              <w:rPr>
                <w:sz w:val="18"/>
                <w:szCs w:val="18"/>
              </w:rPr>
            </w:pPr>
            <w:r w:rsidRPr="00160251">
              <w:rPr>
                <w:sz w:val="18"/>
                <w:szCs w:val="18"/>
              </w:rPr>
              <w:fldChar w:fldCharType="begin">
                <w:ffData>
                  <w:name w:val="Check88"/>
                  <w:enabled/>
                  <w:calcOnExit w:val="0"/>
                  <w:checkBox>
                    <w:sizeAuto/>
                    <w:default w:val="0"/>
                  </w:checkBox>
                </w:ffData>
              </w:fldChar>
            </w:r>
            <w:r w:rsidR="00B6703E"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Borders>
              <w:top w:val="single" w:sz="4" w:space="0" w:color="A6A6A6"/>
            </w:tcBorders>
          </w:tcPr>
          <w:p w:rsidR="00B6703E" w:rsidRPr="001C369B" w:rsidRDefault="00B6703E" w:rsidP="00303908">
            <w:pPr>
              <w:pStyle w:val="BodyText"/>
              <w:spacing w:before="60" w:after="60"/>
              <w:rPr>
                <w:sz w:val="18"/>
                <w:szCs w:val="18"/>
              </w:rPr>
            </w:pPr>
            <w:r w:rsidRPr="001C369B">
              <w:rPr>
                <w:szCs w:val="18"/>
              </w:rPr>
              <w:t>N/A</w:t>
            </w:r>
            <w:r w:rsidRPr="001C369B">
              <w:rPr>
                <w:rFonts w:eastAsia="MS Mincho"/>
                <w:szCs w:val="18"/>
              </w:rPr>
              <w:t xml:space="preserve"> </w:t>
            </w:r>
            <w:r w:rsidRPr="001C369B">
              <w:rPr>
                <w:szCs w:val="18"/>
              </w:rPr>
              <w:t>(explain)</w:t>
            </w:r>
            <w:r w:rsidRPr="001C369B">
              <w:rPr>
                <w:rFonts w:eastAsia="MS Mincho"/>
                <w:sz w:val="18"/>
                <w:szCs w:val="18"/>
              </w:rPr>
              <w:t xml:space="preserve"> </w:t>
            </w:r>
            <w:r w:rsidR="000E27A0" w:rsidRPr="001C369B">
              <w:rPr>
                <w:rFonts w:eastAsia="MS Mincho"/>
                <w:b/>
                <w:bCs/>
                <w:sz w:val="18"/>
                <w:szCs w:val="18"/>
              </w:rPr>
              <w:fldChar w:fldCharType="begin">
                <w:ffData>
                  <w:name w:val="Text23"/>
                  <w:enabled/>
                  <w:calcOnExit w:val="0"/>
                  <w:textInput/>
                </w:ffData>
              </w:fldChar>
            </w:r>
            <w:r w:rsidRPr="001C369B">
              <w:rPr>
                <w:rFonts w:eastAsia="MS Mincho"/>
                <w:b/>
                <w:bCs/>
                <w:sz w:val="18"/>
                <w:szCs w:val="18"/>
              </w:rPr>
              <w:instrText xml:space="preserve"> FORMTEXT </w:instrText>
            </w:r>
            <w:r w:rsidRPr="001C369B">
              <w:rPr>
                <w:sz w:val="18"/>
                <w:szCs w:val="18"/>
              </w:rPr>
              <w:instrText>_</w:instrText>
            </w:r>
            <w:r w:rsidRPr="001C369B">
              <w:rPr>
                <w:b/>
                <w:bCs/>
                <w:sz w:val="32"/>
                <w:szCs w:val="32"/>
              </w:rPr>
              <w:instrText>_</w:instrText>
            </w:r>
            <w:r w:rsidRPr="001C369B">
              <w:instrText>_</w:instrText>
            </w:r>
            <w:r w:rsidR="000E27A0" w:rsidRPr="001C369B">
              <w:rPr>
                <w:rFonts w:eastAsia="MS Mincho"/>
                <w:b/>
                <w:bCs/>
                <w:sz w:val="18"/>
                <w:szCs w:val="18"/>
              </w:rPr>
            </w:r>
            <w:r w:rsidR="000E27A0"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0E27A0" w:rsidRPr="001C369B">
              <w:rPr>
                <w:rFonts w:eastAsia="MS Mincho"/>
                <w:b/>
                <w:bCs/>
                <w:sz w:val="18"/>
                <w:szCs w:val="18"/>
              </w:rPr>
              <w:fldChar w:fldCharType="end"/>
            </w:r>
          </w:p>
        </w:tc>
      </w:tr>
      <w:tr w:rsidR="00B6703E" w:rsidRPr="001C369B">
        <w:tblPrEx>
          <w:tblBorders>
            <w:top w:val="single" w:sz="4" w:space="0" w:color="999999"/>
            <w:bottom w:val="single" w:sz="4" w:space="0" w:color="999999"/>
            <w:insideH w:val="single" w:sz="4" w:space="0" w:color="999999"/>
            <w:insideV w:val="single" w:sz="4" w:space="0" w:color="999999"/>
          </w:tblBorders>
        </w:tblPrEx>
        <w:tc>
          <w:tcPr>
            <w:tcW w:w="558" w:type="dxa"/>
            <w:vMerge/>
          </w:tcPr>
          <w:p w:rsidR="00B6703E" w:rsidRPr="001C369B" w:rsidRDefault="00B6703E" w:rsidP="00F06489">
            <w:pPr>
              <w:pStyle w:val="TableText2"/>
              <w:spacing w:before="60" w:after="60"/>
              <w:jc w:val="left"/>
            </w:pPr>
          </w:p>
        </w:tc>
        <w:tc>
          <w:tcPr>
            <w:tcW w:w="3150" w:type="dxa"/>
            <w:vMerge/>
          </w:tcPr>
          <w:p w:rsidR="00B6703E" w:rsidRPr="001C369B" w:rsidRDefault="00B6703E" w:rsidP="00F06489">
            <w:pPr>
              <w:pStyle w:val="TableText2"/>
              <w:spacing w:before="60" w:after="60"/>
              <w:jc w:val="left"/>
              <w:rPr>
                <w:sz w:val="20"/>
              </w:rPr>
            </w:pPr>
          </w:p>
        </w:tc>
        <w:tc>
          <w:tcPr>
            <w:tcW w:w="630" w:type="dxa"/>
          </w:tcPr>
          <w:p w:rsidR="00B6703E" w:rsidRPr="00160251" w:rsidRDefault="000E27A0" w:rsidP="00160251">
            <w:pPr>
              <w:pStyle w:val="BodyText"/>
              <w:spacing w:before="60" w:after="60"/>
              <w:jc w:val="center"/>
              <w:rPr>
                <w:sz w:val="18"/>
                <w:szCs w:val="18"/>
              </w:rPr>
            </w:pPr>
            <w:r w:rsidRPr="00160251">
              <w:rPr>
                <w:sz w:val="18"/>
                <w:szCs w:val="18"/>
              </w:rPr>
              <w:fldChar w:fldCharType="begin">
                <w:ffData>
                  <w:name w:val="Check89"/>
                  <w:enabled/>
                  <w:calcOnExit w:val="0"/>
                  <w:checkBox>
                    <w:sizeAuto/>
                    <w:default w:val="0"/>
                    <w:checked/>
                  </w:checkBox>
                </w:ffData>
              </w:fldChar>
            </w:r>
            <w:r w:rsidR="00B6703E"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B6703E" w:rsidRPr="001C369B" w:rsidRDefault="00B6703E" w:rsidP="00303908">
            <w:pPr>
              <w:pStyle w:val="BodyText"/>
              <w:spacing w:before="60" w:after="60"/>
              <w:rPr>
                <w:szCs w:val="18"/>
              </w:rPr>
            </w:pPr>
            <w:r w:rsidRPr="001C369B">
              <w:rPr>
                <w:szCs w:val="18"/>
              </w:rPr>
              <w:t>DUKPT</w:t>
            </w:r>
          </w:p>
        </w:tc>
      </w:tr>
      <w:tr w:rsidR="00B6703E" w:rsidRPr="001C369B">
        <w:tblPrEx>
          <w:tblBorders>
            <w:top w:val="single" w:sz="4" w:space="0" w:color="999999"/>
            <w:bottom w:val="single" w:sz="4" w:space="0" w:color="999999"/>
            <w:insideH w:val="single" w:sz="4" w:space="0" w:color="999999"/>
            <w:insideV w:val="single" w:sz="4" w:space="0" w:color="999999"/>
          </w:tblBorders>
        </w:tblPrEx>
        <w:tc>
          <w:tcPr>
            <w:tcW w:w="558" w:type="dxa"/>
            <w:vMerge/>
          </w:tcPr>
          <w:p w:rsidR="00B6703E" w:rsidRPr="001C369B" w:rsidRDefault="00B6703E" w:rsidP="00F06489">
            <w:pPr>
              <w:pStyle w:val="TableText2"/>
              <w:spacing w:before="60" w:after="60"/>
              <w:jc w:val="left"/>
            </w:pPr>
          </w:p>
        </w:tc>
        <w:tc>
          <w:tcPr>
            <w:tcW w:w="3150" w:type="dxa"/>
            <w:vMerge/>
          </w:tcPr>
          <w:p w:rsidR="00B6703E" w:rsidRPr="001C369B" w:rsidRDefault="00B6703E" w:rsidP="00F06489">
            <w:pPr>
              <w:pStyle w:val="TableText2"/>
              <w:spacing w:before="60" w:after="60"/>
              <w:jc w:val="left"/>
              <w:rPr>
                <w:sz w:val="20"/>
              </w:rPr>
            </w:pPr>
          </w:p>
        </w:tc>
        <w:tc>
          <w:tcPr>
            <w:tcW w:w="630" w:type="dxa"/>
          </w:tcPr>
          <w:p w:rsidR="00B6703E" w:rsidRPr="00160251" w:rsidRDefault="000E27A0" w:rsidP="00160251">
            <w:pPr>
              <w:pStyle w:val="BodyText"/>
              <w:spacing w:before="60" w:after="60"/>
              <w:jc w:val="center"/>
              <w:rPr>
                <w:sz w:val="18"/>
                <w:szCs w:val="18"/>
              </w:rPr>
            </w:pPr>
            <w:r w:rsidRPr="00160251">
              <w:rPr>
                <w:sz w:val="18"/>
                <w:szCs w:val="18"/>
              </w:rPr>
              <w:fldChar w:fldCharType="begin">
                <w:ffData>
                  <w:name w:val="Check90"/>
                  <w:enabled/>
                  <w:calcOnExit w:val="0"/>
                  <w:checkBox>
                    <w:sizeAuto/>
                    <w:default w:val="0"/>
                  </w:checkBox>
                </w:ffData>
              </w:fldChar>
            </w:r>
            <w:r w:rsidR="00B6703E"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B6703E" w:rsidRPr="001C369B" w:rsidRDefault="00B6703E" w:rsidP="00303908">
            <w:pPr>
              <w:pStyle w:val="BodyText"/>
              <w:spacing w:before="60" w:after="60"/>
              <w:rPr>
                <w:szCs w:val="18"/>
              </w:rPr>
            </w:pPr>
            <w:r w:rsidRPr="001C369B">
              <w:rPr>
                <w:szCs w:val="18"/>
              </w:rPr>
              <w:t>Fixed</w:t>
            </w:r>
          </w:p>
        </w:tc>
      </w:tr>
      <w:tr w:rsidR="00B6703E" w:rsidRPr="001C369B">
        <w:tblPrEx>
          <w:tblBorders>
            <w:top w:val="single" w:sz="4" w:space="0" w:color="999999"/>
            <w:bottom w:val="single" w:sz="4" w:space="0" w:color="999999"/>
            <w:insideH w:val="single" w:sz="4" w:space="0" w:color="999999"/>
            <w:insideV w:val="single" w:sz="4" w:space="0" w:color="999999"/>
          </w:tblBorders>
        </w:tblPrEx>
        <w:tc>
          <w:tcPr>
            <w:tcW w:w="558" w:type="dxa"/>
            <w:vMerge/>
          </w:tcPr>
          <w:p w:rsidR="00B6703E" w:rsidRPr="001C369B" w:rsidRDefault="00B6703E" w:rsidP="00F06489">
            <w:pPr>
              <w:pStyle w:val="TableText2"/>
              <w:spacing w:before="60" w:after="60"/>
              <w:jc w:val="left"/>
            </w:pPr>
          </w:p>
        </w:tc>
        <w:tc>
          <w:tcPr>
            <w:tcW w:w="3150" w:type="dxa"/>
            <w:vMerge/>
          </w:tcPr>
          <w:p w:rsidR="00B6703E" w:rsidRPr="001C369B" w:rsidRDefault="00B6703E" w:rsidP="00F06489">
            <w:pPr>
              <w:pStyle w:val="TableText2"/>
              <w:spacing w:before="60" w:after="60"/>
              <w:jc w:val="left"/>
              <w:rPr>
                <w:sz w:val="20"/>
              </w:rPr>
            </w:pPr>
          </w:p>
        </w:tc>
        <w:tc>
          <w:tcPr>
            <w:tcW w:w="630" w:type="dxa"/>
          </w:tcPr>
          <w:p w:rsidR="00B6703E" w:rsidRPr="00160251" w:rsidRDefault="000E27A0" w:rsidP="00160251">
            <w:pPr>
              <w:pStyle w:val="BodyText"/>
              <w:spacing w:before="60" w:after="60"/>
              <w:jc w:val="center"/>
              <w:rPr>
                <w:sz w:val="18"/>
                <w:szCs w:val="18"/>
              </w:rPr>
            </w:pPr>
            <w:r w:rsidRPr="00160251">
              <w:rPr>
                <w:sz w:val="18"/>
                <w:szCs w:val="18"/>
              </w:rPr>
              <w:fldChar w:fldCharType="begin">
                <w:ffData>
                  <w:name w:val="Check91"/>
                  <w:enabled/>
                  <w:calcOnExit w:val="0"/>
                  <w:checkBox>
                    <w:sizeAuto/>
                    <w:default w:val="0"/>
                  </w:checkBox>
                </w:ffData>
              </w:fldChar>
            </w:r>
            <w:r w:rsidR="00B6703E"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B6703E" w:rsidRPr="001C369B" w:rsidRDefault="00B6703E" w:rsidP="00303908">
            <w:pPr>
              <w:pStyle w:val="BodyText"/>
              <w:spacing w:before="60" w:after="60"/>
              <w:rPr>
                <w:szCs w:val="18"/>
              </w:rPr>
            </w:pPr>
            <w:r w:rsidRPr="001C369B">
              <w:rPr>
                <w:szCs w:val="18"/>
              </w:rPr>
              <w:t>MK/SK</w:t>
            </w:r>
          </w:p>
        </w:tc>
      </w:tr>
      <w:tr w:rsidR="00B6703E" w:rsidRPr="001C369B">
        <w:tblPrEx>
          <w:tblBorders>
            <w:top w:val="single" w:sz="4" w:space="0" w:color="999999"/>
            <w:bottom w:val="single" w:sz="4" w:space="0" w:color="999999"/>
            <w:insideH w:val="single" w:sz="4" w:space="0" w:color="999999"/>
            <w:insideV w:val="single" w:sz="4" w:space="0" w:color="999999"/>
          </w:tblBorders>
        </w:tblPrEx>
        <w:tc>
          <w:tcPr>
            <w:tcW w:w="558" w:type="dxa"/>
            <w:vMerge w:val="restart"/>
          </w:tcPr>
          <w:p w:rsidR="00B6703E" w:rsidRPr="001C369B" w:rsidRDefault="00B6703E" w:rsidP="00F06489">
            <w:pPr>
              <w:pStyle w:val="TableText2"/>
              <w:spacing w:before="60" w:after="60"/>
              <w:jc w:val="left"/>
            </w:pPr>
            <w:r w:rsidRPr="001C369B">
              <w:t>*</w:t>
            </w:r>
          </w:p>
        </w:tc>
        <w:tc>
          <w:tcPr>
            <w:tcW w:w="3150" w:type="dxa"/>
            <w:vMerge w:val="restart"/>
          </w:tcPr>
          <w:p w:rsidR="00B6703E" w:rsidRPr="001C369B" w:rsidRDefault="00B6703E" w:rsidP="00F06489">
            <w:pPr>
              <w:pStyle w:val="TableText2"/>
              <w:jc w:val="left"/>
              <w:rPr>
                <w:color w:val="000000"/>
                <w:sz w:val="20"/>
              </w:rPr>
            </w:pPr>
            <w:r w:rsidRPr="001C369B">
              <w:rPr>
                <w:color w:val="000000"/>
                <w:sz w:val="20"/>
              </w:rPr>
              <w:t>PIN Entry Technology</w:t>
            </w:r>
          </w:p>
        </w:tc>
        <w:tc>
          <w:tcPr>
            <w:tcW w:w="630" w:type="dxa"/>
          </w:tcPr>
          <w:p w:rsidR="00B6703E" w:rsidRPr="00160251" w:rsidRDefault="000E27A0" w:rsidP="00160251">
            <w:pPr>
              <w:pStyle w:val="BodyText"/>
              <w:spacing w:before="60" w:after="60"/>
              <w:jc w:val="center"/>
              <w:rPr>
                <w:sz w:val="18"/>
                <w:szCs w:val="18"/>
              </w:rPr>
            </w:pPr>
            <w:r w:rsidRPr="00160251">
              <w:rPr>
                <w:sz w:val="18"/>
                <w:szCs w:val="18"/>
              </w:rPr>
              <w:fldChar w:fldCharType="begin">
                <w:ffData>
                  <w:name w:val="Check88"/>
                  <w:enabled/>
                  <w:calcOnExit w:val="0"/>
                  <w:checkBox>
                    <w:sizeAuto/>
                    <w:default w:val="0"/>
                  </w:checkBox>
                </w:ffData>
              </w:fldChar>
            </w:r>
            <w:r w:rsidR="00B6703E"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B6703E" w:rsidRPr="001C369B" w:rsidRDefault="00B6703E" w:rsidP="00303908">
            <w:pPr>
              <w:pStyle w:val="BodyText"/>
              <w:spacing w:before="60" w:after="60"/>
              <w:rPr>
                <w:sz w:val="18"/>
                <w:szCs w:val="18"/>
              </w:rPr>
            </w:pPr>
            <w:r w:rsidRPr="001C369B">
              <w:rPr>
                <w:szCs w:val="18"/>
              </w:rPr>
              <w:t>N/A</w:t>
            </w:r>
            <w:r w:rsidRPr="001C369B">
              <w:rPr>
                <w:rFonts w:eastAsia="MS Mincho"/>
                <w:szCs w:val="18"/>
              </w:rPr>
              <w:t xml:space="preserve"> </w:t>
            </w:r>
            <w:r w:rsidRPr="001C369B">
              <w:rPr>
                <w:szCs w:val="18"/>
              </w:rPr>
              <w:t>(explain)</w:t>
            </w:r>
            <w:r w:rsidRPr="001C369B">
              <w:rPr>
                <w:rFonts w:eastAsia="MS Mincho"/>
                <w:sz w:val="18"/>
                <w:szCs w:val="18"/>
              </w:rPr>
              <w:t xml:space="preserve"> </w:t>
            </w:r>
            <w:r w:rsidR="000E27A0" w:rsidRPr="001C369B">
              <w:rPr>
                <w:rFonts w:eastAsia="MS Mincho"/>
                <w:b/>
                <w:bCs/>
                <w:sz w:val="18"/>
                <w:szCs w:val="18"/>
              </w:rPr>
              <w:fldChar w:fldCharType="begin">
                <w:ffData>
                  <w:name w:val="Text23"/>
                  <w:enabled/>
                  <w:calcOnExit w:val="0"/>
                  <w:textInput/>
                </w:ffData>
              </w:fldChar>
            </w:r>
            <w:r w:rsidRPr="001C369B">
              <w:rPr>
                <w:rFonts w:eastAsia="MS Mincho"/>
                <w:b/>
                <w:bCs/>
                <w:sz w:val="18"/>
                <w:szCs w:val="18"/>
              </w:rPr>
              <w:instrText xml:space="preserve"> FORMTEXT </w:instrText>
            </w:r>
            <w:r w:rsidRPr="001C369B">
              <w:rPr>
                <w:sz w:val="18"/>
                <w:szCs w:val="18"/>
              </w:rPr>
              <w:instrText>_</w:instrText>
            </w:r>
            <w:r w:rsidRPr="001C369B">
              <w:rPr>
                <w:b/>
                <w:bCs/>
                <w:sz w:val="32"/>
                <w:szCs w:val="32"/>
              </w:rPr>
              <w:instrText>_</w:instrText>
            </w:r>
            <w:r w:rsidRPr="001C369B">
              <w:instrText>_</w:instrText>
            </w:r>
            <w:r w:rsidR="000E27A0" w:rsidRPr="001C369B">
              <w:rPr>
                <w:rFonts w:eastAsia="MS Mincho"/>
                <w:b/>
                <w:bCs/>
                <w:sz w:val="18"/>
                <w:szCs w:val="18"/>
              </w:rPr>
            </w:r>
            <w:r w:rsidR="000E27A0" w:rsidRPr="001C369B">
              <w:rPr>
                <w:rFonts w:eastAsia="MS Mincho"/>
                <w:b/>
                <w:bCs/>
                <w:sz w:val="18"/>
                <w:szCs w:val="18"/>
              </w:rPr>
              <w:fldChar w:fldCharType="separate"/>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841A52" w:rsidRPr="001C369B">
              <w:rPr>
                <w:rFonts w:eastAsia="MS Mincho" w:hAnsi="Monaco" w:cs="Monaco"/>
                <w:b/>
                <w:bCs/>
                <w:sz w:val="18"/>
                <w:szCs w:val="18"/>
              </w:rPr>
              <w:t> </w:t>
            </w:r>
            <w:r w:rsidR="000E27A0" w:rsidRPr="001C369B">
              <w:rPr>
                <w:rFonts w:eastAsia="MS Mincho"/>
                <w:b/>
                <w:bCs/>
                <w:sz w:val="18"/>
                <w:szCs w:val="18"/>
              </w:rPr>
              <w:fldChar w:fldCharType="end"/>
            </w:r>
          </w:p>
        </w:tc>
      </w:tr>
      <w:tr w:rsidR="00B6703E" w:rsidRPr="001C369B">
        <w:tblPrEx>
          <w:tblBorders>
            <w:top w:val="single" w:sz="4" w:space="0" w:color="999999"/>
            <w:bottom w:val="single" w:sz="4" w:space="0" w:color="999999"/>
            <w:insideH w:val="single" w:sz="4" w:space="0" w:color="999999"/>
            <w:insideV w:val="single" w:sz="4" w:space="0" w:color="999999"/>
          </w:tblBorders>
        </w:tblPrEx>
        <w:tc>
          <w:tcPr>
            <w:tcW w:w="558" w:type="dxa"/>
            <w:vMerge/>
          </w:tcPr>
          <w:p w:rsidR="00B6703E" w:rsidRPr="001C369B" w:rsidRDefault="00B6703E" w:rsidP="00F06489">
            <w:pPr>
              <w:pStyle w:val="TableText2"/>
              <w:spacing w:before="60" w:after="60"/>
              <w:jc w:val="left"/>
            </w:pPr>
          </w:p>
        </w:tc>
        <w:tc>
          <w:tcPr>
            <w:tcW w:w="3150" w:type="dxa"/>
            <w:vMerge/>
          </w:tcPr>
          <w:p w:rsidR="00B6703E" w:rsidRPr="001C369B" w:rsidRDefault="00B6703E" w:rsidP="00F06489">
            <w:pPr>
              <w:pStyle w:val="TableText2"/>
              <w:ind w:right="110"/>
              <w:jc w:val="left"/>
              <w:rPr>
                <w:color w:val="000000"/>
                <w:sz w:val="20"/>
              </w:rPr>
            </w:pPr>
          </w:p>
        </w:tc>
        <w:tc>
          <w:tcPr>
            <w:tcW w:w="630" w:type="dxa"/>
          </w:tcPr>
          <w:p w:rsidR="00B6703E" w:rsidRPr="00160251" w:rsidRDefault="000E27A0" w:rsidP="00160251">
            <w:pPr>
              <w:pStyle w:val="BodyText"/>
              <w:spacing w:before="60" w:after="60"/>
              <w:jc w:val="center"/>
              <w:rPr>
                <w:sz w:val="18"/>
                <w:szCs w:val="18"/>
              </w:rPr>
            </w:pPr>
            <w:r w:rsidRPr="00160251">
              <w:rPr>
                <w:sz w:val="18"/>
                <w:szCs w:val="18"/>
              </w:rPr>
              <w:fldChar w:fldCharType="begin">
                <w:ffData>
                  <w:name w:val="Check89"/>
                  <w:enabled/>
                  <w:calcOnExit w:val="0"/>
                  <w:checkBox>
                    <w:sizeAuto/>
                    <w:default w:val="0"/>
                    <w:checked/>
                  </w:checkBox>
                </w:ffData>
              </w:fldChar>
            </w:r>
            <w:r w:rsidR="00B6703E"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B6703E" w:rsidRPr="001C369B" w:rsidRDefault="00B6703E" w:rsidP="00303908">
            <w:pPr>
              <w:pStyle w:val="BodyText"/>
              <w:spacing w:before="60" w:after="60"/>
              <w:rPr>
                <w:szCs w:val="18"/>
              </w:rPr>
            </w:pPr>
            <w:r w:rsidRPr="001C369B">
              <w:rPr>
                <w:szCs w:val="18"/>
              </w:rPr>
              <w:t>Physical (Hard) Keys</w:t>
            </w:r>
          </w:p>
        </w:tc>
      </w:tr>
      <w:tr w:rsidR="00B6703E" w:rsidRPr="001C369B">
        <w:tblPrEx>
          <w:tblBorders>
            <w:top w:val="single" w:sz="4" w:space="0" w:color="999999"/>
            <w:bottom w:val="single" w:sz="4" w:space="0" w:color="999999"/>
            <w:insideH w:val="single" w:sz="4" w:space="0" w:color="999999"/>
            <w:insideV w:val="single" w:sz="4" w:space="0" w:color="999999"/>
          </w:tblBorders>
        </w:tblPrEx>
        <w:tc>
          <w:tcPr>
            <w:tcW w:w="558" w:type="dxa"/>
            <w:vMerge/>
          </w:tcPr>
          <w:p w:rsidR="00B6703E" w:rsidRPr="001C369B" w:rsidRDefault="00B6703E" w:rsidP="00F06489">
            <w:pPr>
              <w:pStyle w:val="TableText2"/>
              <w:spacing w:before="60" w:after="60"/>
              <w:jc w:val="left"/>
            </w:pPr>
          </w:p>
        </w:tc>
        <w:tc>
          <w:tcPr>
            <w:tcW w:w="3150" w:type="dxa"/>
            <w:vMerge/>
          </w:tcPr>
          <w:p w:rsidR="00B6703E" w:rsidRPr="001C369B" w:rsidRDefault="00B6703E" w:rsidP="00F06489">
            <w:pPr>
              <w:pStyle w:val="TableText2"/>
              <w:ind w:right="110"/>
              <w:jc w:val="left"/>
              <w:rPr>
                <w:color w:val="000000"/>
                <w:sz w:val="20"/>
              </w:rPr>
            </w:pPr>
          </w:p>
        </w:tc>
        <w:tc>
          <w:tcPr>
            <w:tcW w:w="630" w:type="dxa"/>
          </w:tcPr>
          <w:p w:rsidR="00B6703E" w:rsidRPr="00160251" w:rsidRDefault="000E27A0" w:rsidP="00160251">
            <w:pPr>
              <w:pStyle w:val="BodyText"/>
              <w:spacing w:before="60" w:after="60"/>
              <w:jc w:val="center"/>
              <w:rPr>
                <w:sz w:val="18"/>
                <w:szCs w:val="18"/>
              </w:rPr>
            </w:pPr>
            <w:r w:rsidRPr="00160251">
              <w:rPr>
                <w:sz w:val="18"/>
                <w:szCs w:val="18"/>
              </w:rPr>
              <w:fldChar w:fldCharType="begin">
                <w:ffData>
                  <w:name w:val="Check90"/>
                  <w:enabled/>
                  <w:calcOnExit w:val="0"/>
                  <w:checkBox>
                    <w:sizeAuto/>
                    <w:default w:val="0"/>
                  </w:checkBox>
                </w:ffData>
              </w:fldChar>
            </w:r>
            <w:r w:rsidR="00B6703E"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B6703E" w:rsidRPr="001C369B" w:rsidRDefault="00B6703E" w:rsidP="00303908">
            <w:pPr>
              <w:pStyle w:val="BodyText"/>
              <w:spacing w:before="60" w:after="60"/>
              <w:rPr>
                <w:szCs w:val="18"/>
              </w:rPr>
            </w:pPr>
            <w:r w:rsidRPr="001C369B">
              <w:rPr>
                <w:szCs w:val="18"/>
              </w:rPr>
              <w:t>Touch screen</w:t>
            </w:r>
          </w:p>
        </w:tc>
      </w:tr>
      <w:tr w:rsidR="00B6703E" w:rsidRPr="001C369B">
        <w:tblPrEx>
          <w:tblBorders>
            <w:top w:val="single" w:sz="4" w:space="0" w:color="999999"/>
            <w:bottom w:val="single" w:sz="4" w:space="0" w:color="999999"/>
            <w:insideH w:val="single" w:sz="4" w:space="0" w:color="999999"/>
            <w:insideV w:val="single" w:sz="4" w:space="0" w:color="999999"/>
          </w:tblBorders>
        </w:tblPrEx>
        <w:tc>
          <w:tcPr>
            <w:tcW w:w="558" w:type="dxa"/>
            <w:vMerge/>
          </w:tcPr>
          <w:p w:rsidR="00B6703E" w:rsidRPr="001C369B" w:rsidRDefault="00B6703E" w:rsidP="00F06489">
            <w:pPr>
              <w:pStyle w:val="TableText2"/>
              <w:spacing w:before="60" w:after="60"/>
              <w:jc w:val="left"/>
            </w:pPr>
          </w:p>
        </w:tc>
        <w:tc>
          <w:tcPr>
            <w:tcW w:w="3150" w:type="dxa"/>
            <w:vMerge/>
          </w:tcPr>
          <w:p w:rsidR="00B6703E" w:rsidRPr="001C369B" w:rsidRDefault="00B6703E" w:rsidP="00F06489">
            <w:pPr>
              <w:pStyle w:val="TableText2"/>
              <w:spacing w:before="60" w:after="60"/>
              <w:jc w:val="left"/>
              <w:rPr>
                <w:sz w:val="20"/>
              </w:rPr>
            </w:pPr>
          </w:p>
        </w:tc>
        <w:tc>
          <w:tcPr>
            <w:tcW w:w="630" w:type="dxa"/>
          </w:tcPr>
          <w:p w:rsidR="00B6703E" w:rsidRPr="00160251" w:rsidRDefault="000E27A0" w:rsidP="00160251">
            <w:pPr>
              <w:pStyle w:val="BodyText"/>
              <w:spacing w:before="60" w:after="60"/>
              <w:jc w:val="center"/>
              <w:rPr>
                <w:sz w:val="18"/>
                <w:szCs w:val="18"/>
              </w:rPr>
            </w:pPr>
            <w:r w:rsidRPr="00160251">
              <w:rPr>
                <w:sz w:val="18"/>
                <w:szCs w:val="18"/>
              </w:rPr>
              <w:fldChar w:fldCharType="begin">
                <w:ffData>
                  <w:name w:val="Check91"/>
                  <w:enabled/>
                  <w:calcOnExit w:val="0"/>
                  <w:checkBox>
                    <w:sizeAuto/>
                    <w:default w:val="0"/>
                  </w:checkBox>
                </w:ffData>
              </w:fldChar>
            </w:r>
            <w:r w:rsidR="00B6703E"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B6703E" w:rsidRPr="001C369B" w:rsidRDefault="00B6703E" w:rsidP="00303908">
            <w:pPr>
              <w:pStyle w:val="BodyText"/>
              <w:spacing w:before="60" w:after="60"/>
              <w:rPr>
                <w:szCs w:val="18"/>
              </w:rPr>
            </w:pPr>
            <w:r w:rsidRPr="001C369B">
              <w:rPr>
                <w:szCs w:val="18"/>
              </w:rPr>
              <w:t xml:space="preserve">Other </w:t>
            </w:r>
            <w:bookmarkStart w:id="29" w:name="Text40"/>
            <w:r w:rsidR="000E27A0" w:rsidRPr="001C369B">
              <w:rPr>
                <w:szCs w:val="18"/>
              </w:rPr>
              <w:fldChar w:fldCharType="begin">
                <w:ffData>
                  <w:name w:val="Text40"/>
                  <w:enabled/>
                  <w:calcOnExit w:val="0"/>
                  <w:textInput/>
                </w:ffData>
              </w:fldChar>
            </w:r>
            <w:r w:rsidRPr="001C369B">
              <w:rPr>
                <w:szCs w:val="18"/>
              </w:rPr>
              <w:instrText xml:space="preserve"> FORMTEXT </w:instrText>
            </w:r>
            <w:r w:rsidR="000E27A0" w:rsidRPr="001C369B">
              <w:rPr>
                <w:szCs w:val="18"/>
              </w:rPr>
            </w:r>
            <w:r w:rsidR="000E27A0" w:rsidRPr="001C369B">
              <w:rPr>
                <w:szCs w:val="18"/>
              </w:rPr>
              <w:fldChar w:fldCharType="separate"/>
            </w:r>
            <w:r w:rsidR="00841A52" w:rsidRPr="001C369B">
              <w:rPr>
                <w:rFonts w:ascii="Monaco" w:hAnsi="Monaco" w:cs="Monaco"/>
                <w:szCs w:val="18"/>
              </w:rPr>
              <w:t> </w:t>
            </w:r>
            <w:r w:rsidR="00841A52" w:rsidRPr="001C369B">
              <w:rPr>
                <w:rFonts w:ascii="Monaco" w:hAnsi="Monaco" w:cs="Monaco"/>
                <w:szCs w:val="18"/>
              </w:rPr>
              <w:t> </w:t>
            </w:r>
            <w:r w:rsidR="00841A52" w:rsidRPr="001C369B">
              <w:rPr>
                <w:rFonts w:ascii="Monaco" w:hAnsi="Monaco" w:cs="Monaco"/>
                <w:szCs w:val="18"/>
              </w:rPr>
              <w:t> </w:t>
            </w:r>
            <w:r w:rsidR="00841A52" w:rsidRPr="001C369B">
              <w:rPr>
                <w:rFonts w:ascii="Monaco" w:hAnsi="Monaco" w:cs="Monaco"/>
                <w:szCs w:val="18"/>
              </w:rPr>
              <w:t> </w:t>
            </w:r>
            <w:r w:rsidR="00841A52" w:rsidRPr="001C369B">
              <w:rPr>
                <w:rFonts w:ascii="Monaco" w:hAnsi="Monaco" w:cs="Monaco"/>
                <w:szCs w:val="18"/>
              </w:rPr>
              <w:t> </w:t>
            </w:r>
            <w:r w:rsidR="000E27A0" w:rsidRPr="001C369B">
              <w:rPr>
                <w:szCs w:val="18"/>
              </w:rPr>
              <w:fldChar w:fldCharType="end"/>
            </w:r>
            <w:bookmarkEnd w:id="29"/>
          </w:p>
        </w:tc>
      </w:tr>
      <w:tr w:rsidR="00B6703E" w:rsidRPr="001C369B">
        <w:tblPrEx>
          <w:tblBorders>
            <w:top w:val="single" w:sz="4" w:space="0" w:color="999999"/>
            <w:bottom w:val="single" w:sz="4" w:space="0" w:color="999999"/>
            <w:insideH w:val="single" w:sz="4" w:space="0" w:color="999999"/>
            <w:insideV w:val="single" w:sz="4" w:space="0" w:color="999999"/>
          </w:tblBorders>
        </w:tblPrEx>
        <w:tc>
          <w:tcPr>
            <w:tcW w:w="558" w:type="dxa"/>
            <w:vMerge w:val="restart"/>
          </w:tcPr>
          <w:p w:rsidR="00B6703E" w:rsidRPr="001C369B" w:rsidRDefault="00B6703E" w:rsidP="00F06489">
            <w:pPr>
              <w:pStyle w:val="TableText2"/>
              <w:spacing w:before="60" w:after="60"/>
              <w:jc w:val="left"/>
            </w:pPr>
            <w:r w:rsidRPr="001C369B">
              <w:t>*</w:t>
            </w:r>
          </w:p>
        </w:tc>
        <w:tc>
          <w:tcPr>
            <w:tcW w:w="3150" w:type="dxa"/>
            <w:vMerge w:val="restart"/>
          </w:tcPr>
          <w:p w:rsidR="00B6703E" w:rsidRPr="001C369B" w:rsidRDefault="00B6703E" w:rsidP="00F06489">
            <w:pPr>
              <w:pStyle w:val="TableText2"/>
              <w:spacing w:before="60" w:after="60"/>
              <w:jc w:val="left"/>
              <w:rPr>
                <w:sz w:val="20"/>
              </w:rPr>
            </w:pPr>
            <w:r w:rsidRPr="001C369B">
              <w:rPr>
                <w:color w:val="000000"/>
                <w:sz w:val="20"/>
              </w:rPr>
              <w:t>Prompt Control</w:t>
            </w:r>
          </w:p>
        </w:tc>
        <w:tc>
          <w:tcPr>
            <w:tcW w:w="630" w:type="dxa"/>
          </w:tcPr>
          <w:p w:rsidR="00B6703E" w:rsidRPr="00160251" w:rsidRDefault="000E27A0" w:rsidP="00160251">
            <w:pPr>
              <w:pStyle w:val="BodyText"/>
              <w:spacing w:before="60" w:after="60"/>
              <w:jc w:val="center"/>
              <w:rPr>
                <w:sz w:val="18"/>
                <w:szCs w:val="18"/>
              </w:rPr>
            </w:pPr>
            <w:r w:rsidRPr="00160251">
              <w:rPr>
                <w:sz w:val="18"/>
                <w:szCs w:val="18"/>
              </w:rPr>
              <w:fldChar w:fldCharType="begin">
                <w:ffData>
                  <w:name w:val="Check88"/>
                  <w:enabled/>
                  <w:calcOnExit w:val="0"/>
                  <w:checkBox>
                    <w:sizeAuto/>
                    <w:default w:val="0"/>
                  </w:checkBox>
                </w:ffData>
              </w:fldChar>
            </w:r>
            <w:r w:rsidR="00B6703E"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B6703E" w:rsidRPr="001C369B" w:rsidRDefault="00B6703E" w:rsidP="00303908">
            <w:pPr>
              <w:pStyle w:val="BodyText"/>
              <w:spacing w:before="60" w:after="60"/>
              <w:rPr>
                <w:sz w:val="18"/>
                <w:szCs w:val="18"/>
              </w:rPr>
            </w:pPr>
            <w:r w:rsidRPr="001C369B">
              <w:rPr>
                <w:szCs w:val="18"/>
              </w:rPr>
              <w:t>N/A (explain)</w:t>
            </w:r>
            <w:r w:rsidRPr="001C369B">
              <w:rPr>
                <w:rFonts w:eastAsia="MS Mincho"/>
                <w:sz w:val="18"/>
                <w:szCs w:val="18"/>
              </w:rPr>
              <w:t xml:space="preserve"> </w:t>
            </w:r>
            <w:r w:rsidR="000E27A0" w:rsidRPr="001C369B">
              <w:rPr>
                <w:sz w:val="18"/>
                <w:szCs w:val="18"/>
              </w:rPr>
              <w:fldChar w:fldCharType="begin">
                <w:ffData>
                  <w:name w:val="Text23"/>
                  <w:enabled/>
                  <w:calcOnExit w:val="0"/>
                  <w:textInput/>
                </w:ffData>
              </w:fldChar>
            </w:r>
            <w:r w:rsidRPr="001C369B">
              <w:rPr>
                <w:sz w:val="18"/>
                <w:szCs w:val="18"/>
              </w:rPr>
              <w:instrText xml:space="preserve"> FORMTEXT ___</w:instrText>
            </w:r>
            <w:r w:rsidR="000E27A0" w:rsidRPr="001C369B">
              <w:rPr>
                <w:sz w:val="18"/>
                <w:szCs w:val="18"/>
              </w:rPr>
            </w:r>
            <w:r w:rsidR="000E27A0" w:rsidRPr="001C369B">
              <w:rPr>
                <w:sz w:val="18"/>
                <w:szCs w:val="18"/>
              </w:rPr>
              <w:fldChar w:fldCharType="separate"/>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0E27A0" w:rsidRPr="001C369B">
              <w:rPr>
                <w:sz w:val="18"/>
                <w:szCs w:val="18"/>
              </w:rPr>
              <w:fldChar w:fldCharType="end"/>
            </w:r>
          </w:p>
        </w:tc>
      </w:tr>
      <w:tr w:rsidR="00B6703E" w:rsidRPr="001C369B">
        <w:tblPrEx>
          <w:tblBorders>
            <w:top w:val="single" w:sz="4" w:space="0" w:color="999999"/>
            <w:bottom w:val="single" w:sz="4" w:space="0" w:color="999999"/>
            <w:insideH w:val="single" w:sz="4" w:space="0" w:color="999999"/>
            <w:insideV w:val="single" w:sz="4" w:space="0" w:color="999999"/>
          </w:tblBorders>
        </w:tblPrEx>
        <w:tc>
          <w:tcPr>
            <w:tcW w:w="558" w:type="dxa"/>
            <w:vMerge/>
          </w:tcPr>
          <w:p w:rsidR="00B6703E" w:rsidRPr="001C369B" w:rsidRDefault="00B6703E" w:rsidP="00F06489">
            <w:pPr>
              <w:pStyle w:val="TableText2"/>
              <w:spacing w:before="60" w:after="60"/>
              <w:jc w:val="left"/>
            </w:pPr>
          </w:p>
        </w:tc>
        <w:tc>
          <w:tcPr>
            <w:tcW w:w="3150" w:type="dxa"/>
            <w:vMerge/>
          </w:tcPr>
          <w:p w:rsidR="00B6703E" w:rsidRPr="001C369B" w:rsidRDefault="00B6703E" w:rsidP="00F06489">
            <w:pPr>
              <w:pStyle w:val="TableText2"/>
              <w:spacing w:before="60" w:after="60"/>
              <w:jc w:val="left"/>
              <w:rPr>
                <w:sz w:val="20"/>
              </w:rPr>
            </w:pPr>
          </w:p>
        </w:tc>
        <w:tc>
          <w:tcPr>
            <w:tcW w:w="630" w:type="dxa"/>
          </w:tcPr>
          <w:p w:rsidR="00B6703E" w:rsidRPr="00160251" w:rsidRDefault="000E27A0" w:rsidP="00160251">
            <w:pPr>
              <w:pStyle w:val="BodyText"/>
              <w:spacing w:before="60" w:after="60"/>
              <w:jc w:val="center"/>
              <w:rPr>
                <w:sz w:val="18"/>
                <w:szCs w:val="18"/>
              </w:rPr>
            </w:pPr>
            <w:r w:rsidRPr="00160251">
              <w:rPr>
                <w:sz w:val="18"/>
                <w:szCs w:val="18"/>
              </w:rPr>
              <w:fldChar w:fldCharType="begin">
                <w:ffData>
                  <w:name w:val="Check89"/>
                  <w:enabled/>
                  <w:calcOnExit w:val="0"/>
                  <w:checkBox>
                    <w:sizeAuto/>
                    <w:default w:val="0"/>
                    <w:checked/>
                  </w:checkBox>
                </w:ffData>
              </w:fldChar>
            </w:r>
            <w:r w:rsidR="00B6703E"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B6703E" w:rsidRPr="001C369B" w:rsidRDefault="00B6703E" w:rsidP="00303908">
            <w:pPr>
              <w:pStyle w:val="BodyText"/>
              <w:spacing w:before="60" w:after="60"/>
              <w:rPr>
                <w:szCs w:val="18"/>
              </w:rPr>
            </w:pPr>
            <w:r w:rsidRPr="001C369B">
              <w:rPr>
                <w:szCs w:val="18"/>
              </w:rPr>
              <w:t>Acquirer-controlled</w:t>
            </w:r>
          </w:p>
        </w:tc>
      </w:tr>
      <w:tr w:rsidR="00B6703E" w:rsidRPr="001C369B">
        <w:tblPrEx>
          <w:tblBorders>
            <w:top w:val="single" w:sz="4" w:space="0" w:color="999999"/>
            <w:bottom w:val="single" w:sz="4" w:space="0" w:color="999999"/>
            <w:insideH w:val="single" w:sz="4" w:space="0" w:color="999999"/>
            <w:insideV w:val="single" w:sz="4" w:space="0" w:color="999999"/>
          </w:tblBorders>
        </w:tblPrEx>
        <w:tc>
          <w:tcPr>
            <w:tcW w:w="558" w:type="dxa"/>
            <w:vMerge/>
          </w:tcPr>
          <w:p w:rsidR="00B6703E" w:rsidRPr="001C369B" w:rsidRDefault="00B6703E" w:rsidP="00F06489">
            <w:pPr>
              <w:pStyle w:val="TableText2"/>
              <w:spacing w:before="60" w:after="60"/>
              <w:jc w:val="left"/>
            </w:pPr>
          </w:p>
        </w:tc>
        <w:tc>
          <w:tcPr>
            <w:tcW w:w="3150" w:type="dxa"/>
            <w:vMerge/>
          </w:tcPr>
          <w:p w:rsidR="00B6703E" w:rsidRPr="001C369B" w:rsidRDefault="00B6703E" w:rsidP="00F06489">
            <w:pPr>
              <w:pStyle w:val="TableText2"/>
              <w:spacing w:before="60" w:after="60"/>
              <w:jc w:val="left"/>
              <w:rPr>
                <w:sz w:val="20"/>
              </w:rPr>
            </w:pPr>
          </w:p>
        </w:tc>
        <w:tc>
          <w:tcPr>
            <w:tcW w:w="630" w:type="dxa"/>
          </w:tcPr>
          <w:p w:rsidR="00B6703E" w:rsidRPr="00160251" w:rsidRDefault="000E27A0" w:rsidP="00160251">
            <w:pPr>
              <w:pStyle w:val="BodyText"/>
              <w:spacing w:before="60" w:after="60"/>
              <w:jc w:val="center"/>
              <w:rPr>
                <w:sz w:val="18"/>
                <w:szCs w:val="18"/>
              </w:rPr>
            </w:pPr>
            <w:r w:rsidRPr="00160251">
              <w:rPr>
                <w:sz w:val="18"/>
                <w:szCs w:val="18"/>
              </w:rPr>
              <w:fldChar w:fldCharType="begin">
                <w:ffData>
                  <w:name w:val="Check90"/>
                  <w:enabled/>
                  <w:calcOnExit w:val="0"/>
                  <w:checkBox>
                    <w:sizeAuto/>
                    <w:default w:val="0"/>
                  </w:checkBox>
                </w:ffData>
              </w:fldChar>
            </w:r>
            <w:r w:rsidR="00B6703E"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B6703E" w:rsidRPr="001C369B" w:rsidRDefault="00B6703E" w:rsidP="00303908">
            <w:pPr>
              <w:pStyle w:val="BodyText"/>
              <w:spacing w:before="60" w:after="60"/>
              <w:rPr>
                <w:szCs w:val="18"/>
              </w:rPr>
            </w:pPr>
            <w:r w:rsidRPr="001C369B">
              <w:rPr>
                <w:szCs w:val="18"/>
              </w:rPr>
              <w:t>Terminal manufacturer-controlled</w:t>
            </w:r>
          </w:p>
        </w:tc>
      </w:tr>
      <w:tr w:rsidR="00B6703E" w:rsidRPr="001C369B">
        <w:tblPrEx>
          <w:tblBorders>
            <w:top w:val="single" w:sz="4" w:space="0" w:color="999999"/>
            <w:bottom w:val="single" w:sz="4" w:space="0" w:color="999999"/>
            <w:insideH w:val="single" w:sz="4" w:space="0" w:color="999999"/>
            <w:insideV w:val="single" w:sz="4" w:space="0" w:color="999999"/>
          </w:tblBorders>
        </w:tblPrEx>
        <w:tc>
          <w:tcPr>
            <w:tcW w:w="558" w:type="dxa"/>
            <w:vMerge/>
          </w:tcPr>
          <w:p w:rsidR="00B6703E" w:rsidRPr="001C369B" w:rsidRDefault="00B6703E" w:rsidP="00F06489">
            <w:pPr>
              <w:pStyle w:val="TableText2"/>
              <w:spacing w:before="60" w:after="60"/>
              <w:jc w:val="left"/>
            </w:pPr>
          </w:p>
        </w:tc>
        <w:tc>
          <w:tcPr>
            <w:tcW w:w="3150" w:type="dxa"/>
            <w:vMerge/>
          </w:tcPr>
          <w:p w:rsidR="00B6703E" w:rsidRPr="001C369B" w:rsidRDefault="00B6703E" w:rsidP="00F06489">
            <w:pPr>
              <w:pStyle w:val="TableText2"/>
              <w:spacing w:before="60" w:after="60"/>
              <w:jc w:val="left"/>
              <w:rPr>
                <w:sz w:val="20"/>
              </w:rPr>
            </w:pPr>
          </w:p>
        </w:tc>
        <w:tc>
          <w:tcPr>
            <w:tcW w:w="630" w:type="dxa"/>
          </w:tcPr>
          <w:p w:rsidR="00B6703E" w:rsidRPr="00160251" w:rsidRDefault="000E27A0" w:rsidP="00160251">
            <w:pPr>
              <w:pStyle w:val="BodyText"/>
              <w:spacing w:before="60" w:after="60"/>
              <w:jc w:val="center"/>
              <w:rPr>
                <w:sz w:val="18"/>
                <w:szCs w:val="18"/>
              </w:rPr>
            </w:pPr>
            <w:r w:rsidRPr="00160251">
              <w:rPr>
                <w:sz w:val="18"/>
                <w:szCs w:val="18"/>
              </w:rPr>
              <w:fldChar w:fldCharType="begin">
                <w:ffData>
                  <w:name w:val="Check91"/>
                  <w:enabled/>
                  <w:calcOnExit w:val="0"/>
                  <w:checkBox>
                    <w:sizeAuto/>
                    <w:default w:val="0"/>
                  </w:checkBox>
                </w:ffData>
              </w:fldChar>
            </w:r>
            <w:r w:rsidR="00B6703E"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B6703E" w:rsidRPr="001C369B" w:rsidRDefault="00B6703E" w:rsidP="00303908">
            <w:pPr>
              <w:pStyle w:val="BodyText"/>
              <w:spacing w:before="60" w:after="60"/>
              <w:rPr>
                <w:sz w:val="18"/>
                <w:szCs w:val="18"/>
              </w:rPr>
            </w:pPr>
            <w:r w:rsidRPr="001C369B">
              <w:rPr>
                <w:szCs w:val="18"/>
              </w:rPr>
              <w:t>Other (explain)</w:t>
            </w:r>
            <w:r w:rsidRPr="001C369B">
              <w:rPr>
                <w:rFonts w:eastAsia="MS Mincho"/>
                <w:sz w:val="18"/>
                <w:szCs w:val="18"/>
              </w:rPr>
              <w:t xml:space="preserve"> </w:t>
            </w:r>
            <w:bookmarkStart w:id="30" w:name="Text41"/>
            <w:r w:rsidR="000E27A0" w:rsidRPr="001C369B">
              <w:rPr>
                <w:sz w:val="18"/>
                <w:szCs w:val="18"/>
              </w:rPr>
              <w:fldChar w:fldCharType="begin">
                <w:ffData>
                  <w:name w:val="Text41"/>
                  <w:enabled/>
                  <w:calcOnExit w:val="0"/>
                  <w:textInput/>
                </w:ffData>
              </w:fldChar>
            </w:r>
            <w:r w:rsidRPr="001C369B">
              <w:rPr>
                <w:sz w:val="18"/>
                <w:szCs w:val="18"/>
              </w:rPr>
              <w:instrText xml:space="preserve"> FORMTEXT </w:instrText>
            </w:r>
            <w:r w:rsidR="000E27A0" w:rsidRPr="001C369B">
              <w:rPr>
                <w:sz w:val="18"/>
                <w:szCs w:val="18"/>
              </w:rPr>
            </w:r>
            <w:r w:rsidR="000E27A0" w:rsidRPr="001C369B">
              <w:rPr>
                <w:sz w:val="18"/>
                <w:szCs w:val="18"/>
              </w:rPr>
              <w:fldChar w:fldCharType="separate"/>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0E27A0" w:rsidRPr="001C369B">
              <w:rPr>
                <w:sz w:val="18"/>
                <w:szCs w:val="18"/>
              </w:rPr>
              <w:fldChar w:fldCharType="end"/>
            </w:r>
            <w:bookmarkEnd w:id="30"/>
          </w:p>
        </w:tc>
      </w:tr>
      <w:tr w:rsidR="00FD1312" w:rsidRPr="001C369B">
        <w:tblPrEx>
          <w:tblBorders>
            <w:top w:val="single" w:sz="4" w:space="0" w:color="999999"/>
            <w:bottom w:val="single" w:sz="4" w:space="0" w:color="999999"/>
            <w:insideH w:val="single" w:sz="4" w:space="0" w:color="999999"/>
            <w:insideV w:val="single" w:sz="4" w:space="0" w:color="999999"/>
          </w:tblBorders>
        </w:tblPrEx>
        <w:tc>
          <w:tcPr>
            <w:tcW w:w="558" w:type="dxa"/>
            <w:vMerge w:val="restart"/>
          </w:tcPr>
          <w:p w:rsidR="00FD1312" w:rsidRPr="001C369B" w:rsidRDefault="00FD1312" w:rsidP="00F06489">
            <w:pPr>
              <w:pStyle w:val="TableText2"/>
              <w:spacing w:before="60" w:after="60"/>
              <w:jc w:val="left"/>
            </w:pPr>
            <w:r w:rsidRPr="001C369B">
              <w:t>*</w:t>
            </w:r>
          </w:p>
        </w:tc>
        <w:tc>
          <w:tcPr>
            <w:tcW w:w="3150" w:type="dxa"/>
            <w:vMerge w:val="restart"/>
          </w:tcPr>
          <w:p w:rsidR="00FD1312" w:rsidRPr="001C369B" w:rsidRDefault="00FD1312" w:rsidP="00F06489">
            <w:pPr>
              <w:pStyle w:val="TableText2"/>
              <w:jc w:val="left"/>
              <w:rPr>
                <w:color w:val="000000"/>
                <w:sz w:val="20"/>
              </w:rPr>
            </w:pPr>
            <w:r w:rsidRPr="001C369B">
              <w:rPr>
                <w:color w:val="000000"/>
                <w:sz w:val="20"/>
              </w:rPr>
              <w:t>Other Functions Provided</w:t>
            </w:r>
          </w:p>
        </w:tc>
        <w:tc>
          <w:tcPr>
            <w:tcW w:w="630" w:type="dxa"/>
          </w:tcPr>
          <w:p w:rsidR="00FD1312" w:rsidRPr="00160251" w:rsidRDefault="000E27A0" w:rsidP="00160251">
            <w:pPr>
              <w:pStyle w:val="BodyText"/>
              <w:spacing w:before="60" w:after="60"/>
              <w:jc w:val="center"/>
              <w:rPr>
                <w:sz w:val="18"/>
                <w:szCs w:val="18"/>
              </w:rPr>
            </w:pPr>
            <w:r w:rsidRPr="00160251">
              <w:rPr>
                <w:sz w:val="18"/>
                <w:szCs w:val="18"/>
              </w:rPr>
              <w:fldChar w:fldCharType="begin">
                <w:ffData>
                  <w:name w:val="Check88"/>
                  <w:enabled/>
                  <w:calcOnExit w:val="0"/>
                  <w:checkBox>
                    <w:sizeAuto/>
                    <w:default w:val="0"/>
                    <w:checked/>
                  </w:checkBox>
                </w:ffData>
              </w:fldChar>
            </w:r>
            <w:r w:rsidR="00FD1312"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FD1312" w:rsidRPr="001C369B" w:rsidRDefault="00FD1312" w:rsidP="00303908">
            <w:pPr>
              <w:pStyle w:val="BodyText"/>
              <w:spacing w:before="60" w:after="60"/>
              <w:rPr>
                <w:sz w:val="18"/>
                <w:szCs w:val="18"/>
              </w:rPr>
            </w:pPr>
            <w:r w:rsidRPr="001C369B">
              <w:rPr>
                <w:szCs w:val="18"/>
              </w:rPr>
              <w:t>Display</w:t>
            </w:r>
          </w:p>
        </w:tc>
      </w:tr>
      <w:tr w:rsidR="00FD1312" w:rsidRPr="001C369B">
        <w:tblPrEx>
          <w:tblBorders>
            <w:top w:val="single" w:sz="4" w:space="0" w:color="999999"/>
            <w:bottom w:val="single" w:sz="4" w:space="0" w:color="999999"/>
            <w:insideH w:val="single" w:sz="4" w:space="0" w:color="999999"/>
            <w:insideV w:val="single" w:sz="4" w:space="0" w:color="999999"/>
          </w:tblBorders>
        </w:tblPrEx>
        <w:tc>
          <w:tcPr>
            <w:tcW w:w="558" w:type="dxa"/>
            <w:vMerge/>
          </w:tcPr>
          <w:p w:rsidR="00FD1312" w:rsidRPr="001C369B" w:rsidRDefault="00FD1312" w:rsidP="00F06489">
            <w:pPr>
              <w:pStyle w:val="TableText2"/>
              <w:spacing w:before="60" w:after="60"/>
              <w:jc w:val="left"/>
            </w:pPr>
          </w:p>
        </w:tc>
        <w:tc>
          <w:tcPr>
            <w:tcW w:w="3150" w:type="dxa"/>
            <w:vMerge/>
          </w:tcPr>
          <w:p w:rsidR="00FD1312" w:rsidRPr="001C369B" w:rsidRDefault="00FD1312" w:rsidP="00F06489">
            <w:pPr>
              <w:pStyle w:val="TableText2"/>
              <w:ind w:right="110"/>
              <w:jc w:val="left"/>
              <w:rPr>
                <w:color w:val="000000"/>
                <w:sz w:val="20"/>
              </w:rPr>
            </w:pPr>
          </w:p>
        </w:tc>
        <w:tc>
          <w:tcPr>
            <w:tcW w:w="630" w:type="dxa"/>
          </w:tcPr>
          <w:p w:rsidR="00FD1312" w:rsidRPr="00160251" w:rsidRDefault="000E27A0" w:rsidP="00160251">
            <w:pPr>
              <w:pStyle w:val="BodyText"/>
              <w:spacing w:before="60" w:after="60"/>
              <w:jc w:val="center"/>
              <w:rPr>
                <w:sz w:val="18"/>
                <w:szCs w:val="18"/>
              </w:rPr>
            </w:pPr>
            <w:r w:rsidRPr="00160251">
              <w:rPr>
                <w:sz w:val="18"/>
                <w:szCs w:val="18"/>
              </w:rPr>
              <w:fldChar w:fldCharType="begin">
                <w:ffData>
                  <w:name w:val="Check89"/>
                  <w:enabled/>
                  <w:calcOnExit w:val="0"/>
                  <w:checkBox>
                    <w:sizeAuto/>
                    <w:default w:val="0"/>
                    <w:checked/>
                  </w:checkBox>
                </w:ffData>
              </w:fldChar>
            </w:r>
            <w:r w:rsidR="00FD1312"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FD1312" w:rsidRPr="001C369B" w:rsidRDefault="00FD1312" w:rsidP="00303908">
            <w:pPr>
              <w:pStyle w:val="BodyText"/>
              <w:spacing w:before="60" w:after="60"/>
              <w:rPr>
                <w:szCs w:val="18"/>
              </w:rPr>
            </w:pPr>
            <w:r w:rsidRPr="001C369B">
              <w:rPr>
                <w:szCs w:val="18"/>
              </w:rPr>
              <w:t>CTLS</w:t>
            </w:r>
          </w:p>
        </w:tc>
      </w:tr>
      <w:tr w:rsidR="00FD1312" w:rsidRPr="001C369B">
        <w:tblPrEx>
          <w:tblBorders>
            <w:top w:val="single" w:sz="4" w:space="0" w:color="999999"/>
            <w:bottom w:val="single" w:sz="4" w:space="0" w:color="999999"/>
            <w:insideH w:val="single" w:sz="4" w:space="0" w:color="999999"/>
            <w:insideV w:val="single" w:sz="4" w:space="0" w:color="999999"/>
          </w:tblBorders>
        </w:tblPrEx>
        <w:tc>
          <w:tcPr>
            <w:tcW w:w="558" w:type="dxa"/>
            <w:vMerge/>
          </w:tcPr>
          <w:p w:rsidR="00FD1312" w:rsidRPr="001C369B" w:rsidRDefault="00FD1312" w:rsidP="00F06489">
            <w:pPr>
              <w:pStyle w:val="TableText2"/>
              <w:spacing w:before="60" w:after="60"/>
              <w:jc w:val="left"/>
            </w:pPr>
          </w:p>
        </w:tc>
        <w:tc>
          <w:tcPr>
            <w:tcW w:w="3150" w:type="dxa"/>
            <w:vMerge/>
          </w:tcPr>
          <w:p w:rsidR="00FD1312" w:rsidRPr="001C369B" w:rsidRDefault="00FD1312" w:rsidP="00F06489">
            <w:pPr>
              <w:pStyle w:val="TableText2"/>
              <w:ind w:right="110"/>
              <w:jc w:val="left"/>
              <w:rPr>
                <w:color w:val="000000"/>
                <w:sz w:val="20"/>
              </w:rPr>
            </w:pPr>
          </w:p>
        </w:tc>
        <w:tc>
          <w:tcPr>
            <w:tcW w:w="630" w:type="dxa"/>
          </w:tcPr>
          <w:p w:rsidR="00FD1312" w:rsidRPr="00160251" w:rsidRDefault="000E27A0" w:rsidP="00160251">
            <w:pPr>
              <w:pStyle w:val="BodyText"/>
              <w:spacing w:before="60" w:after="60"/>
              <w:jc w:val="center"/>
              <w:rPr>
                <w:sz w:val="18"/>
                <w:szCs w:val="18"/>
              </w:rPr>
            </w:pPr>
            <w:r w:rsidRPr="00160251">
              <w:rPr>
                <w:sz w:val="18"/>
                <w:szCs w:val="18"/>
              </w:rPr>
              <w:fldChar w:fldCharType="begin">
                <w:ffData>
                  <w:name w:val="Check90"/>
                  <w:enabled/>
                  <w:calcOnExit w:val="0"/>
                  <w:checkBox>
                    <w:sizeAuto/>
                    <w:default w:val="0"/>
                    <w:checked/>
                  </w:checkBox>
                </w:ffData>
              </w:fldChar>
            </w:r>
            <w:r w:rsidR="00FD1312"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FD1312" w:rsidRPr="001C369B" w:rsidRDefault="00FD1312" w:rsidP="00303908">
            <w:pPr>
              <w:pStyle w:val="BodyText"/>
              <w:spacing w:before="60" w:after="60"/>
              <w:rPr>
                <w:szCs w:val="18"/>
              </w:rPr>
            </w:pPr>
            <w:r w:rsidRPr="001C369B">
              <w:rPr>
                <w:szCs w:val="18"/>
              </w:rPr>
              <w:t>ICCR</w:t>
            </w:r>
          </w:p>
        </w:tc>
      </w:tr>
      <w:tr w:rsidR="00FD1312" w:rsidRPr="001C369B">
        <w:tblPrEx>
          <w:tblBorders>
            <w:top w:val="single" w:sz="4" w:space="0" w:color="999999"/>
            <w:bottom w:val="single" w:sz="4" w:space="0" w:color="999999"/>
            <w:insideH w:val="single" w:sz="4" w:space="0" w:color="999999"/>
            <w:insideV w:val="single" w:sz="4" w:space="0" w:color="999999"/>
          </w:tblBorders>
        </w:tblPrEx>
        <w:tc>
          <w:tcPr>
            <w:tcW w:w="558" w:type="dxa"/>
            <w:vMerge/>
          </w:tcPr>
          <w:p w:rsidR="00FD1312" w:rsidRPr="001C369B" w:rsidRDefault="00FD1312" w:rsidP="00F06489">
            <w:pPr>
              <w:pStyle w:val="TableText2"/>
              <w:spacing w:before="60" w:after="60"/>
              <w:jc w:val="left"/>
            </w:pPr>
          </w:p>
        </w:tc>
        <w:tc>
          <w:tcPr>
            <w:tcW w:w="3150" w:type="dxa"/>
            <w:vMerge/>
          </w:tcPr>
          <w:p w:rsidR="00FD1312" w:rsidRPr="001C369B" w:rsidRDefault="00FD1312" w:rsidP="00F06489">
            <w:pPr>
              <w:pStyle w:val="TableText2"/>
              <w:spacing w:before="60" w:after="60"/>
              <w:jc w:val="left"/>
              <w:rPr>
                <w:sz w:val="20"/>
              </w:rPr>
            </w:pPr>
          </w:p>
        </w:tc>
        <w:tc>
          <w:tcPr>
            <w:tcW w:w="630" w:type="dxa"/>
          </w:tcPr>
          <w:p w:rsidR="00FD1312" w:rsidRPr="00160251" w:rsidRDefault="000E27A0" w:rsidP="00160251">
            <w:pPr>
              <w:pStyle w:val="BodyText"/>
              <w:spacing w:before="60" w:after="60"/>
              <w:jc w:val="center"/>
              <w:rPr>
                <w:sz w:val="18"/>
                <w:szCs w:val="18"/>
              </w:rPr>
            </w:pPr>
            <w:r w:rsidRPr="00160251">
              <w:rPr>
                <w:sz w:val="18"/>
                <w:szCs w:val="18"/>
              </w:rPr>
              <w:fldChar w:fldCharType="begin">
                <w:ffData>
                  <w:name w:val="Check91"/>
                  <w:enabled/>
                  <w:calcOnExit w:val="0"/>
                  <w:checkBox>
                    <w:sizeAuto/>
                    <w:default w:val="0"/>
                    <w:checked/>
                  </w:checkBox>
                </w:ffData>
              </w:fldChar>
            </w:r>
            <w:r w:rsidR="00FD1312"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FD1312" w:rsidRPr="001C369B" w:rsidRDefault="00FD1312" w:rsidP="00303908">
            <w:pPr>
              <w:pStyle w:val="BodyText"/>
              <w:spacing w:before="60" w:after="60"/>
              <w:rPr>
                <w:szCs w:val="18"/>
              </w:rPr>
            </w:pPr>
            <w:r w:rsidRPr="001C369B">
              <w:rPr>
                <w:szCs w:val="18"/>
              </w:rPr>
              <w:t>MSR</w:t>
            </w:r>
          </w:p>
        </w:tc>
      </w:tr>
      <w:tr w:rsidR="00FD1312" w:rsidRPr="001C369B">
        <w:tblPrEx>
          <w:tblBorders>
            <w:top w:val="single" w:sz="4" w:space="0" w:color="999999"/>
            <w:bottom w:val="single" w:sz="4" w:space="0" w:color="999999"/>
            <w:insideH w:val="single" w:sz="4" w:space="0" w:color="999999"/>
            <w:insideV w:val="single" w:sz="4" w:space="0" w:color="999999"/>
          </w:tblBorders>
        </w:tblPrEx>
        <w:tc>
          <w:tcPr>
            <w:tcW w:w="558" w:type="dxa"/>
            <w:vMerge/>
          </w:tcPr>
          <w:p w:rsidR="00FD1312" w:rsidRPr="001C369B" w:rsidRDefault="00FD1312" w:rsidP="00F06489">
            <w:pPr>
              <w:pStyle w:val="TableText2"/>
              <w:spacing w:before="60" w:after="60"/>
              <w:jc w:val="left"/>
            </w:pPr>
          </w:p>
        </w:tc>
        <w:tc>
          <w:tcPr>
            <w:tcW w:w="3150" w:type="dxa"/>
            <w:vMerge/>
          </w:tcPr>
          <w:p w:rsidR="00FD1312" w:rsidRPr="001C369B" w:rsidRDefault="00FD1312" w:rsidP="00F06489">
            <w:pPr>
              <w:pStyle w:val="TableText2"/>
              <w:spacing w:before="60" w:after="60"/>
              <w:jc w:val="left"/>
              <w:rPr>
                <w:sz w:val="20"/>
              </w:rPr>
            </w:pPr>
          </w:p>
        </w:tc>
        <w:tc>
          <w:tcPr>
            <w:tcW w:w="630" w:type="dxa"/>
          </w:tcPr>
          <w:p w:rsidR="00FD1312" w:rsidRPr="00160251" w:rsidRDefault="000E27A0" w:rsidP="00160251">
            <w:pPr>
              <w:pStyle w:val="BodyText"/>
              <w:spacing w:before="60" w:after="60"/>
              <w:jc w:val="center"/>
              <w:rPr>
                <w:sz w:val="18"/>
                <w:szCs w:val="18"/>
              </w:rPr>
            </w:pPr>
            <w:r w:rsidRPr="00160251">
              <w:rPr>
                <w:sz w:val="18"/>
                <w:szCs w:val="18"/>
              </w:rPr>
              <w:fldChar w:fldCharType="begin">
                <w:ffData>
                  <w:name w:val="Check90"/>
                  <w:enabled/>
                  <w:calcOnExit w:val="0"/>
                  <w:checkBox>
                    <w:sizeAuto/>
                    <w:default w:val="0"/>
                  </w:checkBox>
                </w:ffData>
              </w:fldChar>
            </w:r>
            <w:r w:rsidR="00FD1312"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FD1312" w:rsidRPr="001C369B" w:rsidRDefault="00FD1312" w:rsidP="00303908">
            <w:pPr>
              <w:pStyle w:val="BodyText"/>
              <w:spacing w:before="60" w:after="60"/>
              <w:rPr>
                <w:szCs w:val="18"/>
              </w:rPr>
            </w:pPr>
            <w:r w:rsidRPr="001C369B">
              <w:rPr>
                <w:szCs w:val="18"/>
              </w:rPr>
              <w:t>OP</w:t>
            </w:r>
          </w:p>
        </w:tc>
      </w:tr>
      <w:tr w:rsidR="00FD1312" w:rsidRPr="001C369B">
        <w:tblPrEx>
          <w:tblBorders>
            <w:top w:val="single" w:sz="4" w:space="0" w:color="999999"/>
            <w:bottom w:val="single" w:sz="4" w:space="0" w:color="999999"/>
            <w:insideH w:val="single" w:sz="4" w:space="0" w:color="999999"/>
            <w:insideV w:val="single" w:sz="4" w:space="0" w:color="999999"/>
          </w:tblBorders>
        </w:tblPrEx>
        <w:tc>
          <w:tcPr>
            <w:tcW w:w="558" w:type="dxa"/>
            <w:vMerge/>
          </w:tcPr>
          <w:p w:rsidR="00FD1312" w:rsidRPr="001C369B" w:rsidRDefault="00FD1312" w:rsidP="00F06489">
            <w:pPr>
              <w:pStyle w:val="TableText2"/>
              <w:spacing w:before="60" w:after="60"/>
              <w:jc w:val="left"/>
            </w:pPr>
          </w:p>
        </w:tc>
        <w:tc>
          <w:tcPr>
            <w:tcW w:w="3150" w:type="dxa"/>
            <w:vMerge/>
          </w:tcPr>
          <w:p w:rsidR="00FD1312" w:rsidRPr="001C369B" w:rsidRDefault="00FD1312" w:rsidP="00F06489">
            <w:pPr>
              <w:pStyle w:val="TableText2"/>
              <w:spacing w:before="60" w:after="60"/>
              <w:jc w:val="left"/>
              <w:rPr>
                <w:sz w:val="20"/>
              </w:rPr>
            </w:pPr>
          </w:p>
        </w:tc>
        <w:tc>
          <w:tcPr>
            <w:tcW w:w="630" w:type="dxa"/>
          </w:tcPr>
          <w:p w:rsidR="00FD1312" w:rsidRPr="00160251" w:rsidRDefault="000E27A0" w:rsidP="00160251">
            <w:pPr>
              <w:pStyle w:val="BodyText"/>
              <w:spacing w:before="60" w:after="60"/>
              <w:jc w:val="center"/>
              <w:rPr>
                <w:sz w:val="18"/>
                <w:szCs w:val="18"/>
              </w:rPr>
            </w:pPr>
            <w:r w:rsidRPr="00160251">
              <w:rPr>
                <w:sz w:val="18"/>
                <w:szCs w:val="18"/>
              </w:rPr>
              <w:fldChar w:fldCharType="begin">
                <w:ffData>
                  <w:name w:val="Check91"/>
                  <w:enabled/>
                  <w:calcOnExit w:val="0"/>
                  <w:checkBox>
                    <w:sizeAuto/>
                    <w:default w:val="0"/>
                    <w:checked/>
                  </w:checkBox>
                </w:ffData>
              </w:fldChar>
            </w:r>
            <w:r w:rsidR="00FD1312" w:rsidRPr="00160251">
              <w:rPr>
                <w:sz w:val="18"/>
                <w:szCs w:val="18"/>
              </w:rPr>
              <w:instrText xml:space="preserve"> FORMCHECKBOX </w:instrText>
            </w:r>
            <w:r>
              <w:rPr>
                <w:sz w:val="18"/>
                <w:szCs w:val="18"/>
              </w:rPr>
            </w:r>
            <w:r>
              <w:rPr>
                <w:sz w:val="18"/>
                <w:szCs w:val="18"/>
              </w:rPr>
              <w:fldChar w:fldCharType="separate"/>
            </w:r>
            <w:r w:rsidRPr="00160251">
              <w:rPr>
                <w:sz w:val="18"/>
                <w:szCs w:val="18"/>
              </w:rPr>
              <w:fldChar w:fldCharType="end"/>
            </w:r>
          </w:p>
        </w:tc>
        <w:tc>
          <w:tcPr>
            <w:tcW w:w="5238" w:type="dxa"/>
          </w:tcPr>
          <w:p w:rsidR="00FD1312" w:rsidRPr="001C369B" w:rsidRDefault="00FD1312" w:rsidP="00303908">
            <w:pPr>
              <w:pStyle w:val="BodyText"/>
              <w:spacing w:before="60" w:after="60"/>
              <w:rPr>
                <w:szCs w:val="18"/>
              </w:rPr>
            </w:pPr>
            <w:r w:rsidRPr="001C369B">
              <w:rPr>
                <w:szCs w:val="18"/>
              </w:rPr>
              <w:t>SRED</w:t>
            </w:r>
          </w:p>
        </w:tc>
      </w:tr>
    </w:tbl>
    <w:p w:rsidR="00B6703E" w:rsidRPr="001C369B" w:rsidRDefault="00B6703E" w:rsidP="00587755">
      <w:pPr>
        <w:pStyle w:val="Heading3"/>
        <w:pageBreakBefore/>
      </w:pPr>
      <w:bookmarkStart w:id="31" w:name="_Toc124853822"/>
      <w:bookmarkStart w:id="32" w:name="prot_decl_form"/>
      <w:bookmarkStart w:id="33" w:name="_Toc226823791"/>
      <w:r w:rsidRPr="001C369B">
        <w:lastRenderedPageBreak/>
        <w:t>Open Protocols Module – Protocol Declaration Form</w:t>
      </w:r>
      <w:bookmarkEnd w:id="31"/>
      <w:bookmarkEnd w:id="32"/>
      <w:bookmarkEnd w:id="33"/>
    </w:p>
    <w:p w:rsidR="00B6703E" w:rsidRPr="001C369B" w:rsidRDefault="00B6703E" w:rsidP="003E4046">
      <w:pPr>
        <w:pStyle w:val="BodyText"/>
        <w:spacing w:before="60" w:after="240" w:line="276" w:lineRule="auto"/>
        <w:rPr>
          <w:i/>
        </w:rPr>
      </w:pPr>
      <w:r w:rsidRPr="001C369B">
        <w:rPr>
          <w:i/>
        </w:rPr>
        <w:t xml:space="preserve">Fields marked with an asterisk (*) will be used in the </w:t>
      </w:r>
      <w:r w:rsidRPr="001C369B">
        <w:t>PCI SSC Approved PIN Transaction Security Devices List</w:t>
      </w:r>
      <w:r w:rsidRPr="001C369B">
        <w:rPr>
          <w:i/>
        </w:rPr>
        <w:t>.</w:t>
      </w:r>
    </w:p>
    <w:tbl>
      <w:tblPr>
        <w:tblW w:w="9576" w:type="dxa"/>
        <w:tblLayout w:type="fixed"/>
        <w:tblLook w:val="00A0"/>
      </w:tblPr>
      <w:tblGrid>
        <w:gridCol w:w="558"/>
        <w:gridCol w:w="3150"/>
        <w:gridCol w:w="630"/>
        <w:gridCol w:w="5238"/>
      </w:tblGrid>
      <w:tr w:rsidR="00B6703E" w:rsidRPr="001C369B">
        <w:trPr>
          <w:trHeight w:val="114"/>
        </w:trPr>
        <w:tc>
          <w:tcPr>
            <w:tcW w:w="558" w:type="dxa"/>
            <w:vMerge w:val="restart"/>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val="restart"/>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jc w:val="left"/>
              <w:rPr>
                <w:sz w:val="20"/>
                <w:szCs w:val="20"/>
              </w:rPr>
            </w:pPr>
            <w:r w:rsidRPr="001C369B">
              <w:rPr>
                <w:sz w:val="20"/>
              </w:rPr>
              <w:t>Link Layer Protocols</w:t>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BodyText"/>
              <w:spacing w:before="60" w:after="60"/>
              <w:jc w:val="center"/>
              <w:rPr>
                <w:sz w:val="18"/>
                <w:szCs w:val="18"/>
              </w:rPr>
            </w:pPr>
            <w:r w:rsidRPr="001C369B">
              <w:rPr>
                <w:sz w:val="18"/>
                <w:szCs w:val="18"/>
              </w:rPr>
              <w:fldChar w:fldCharType="begin">
                <w:ffData>
                  <w:name w:val="Check88"/>
                  <w:enabled/>
                  <w:calcOnExit w:val="0"/>
                  <w:checkBox>
                    <w:sizeAuto/>
                    <w:default w:val="0"/>
                  </w:checkBox>
                </w:ffData>
              </w:fldChar>
            </w:r>
            <w:r w:rsidR="00B6703E" w:rsidRPr="001C369B">
              <w:rPr>
                <w:sz w:val="18"/>
                <w:szCs w:val="18"/>
              </w:rPr>
              <w:instrText xml:space="preserve"> FORMCHECKBOX </w:instrText>
            </w:r>
            <w:r>
              <w:rPr>
                <w:sz w:val="18"/>
                <w:szCs w:val="18"/>
              </w:rPr>
            </w:r>
            <w:r>
              <w:rPr>
                <w:sz w:val="18"/>
                <w:szCs w:val="18"/>
              </w:rPr>
              <w:fldChar w:fldCharType="separate"/>
            </w:r>
            <w:r w:rsidRPr="001C369B">
              <w:rPr>
                <w:sz w:val="18"/>
                <w:szCs w:val="18"/>
              </w:rPr>
              <w:fldChar w:fldCharType="end"/>
            </w:r>
          </w:p>
        </w:tc>
        <w:tc>
          <w:tcPr>
            <w:tcW w:w="5238" w:type="dxa"/>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Cs w:val="18"/>
              </w:rPr>
            </w:pPr>
            <w:r w:rsidRPr="001C369B">
              <w:rPr>
                <w:szCs w:val="18"/>
              </w:rPr>
              <w:t>Yes</w:t>
            </w:r>
          </w:p>
        </w:tc>
      </w:tr>
      <w:tr w:rsidR="00B6703E" w:rsidRPr="001C369B">
        <w:trPr>
          <w:trHeight w:val="113"/>
        </w:trPr>
        <w:tc>
          <w:tcPr>
            <w:tcW w:w="558" w:type="dxa"/>
            <w:vMerge/>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left"/>
              <w:rPr>
                <w:sz w:val="20"/>
              </w:rPr>
            </w:pP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BodyText"/>
              <w:spacing w:before="60" w:after="60"/>
              <w:jc w:val="center"/>
              <w:rPr>
                <w:sz w:val="18"/>
                <w:szCs w:val="18"/>
              </w:rPr>
            </w:pPr>
            <w:r w:rsidRPr="001C369B">
              <w:rPr>
                <w:sz w:val="18"/>
                <w:szCs w:val="18"/>
              </w:rPr>
              <w:fldChar w:fldCharType="begin">
                <w:ffData>
                  <w:name w:val="Check89"/>
                  <w:enabled/>
                  <w:calcOnExit w:val="0"/>
                  <w:checkBox>
                    <w:sizeAuto/>
                    <w:default w:val="0"/>
                  </w:checkBox>
                </w:ffData>
              </w:fldChar>
            </w:r>
            <w:r w:rsidR="00B6703E" w:rsidRPr="001C369B">
              <w:rPr>
                <w:sz w:val="18"/>
                <w:szCs w:val="18"/>
              </w:rPr>
              <w:instrText xml:space="preserve"> FORMCHECKBOX </w:instrText>
            </w:r>
            <w:r>
              <w:rPr>
                <w:sz w:val="18"/>
                <w:szCs w:val="18"/>
              </w:rPr>
            </w:r>
            <w:r>
              <w:rPr>
                <w:sz w:val="18"/>
                <w:szCs w:val="18"/>
              </w:rPr>
              <w:fldChar w:fldCharType="separate"/>
            </w:r>
            <w:r w:rsidRPr="001C369B">
              <w:rPr>
                <w:sz w:val="18"/>
                <w:szCs w:val="18"/>
              </w:rPr>
              <w:fldChar w:fldCharType="end"/>
            </w:r>
          </w:p>
        </w:tc>
        <w:tc>
          <w:tcPr>
            <w:tcW w:w="5238" w:type="dxa"/>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Cs w:val="18"/>
              </w:rPr>
            </w:pPr>
            <w:r w:rsidRPr="001C369B">
              <w:rPr>
                <w:szCs w:val="18"/>
              </w:rPr>
              <w:t>No</w:t>
            </w:r>
          </w:p>
        </w:tc>
      </w:tr>
      <w:tr w:rsidR="00B6703E" w:rsidRPr="001C369B">
        <w:trPr>
          <w:trHeight w:val="113"/>
        </w:trPr>
        <w:tc>
          <w:tcPr>
            <w:tcW w:w="558" w:type="dxa"/>
            <w:vMerge/>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left"/>
              <w:rPr>
                <w:sz w:val="20"/>
              </w:rPr>
            </w:pP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BodyText"/>
              <w:spacing w:before="60" w:after="60"/>
              <w:jc w:val="center"/>
              <w:rPr>
                <w:sz w:val="18"/>
                <w:szCs w:val="18"/>
              </w:rPr>
            </w:pPr>
            <w:r w:rsidRPr="001C369B">
              <w:rPr>
                <w:sz w:val="18"/>
                <w:szCs w:val="18"/>
              </w:rPr>
              <w:fldChar w:fldCharType="begin">
                <w:ffData>
                  <w:name w:val="Check90"/>
                  <w:enabled/>
                  <w:calcOnExit w:val="0"/>
                  <w:checkBox>
                    <w:sizeAuto/>
                    <w:default w:val="0"/>
                  </w:checkBox>
                </w:ffData>
              </w:fldChar>
            </w:r>
            <w:r w:rsidR="00B6703E" w:rsidRPr="001C369B">
              <w:rPr>
                <w:sz w:val="18"/>
                <w:szCs w:val="18"/>
              </w:rPr>
              <w:instrText xml:space="preserve"> FORMCHECKBOX </w:instrText>
            </w:r>
            <w:r>
              <w:rPr>
                <w:sz w:val="18"/>
                <w:szCs w:val="18"/>
              </w:rPr>
            </w:r>
            <w:r>
              <w:rPr>
                <w:sz w:val="18"/>
                <w:szCs w:val="18"/>
              </w:rPr>
              <w:fldChar w:fldCharType="separate"/>
            </w:r>
            <w:r w:rsidRPr="001C369B">
              <w:rPr>
                <w:sz w:val="18"/>
                <w:szCs w:val="18"/>
              </w:rPr>
              <w:fldChar w:fldCharType="end"/>
            </w:r>
          </w:p>
        </w:tc>
        <w:tc>
          <w:tcPr>
            <w:tcW w:w="5238" w:type="dxa"/>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Cs w:val="18"/>
              </w:rPr>
            </w:pPr>
            <w:r w:rsidRPr="001C369B">
              <w:rPr>
                <w:szCs w:val="18"/>
              </w:rPr>
              <w:t>N/A</w:t>
            </w:r>
          </w:p>
        </w:tc>
      </w:tr>
      <w:tr w:rsidR="00B6703E" w:rsidRPr="001C369B">
        <w:trPr>
          <w:trHeight w:val="113"/>
        </w:trPr>
        <w:tc>
          <w:tcPr>
            <w:tcW w:w="558" w:type="dxa"/>
            <w:vMerge/>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left"/>
              <w:rPr>
                <w:sz w:val="20"/>
              </w:rPr>
            </w:pPr>
          </w:p>
        </w:tc>
        <w:tc>
          <w:tcPr>
            <w:tcW w:w="5868" w:type="dxa"/>
            <w:gridSpan w:val="2"/>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 w:val="18"/>
                <w:szCs w:val="18"/>
              </w:rPr>
            </w:pPr>
            <w:r w:rsidRPr="001C369B">
              <w:rPr>
                <w:szCs w:val="18"/>
              </w:rPr>
              <w:t>Name</w:t>
            </w:r>
            <w:r w:rsidRPr="001C369B">
              <w:rPr>
                <w:sz w:val="18"/>
                <w:szCs w:val="18"/>
              </w:rPr>
              <w:t xml:space="preserve"> </w:t>
            </w:r>
            <w:bookmarkStart w:id="34" w:name="Text42"/>
            <w:r w:rsidR="000E27A0" w:rsidRPr="001C369B">
              <w:rPr>
                <w:sz w:val="18"/>
                <w:szCs w:val="18"/>
              </w:rPr>
              <w:fldChar w:fldCharType="begin">
                <w:ffData>
                  <w:name w:val="Text42"/>
                  <w:enabled/>
                  <w:calcOnExit w:val="0"/>
                  <w:textInput/>
                </w:ffData>
              </w:fldChar>
            </w:r>
            <w:r w:rsidRPr="001C369B">
              <w:rPr>
                <w:sz w:val="18"/>
                <w:szCs w:val="18"/>
              </w:rPr>
              <w:instrText xml:space="preserve"> FORMTEXT </w:instrText>
            </w:r>
            <w:r w:rsidR="000E27A0" w:rsidRPr="001C369B">
              <w:rPr>
                <w:sz w:val="18"/>
                <w:szCs w:val="18"/>
              </w:rPr>
            </w:r>
            <w:r w:rsidR="000E27A0" w:rsidRPr="001C369B">
              <w:rPr>
                <w:sz w:val="18"/>
                <w:szCs w:val="18"/>
              </w:rPr>
              <w:fldChar w:fldCharType="separate"/>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0E27A0" w:rsidRPr="001C369B">
              <w:rPr>
                <w:sz w:val="18"/>
                <w:szCs w:val="18"/>
              </w:rPr>
              <w:fldChar w:fldCharType="end"/>
            </w:r>
            <w:bookmarkEnd w:id="34"/>
          </w:p>
        </w:tc>
      </w:tr>
      <w:tr w:rsidR="00B6703E" w:rsidRPr="001C369B">
        <w:trPr>
          <w:trHeight w:val="114"/>
        </w:trPr>
        <w:tc>
          <w:tcPr>
            <w:tcW w:w="558" w:type="dxa"/>
            <w:vMerge w:val="restart"/>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val="restart"/>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jc w:val="left"/>
              <w:rPr>
                <w:sz w:val="20"/>
                <w:szCs w:val="20"/>
              </w:rPr>
            </w:pPr>
            <w:r w:rsidRPr="001C369B">
              <w:rPr>
                <w:color w:val="000000"/>
                <w:sz w:val="20"/>
              </w:rPr>
              <w:t>IP Protocols</w:t>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BodyText"/>
              <w:spacing w:before="60" w:after="60"/>
              <w:jc w:val="center"/>
              <w:rPr>
                <w:sz w:val="18"/>
                <w:szCs w:val="18"/>
              </w:rPr>
            </w:pPr>
            <w:r w:rsidRPr="001C369B">
              <w:rPr>
                <w:sz w:val="18"/>
                <w:szCs w:val="18"/>
              </w:rPr>
              <w:fldChar w:fldCharType="begin">
                <w:ffData>
                  <w:name w:val="Check88"/>
                  <w:enabled/>
                  <w:calcOnExit w:val="0"/>
                  <w:checkBox>
                    <w:sizeAuto/>
                    <w:default w:val="0"/>
                  </w:checkBox>
                </w:ffData>
              </w:fldChar>
            </w:r>
            <w:r w:rsidR="00B6703E" w:rsidRPr="001C369B">
              <w:rPr>
                <w:sz w:val="18"/>
                <w:szCs w:val="18"/>
              </w:rPr>
              <w:instrText xml:space="preserve"> FORMCHECKBOX </w:instrText>
            </w:r>
            <w:r>
              <w:rPr>
                <w:sz w:val="18"/>
                <w:szCs w:val="18"/>
              </w:rPr>
            </w:r>
            <w:r>
              <w:rPr>
                <w:sz w:val="18"/>
                <w:szCs w:val="18"/>
              </w:rPr>
              <w:fldChar w:fldCharType="separate"/>
            </w:r>
            <w:r w:rsidRPr="001C369B">
              <w:rPr>
                <w:sz w:val="18"/>
                <w:szCs w:val="18"/>
              </w:rPr>
              <w:fldChar w:fldCharType="end"/>
            </w:r>
          </w:p>
        </w:tc>
        <w:tc>
          <w:tcPr>
            <w:tcW w:w="5238" w:type="dxa"/>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Cs w:val="18"/>
              </w:rPr>
            </w:pPr>
            <w:r w:rsidRPr="001C369B">
              <w:rPr>
                <w:szCs w:val="18"/>
              </w:rPr>
              <w:t>Yes</w:t>
            </w:r>
          </w:p>
        </w:tc>
      </w:tr>
      <w:tr w:rsidR="00B6703E" w:rsidRPr="001C369B">
        <w:trPr>
          <w:trHeight w:val="113"/>
        </w:trPr>
        <w:tc>
          <w:tcPr>
            <w:tcW w:w="558" w:type="dxa"/>
            <w:vMerge/>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left"/>
              <w:rPr>
                <w:sz w:val="20"/>
              </w:rPr>
            </w:pP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BodyText"/>
              <w:spacing w:before="60" w:after="60"/>
              <w:jc w:val="center"/>
              <w:rPr>
                <w:sz w:val="18"/>
                <w:szCs w:val="18"/>
              </w:rPr>
            </w:pPr>
            <w:r w:rsidRPr="001C369B">
              <w:rPr>
                <w:sz w:val="18"/>
                <w:szCs w:val="18"/>
              </w:rPr>
              <w:fldChar w:fldCharType="begin">
                <w:ffData>
                  <w:name w:val="Check89"/>
                  <w:enabled/>
                  <w:calcOnExit w:val="0"/>
                  <w:checkBox>
                    <w:sizeAuto/>
                    <w:default w:val="0"/>
                  </w:checkBox>
                </w:ffData>
              </w:fldChar>
            </w:r>
            <w:r w:rsidR="00B6703E" w:rsidRPr="001C369B">
              <w:rPr>
                <w:sz w:val="18"/>
                <w:szCs w:val="18"/>
              </w:rPr>
              <w:instrText xml:space="preserve"> FORMCHECKBOX </w:instrText>
            </w:r>
            <w:r>
              <w:rPr>
                <w:sz w:val="18"/>
                <w:szCs w:val="18"/>
              </w:rPr>
            </w:r>
            <w:r>
              <w:rPr>
                <w:sz w:val="18"/>
                <w:szCs w:val="18"/>
              </w:rPr>
              <w:fldChar w:fldCharType="separate"/>
            </w:r>
            <w:r w:rsidRPr="001C369B">
              <w:rPr>
                <w:sz w:val="18"/>
                <w:szCs w:val="18"/>
              </w:rPr>
              <w:fldChar w:fldCharType="end"/>
            </w:r>
          </w:p>
        </w:tc>
        <w:tc>
          <w:tcPr>
            <w:tcW w:w="5238" w:type="dxa"/>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Cs w:val="18"/>
              </w:rPr>
            </w:pPr>
            <w:r w:rsidRPr="001C369B">
              <w:rPr>
                <w:szCs w:val="18"/>
              </w:rPr>
              <w:t>No</w:t>
            </w:r>
          </w:p>
        </w:tc>
      </w:tr>
      <w:tr w:rsidR="00B6703E" w:rsidRPr="001C369B">
        <w:trPr>
          <w:trHeight w:val="113"/>
        </w:trPr>
        <w:tc>
          <w:tcPr>
            <w:tcW w:w="558" w:type="dxa"/>
            <w:vMerge/>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left"/>
              <w:rPr>
                <w:sz w:val="20"/>
              </w:rPr>
            </w:pP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BodyText"/>
              <w:spacing w:before="60" w:after="60"/>
              <w:jc w:val="center"/>
              <w:rPr>
                <w:sz w:val="18"/>
                <w:szCs w:val="18"/>
              </w:rPr>
            </w:pPr>
            <w:r w:rsidRPr="001C369B">
              <w:rPr>
                <w:sz w:val="18"/>
                <w:szCs w:val="18"/>
              </w:rPr>
              <w:fldChar w:fldCharType="begin">
                <w:ffData>
                  <w:name w:val="Check90"/>
                  <w:enabled/>
                  <w:calcOnExit w:val="0"/>
                  <w:checkBox>
                    <w:sizeAuto/>
                    <w:default w:val="0"/>
                  </w:checkBox>
                </w:ffData>
              </w:fldChar>
            </w:r>
            <w:r w:rsidR="00B6703E" w:rsidRPr="001C369B">
              <w:rPr>
                <w:sz w:val="18"/>
                <w:szCs w:val="18"/>
              </w:rPr>
              <w:instrText xml:space="preserve"> FORMCHECKBOX </w:instrText>
            </w:r>
            <w:r>
              <w:rPr>
                <w:sz w:val="18"/>
                <w:szCs w:val="18"/>
              </w:rPr>
            </w:r>
            <w:r>
              <w:rPr>
                <w:sz w:val="18"/>
                <w:szCs w:val="18"/>
              </w:rPr>
              <w:fldChar w:fldCharType="separate"/>
            </w:r>
            <w:r w:rsidRPr="001C369B">
              <w:rPr>
                <w:sz w:val="18"/>
                <w:szCs w:val="18"/>
              </w:rPr>
              <w:fldChar w:fldCharType="end"/>
            </w:r>
          </w:p>
        </w:tc>
        <w:tc>
          <w:tcPr>
            <w:tcW w:w="5238" w:type="dxa"/>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Cs w:val="18"/>
              </w:rPr>
            </w:pPr>
            <w:r w:rsidRPr="001C369B">
              <w:rPr>
                <w:szCs w:val="18"/>
              </w:rPr>
              <w:t>N/A</w:t>
            </w:r>
          </w:p>
        </w:tc>
      </w:tr>
      <w:tr w:rsidR="00B6703E" w:rsidRPr="001C369B">
        <w:trPr>
          <w:trHeight w:val="167"/>
        </w:trPr>
        <w:tc>
          <w:tcPr>
            <w:tcW w:w="558" w:type="dxa"/>
            <w:vMerge/>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left"/>
              <w:rPr>
                <w:sz w:val="20"/>
              </w:rPr>
            </w:pPr>
          </w:p>
        </w:tc>
        <w:tc>
          <w:tcPr>
            <w:tcW w:w="5868" w:type="dxa"/>
            <w:gridSpan w:val="2"/>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 w:val="18"/>
                <w:szCs w:val="18"/>
              </w:rPr>
            </w:pPr>
            <w:r w:rsidRPr="001C369B">
              <w:rPr>
                <w:szCs w:val="18"/>
              </w:rPr>
              <w:t>Name</w:t>
            </w:r>
            <w:r w:rsidRPr="001C369B">
              <w:rPr>
                <w:sz w:val="18"/>
                <w:szCs w:val="18"/>
              </w:rPr>
              <w:t xml:space="preserve"> </w:t>
            </w:r>
            <w:r w:rsidR="000E27A0" w:rsidRPr="001C369B">
              <w:rPr>
                <w:sz w:val="18"/>
                <w:szCs w:val="18"/>
              </w:rPr>
              <w:fldChar w:fldCharType="begin">
                <w:ffData>
                  <w:name w:val="Text42"/>
                  <w:enabled/>
                  <w:calcOnExit w:val="0"/>
                  <w:textInput/>
                </w:ffData>
              </w:fldChar>
            </w:r>
            <w:r w:rsidRPr="001C369B">
              <w:rPr>
                <w:sz w:val="18"/>
                <w:szCs w:val="18"/>
              </w:rPr>
              <w:instrText xml:space="preserve"> FORMTEXT </w:instrText>
            </w:r>
            <w:r w:rsidR="000E27A0" w:rsidRPr="001C369B">
              <w:rPr>
                <w:sz w:val="18"/>
                <w:szCs w:val="18"/>
              </w:rPr>
            </w:r>
            <w:r w:rsidR="000E27A0" w:rsidRPr="001C369B">
              <w:rPr>
                <w:sz w:val="18"/>
                <w:szCs w:val="18"/>
              </w:rPr>
              <w:fldChar w:fldCharType="separate"/>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0E27A0" w:rsidRPr="001C369B">
              <w:rPr>
                <w:sz w:val="18"/>
                <w:szCs w:val="18"/>
              </w:rPr>
              <w:fldChar w:fldCharType="end"/>
            </w:r>
          </w:p>
        </w:tc>
      </w:tr>
      <w:tr w:rsidR="00B6703E" w:rsidRPr="001C369B">
        <w:trPr>
          <w:trHeight w:val="166"/>
        </w:trPr>
        <w:tc>
          <w:tcPr>
            <w:tcW w:w="558" w:type="dxa"/>
            <w:vMerge/>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left"/>
              <w:rPr>
                <w:sz w:val="20"/>
              </w:rPr>
            </w:pPr>
          </w:p>
        </w:tc>
        <w:tc>
          <w:tcPr>
            <w:tcW w:w="5868" w:type="dxa"/>
            <w:gridSpan w:val="2"/>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 w:val="18"/>
                <w:szCs w:val="18"/>
              </w:rPr>
            </w:pPr>
            <w:r w:rsidRPr="001C369B">
              <w:rPr>
                <w:szCs w:val="18"/>
              </w:rPr>
              <w:t>Number</w:t>
            </w:r>
            <w:r w:rsidRPr="001C369B">
              <w:rPr>
                <w:sz w:val="18"/>
                <w:szCs w:val="18"/>
              </w:rPr>
              <w:t xml:space="preserve"> </w:t>
            </w:r>
            <w:bookmarkStart w:id="35" w:name="Text43"/>
            <w:r w:rsidR="000E27A0" w:rsidRPr="001C369B">
              <w:rPr>
                <w:sz w:val="18"/>
                <w:szCs w:val="18"/>
              </w:rPr>
              <w:fldChar w:fldCharType="begin">
                <w:ffData>
                  <w:name w:val="Text43"/>
                  <w:enabled/>
                  <w:calcOnExit w:val="0"/>
                  <w:textInput/>
                </w:ffData>
              </w:fldChar>
            </w:r>
            <w:r w:rsidRPr="001C369B">
              <w:rPr>
                <w:sz w:val="18"/>
                <w:szCs w:val="18"/>
              </w:rPr>
              <w:instrText xml:space="preserve"> FORMTEXT </w:instrText>
            </w:r>
            <w:r w:rsidR="000E27A0" w:rsidRPr="001C369B">
              <w:rPr>
                <w:sz w:val="18"/>
                <w:szCs w:val="18"/>
              </w:rPr>
            </w:r>
            <w:r w:rsidR="000E27A0" w:rsidRPr="001C369B">
              <w:rPr>
                <w:sz w:val="18"/>
                <w:szCs w:val="18"/>
              </w:rPr>
              <w:fldChar w:fldCharType="separate"/>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0E27A0" w:rsidRPr="001C369B">
              <w:rPr>
                <w:sz w:val="18"/>
                <w:szCs w:val="18"/>
              </w:rPr>
              <w:fldChar w:fldCharType="end"/>
            </w:r>
            <w:bookmarkEnd w:id="35"/>
          </w:p>
        </w:tc>
      </w:tr>
      <w:tr w:rsidR="00B6703E" w:rsidRPr="001C369B">
        <w:trPr>
          <w:trHeight w:val="114"/>
        </w:trPr>
        <w:tc>
          <w:tcPr>
            <w:tcW w:w="558" w:type="dxa"/>
            <w:vMerge w:val="restart"/>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val="restart"/>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jc w:val="left"/>
              <w:rPr>
                <w:sz w:val="20"/>
                <w:szCs w:val="20"/>
              </w:rPr>
            </w:pPr>
            <w:r w:rsidRPr="001C369B">
              <w:rPr>
                <w:color w:val="000000"/>
                <w:sz w:val="20"/>
              </w:rPr>
              <w:t>Security Protocols</w:t>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BodyText"/>
              <w:spacing w:before="60" w:after="60"/>
              <w:jc w:val="center"/>
              <w:rPr>
                <w:sz w:val="18"/>
                <w:szCs w:val="18"/>
              </w:rPr>
            </w:pPr>
            <w:r w:rsidRPr="001C369B">
              <w:rPr>
                <w:sz w:val="18"/>
                <w:szCs w:val="18"/>
              </w:rPr>
              <w:fldChar w:fldCharType="begin">
                <w:ffData>
                  <w:name w:val="Check88"/>
                  <w:enabled/>
                  <w:calcOnExit w:val="0"/>
                  <w:checkBox>
                    <w:sizeAuto/>
                    <w:default w:val="0"/>
                  </w:checkBox>
                </w:ffData>
              </w:fldChar>
            </w:r>
            <w:r w:rsidR="00B6703E" w:rsidRPr="001C369B">
              <w:rPr>
                <w:sz w:val="18"/>
                <w:szCs w:val="18"/>
              </w:rPr>
              <w:instrText xml:space="preserve"> FORMCHECKBOX </w:instrText>
            </w:r>
            <w:r>
              <w:rPr>
                <w:sz w:val="18"/>
                <w:szCs w:val="18"/>
              </w:rPr>
            </w:r>
            <w:r>
              <w:rPr>
                <w:sz w:val="18"/>
                <w:szCs w:val="18"/>
              </w:rPr>
              <w:fldChar w:fldCharType="separate"/>
            </w:r>
            <w:r w:rsidRPr="001C369B">
              <w:rPr>
                <w:sz w:val="18"/>
                <w:szCs w:val="18"/>
              </w:rPr>
              <w:fldChar w:fldCharType="end"/>
            </w:r>
          </w:p>
        </w:tc>
        <w:tc>
          <w:tcPr>
            <w:tcW w:w="5238" w:type="dxa"/>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Cs w:val="18"/>
              </w:rPr>
            </w:pPr>
            <w:r w:rsidRPr="001C369B">
              <w:rPr>
                <w:szCs w:val="18"/>
              </w:rPr>
              <w:t>Yes</w:t>
            </w:r>
          </w:p>
        </w:tc>
      </w:tr>
      <w:tr w:rsidR="00B6703E" w:rsidRPr="001C369B">
        <w:trPr>
          <w:trHeight w:val="113"/>
        </w:trPr>
        <w:tc>
          <w:tcPr>
            <w:tcW w:w="558" w:type="dxa"/>
            <w:vMerge/>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left"/>
              <w:rPr>
                <w:sz w:val="20"/>
              </w:rPr>
            </w:pP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BodyText"/>
              <w:spacing w:before="60" w:after="60"/>
              <w:jc w:val="center"/>
              <w:rPr>
                <w:sz w:val="18"/>
                <w:szCs w:val="18"/>
              </w:rPr>
            </w:pPr>
            <w:r w:rsidRPr="001C369B">
              <w:rPr>
                <w:sz w:val="18"/>
                <w:szCs w:val="18"/>
              </w:rPr>
              <w:fldChar w:fldCharType="begin">
                <w:ffData>
                  <w:name w:val="Check89"/>
                  <w:enabled/>
                  <w:calcOnExit w:val="0"/>
                  <w:checkBox>
                    <w:sizeAuto/>
                    <w:default w:val="0"/>
                  </w:checkBox>
                </w:ffData>
              </w:fldChar>
            </w:r>
            <w:r w:rsidR="00B6703E" w:rsidRPr="001C369B">
              <w:rPr>
                <w:sz w:val="18"/>
                <w:szCs w:val="18"/>
              </w:rPr>
              <w:instrText xml:space="preserve"> FORMCHECKBOX </w:instrText>
            </w:r>
            <w:r>
              <w:rPr>
                <w:sz w:val="18"/>
                <w:szCs w:val="18"/>
              </w:rPr>
            </w:r>
            <w:r>
              <w:rPr>
                <w:sz w:val="18"/>
                <w:szCs w:val="18"/>
              </w:rPr>
              <w:fldChar w:fldCharType="separate"/>
            </w:r>
            <w:r w:rsidRPr="001C369B">
              <w:rPr>
                <w:sz w:val="18"/>
                <w:szCs w:val="18"/>
              </w:rPr>
              <w:fldChar w:fldCharType="end"/>
            </w:r>
          </w:p>
        </w:tc>
        <w:tc>
          <w:tcPr>
            <w:tcW w:w="5238" w:type="dxa"/>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Cs w:val="18"/>
              </w:rPr>
            </w:pPr>
            <w:r w:rsidRPr="001C369B">
              <w:rPr>
                <w:szCs w:val="18"/>
              </w:rPr>
              <w:t>No</w:t>
            </w:r>
          </w:p>
        </w:tc>
      </w:tr>
      <w:tr w:rsidR="00B6703E" w:rsidRPr="001C369B">
        <w:trPr>
          <w:trHeight w:val="113"/>
        </w:trPr>
        <w:tc>
          <w:tcPr>
            <w:tcW w:w="558" w:type="dxa"/>
            <w:vMerge/>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left"/>
              <w:rPr>
                <w:sz w:val="20"/>
              </w:rPr>
            </w:pP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BodyText"/>
              <w:spacing w:before="60" w:after="60"/>
              <w:jc w:val="center"/>
              <w:rPr>
                <w:sz w:val="18"/>
                <w:szCs w:val="18"/>
              </w:rPr>
            </w:pPr>
            <w:r w:rsidRPr="001C369B">
              <w:rPr>
                <w:sz w:val="18"/>
                <w:szCs w:val="18"/>
              </w:rPr>
              <w:fldChar w:fldCharType="begin">
                <w:ffData>
                  <w:name w:val="Check90"/>
                  <w:enabled/>
                  <w:calcOnExit w:val="0"/>
                  <w:checkBox>
                    <w:sizeAuto/>
                    <w:default w:val="0"/>
                  </w:checkBox>
                </w:ffData>
              </w:fldChar>
            </w:r>
            <w:r w:rsidR="00B6703E" w:rsidRPr="001C369B">
              <w:rPr>
                <w:sz w:val="18"/>
                <w:szCs w:val="18"/>
              </w:rPr>
              <w:instrText xml:space="preserve"> FORMCHECKBOX </w:instrText>
            </w:r>
            <w:r>
              <w:rPr>
                <w:sz w:val="18"/>
                <w:szCs w:val="18"/>
              </w:rPr>
            </w:r>
            <w:r>
              <w:rPr>
                <w:sz w:val="18"/>
                <w:szCs w:val="18"/>
              </w:rPr>
              <w:fldChar w:fldCharType="separate"/>
            </w:r>
            <w:r w:rsidRPr="001C369B">
              <w:rPr>
                <w:sz w:val="18"/>
                <w:szCs w:val="18"/>
              </w:rPr>
              <w:fldChar w:fldCharType="end"/>
            </w:r>
          </w:p>
        </w:tc>
        <w:tc>
          <w:tcPr>
            <w:tcW w:w="5238" w:type="dxa"/>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Cs w:val="18"/>
              </w:rPr>
            </w:pPr>
            <w:r w:rsidRPr="001C369B">
              <w:rPr>
                <w:szCs w:val="18"/>
              </w:rPr>
              <w:t>N/A</w:t>
            </w:r>
          </w:p>
        </w:tc>
      </w:tr>
      <w:tr w:rsidR="00B6703E" w:rsidRPr="001C369B">
        <w:trPr>
          <w:trHeight w:val="314"/>
        </w:trPr>
        <w:tc>
          <w:tcPr>
            <w:tcW w:w="558" w:type="dxa"/>
            <w:vMerge/>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left"/>
              <w:rPr>
                <w:sz w:val="20"/>
              </w:rPr>
            </w:pPr>
          </w:p>
        </w:tc>
        <w:tc>
          <w:tcPr>
            <w:tcW w:w="5868" w:type="dxa"/>
            <w:gridSpan w:val="2"/>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 w:val="18"/>
                <w:szCs w:val="18"/>
              </w:rPr>
            </w:pPr>
            <w:r w:rsidRPr="001C369B">
              <w:rPr>
                <w:szCs w:val="18"/>
              </w:rPr>
              <w:t>Name</w:t>
            </w:r>
            <w:r w:rsidRPr="001C369B">
              <w:rPr>
                <w:sz w:val="18"/>
                <w:szCs w:val="18"/>
              </w:rPr>
              <w:t xml:space="preserve"> </w:t>
            </w:r>
            <w:r w:rsidR="000E27A0" w:rsidRPr="001C369B">
              <w:rPr>
                <w:sz w:val="18"/>
                <w:szCs w:val="18"/>
              </w:rPr>
              <w:fldChar w:fldCharType="begin">
                <w:ffData>
                  <w:name w:val="Text42"/>
                  <w:enabled/>
                  <w:calcOnExit w:val="0"/>
                  <w:textInput/>
                </w:ffData>
              </w:fldChar>
            </w:r>
            <w:r w:rsidRPr="001C369B">
              <w:rPr>
                <w:sz w:val="18"/>
                <w:szCs w:val="18"/>
              </w:rPr>
              <w:instrText xml:space="preserve"> FORMTEXT </w:instrText>
            </w:r>
            <w:r w:rsidR="000E27A0" w:rsidRPr="001C369B">
              <w:rPr>
                <w:sz w:val="18"/>
                <w:szCs w:val="18"/>
              </w:rPr>
            </w:r>
            <w:r w:rsidR="000E27A0" w:rsidRPr="001C369B">
              <w:rPr>
                <w:sz w:val="18"/>
                <w:szCs w:val="18"/>
              </w:rPr>
              <w:fldChar w:fldCharType="separate"/>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0E27A0" w:rsidRPr="001C369B">
              <w:rPr>
                <w:sz w:val="18"/>
                <w:szCs w:val="18"/>
              </w:rPr>
              <w:fldChar w:fldCharType="end"/>
            </w:r>
          </w:p>
        </w:tc>
      </w:tr>
      <w:tr w:rsidR="00B6703E" w:rsidRPr="001C369B">
        <w:trPr>
          <w:trHeight w:val="114"/>
        </w:trPr>
        <w:tc>
          <w:tcPr>
            <w:tcW w:w="558" w:type="dxa"/>
            <w:vMerge w:val="restart"/>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val="restart"/>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jc w:val="left"/>
              <w:rPr>
                <w:sz w:val="20"/>
                <w:szCs w:val="20"/>
              </w:rPr>
            </w:pPr>
            <w:r w:rsidRPr="001C369B">
              <w:rPr>
                <w:color w:val="000000"/>
                <w:sz w:val="20"/>
              </w:rPr>
              <w:t>IP Services</w:t>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BodyText"/>
              <w:spacing w:before="60" w:after="60"/>
              <w:jc w:val="center"/>
              <w:rPr>
                <w:sz w:val="18"/>
                <w:szCs w:val="18"/>
              </w:rPr>
            </w:pPr>
            <w:r w:rsidRPr="001C369B">
              <w:rPr>
                <w:sz w:val="18"/>
                <w:szCs w:val="18"/>
              </w:rPr>
              <w:fldChar w:fldCharType="begin">
                <w:ffData>
                  <w:name w:val="Check88"/>
                  <w:enabled/>
                  <w:calcOnExit w:val="0"/>
                  <w:checkBox>
                    <w:sizeAuto/>
                    <w:default w:val="0"/>
                  </w:checkBox>
                </w:ffData>
              </w:fldChar>
            </w:r>
            <w:r w:rsidR="00B6703E" w:rsidRPr="001C369B">
              <w:rPr>
                <w:sz w:val="18"/>
                <w:szCs w:val="18"/>
              </w:rPr>
              <w:instrText xml:space="preserve"> FORMCHECKBOX </w:instrText>
            </w:r>
            <w:r>
              <w:rPr>
                <w:sz w:val="18"/>
                <w:szCs w:val="18"/>
              </w:rPr>
            </w:r>
            <w:r>
              <w:rPr>
                <w:sz w:val="18"/>
                <w:szCs w:val="18"/>
              </w:rPr>
              <w:fldChar w:fldCharType="separate"/>
            </w:r>
            <w:r w:rsidRPr="001C369B">
              <w:rPr>
                <w:sz w:val="18"/>
                <w:szCs w:val="18"/>
              </w:rPr>
              <w:fldChar w:fldCharType="end"/>
            </w:r>
          </w:p>
        </w:tc>
        <w:tc>
          <w:tcPr>
            <w:tcW w:w="5238" w:type="dxa"/>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Cs w:val="18"/>
              </w:rPr>
            </w:pPr>
            <w:r w:rsidRPr="001C369B">
              <w:rPr>
                <w:szCs w:val="18"/>
              </w:rPr>
              <w:t>Yes</w:t>
            </w:r>
          </w:p>
        </w:tc>
      </w:tr>
      <w:tr w:rsidR="00B6703E" w:rsidRPr="001C369B">
        <w:trPr>
          <w:trHeight w:val="113"/>
        </w:trPr>
        <w:tc>
          <w:tcPr>
            <w:tcW w:w="558" w:type="dxa"/>
            <w:vMerge/>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left"/>
              <w:rPr>
                <w:sz w:val="20"/>
              </w:rPr>
            </w:pP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BodyText"/>
              <w:spacing w:before="60" w:after="60"/>
              <w:jc w:val="center"/>
              <w:rPr>
                <w:sz w:val="18"/>
                <w:szCs w:val="18"/>
              </w:rPr>
            </w:pPr>
            <w:r w:rsidRPr="001C369B">
              <w:rPr>
                <w:sz w:val="18"/>
                <w:szCs w:val="18"/>
              </w:rPr>
              <w:fldChar w:fldCharType="begin">
                <w:ffData>
                  <w:name w:val="Check89"/>
                  <w:enabled/>
                  <w:calcOnExit w:val="0"/>
                  <w:checkBox>
                    <w:sizeAuto/>
                    <w:default w:val="0"/>
                  </w:checkBox>
                </w:ffData>
              </w:fldChar>
            </w:r>
            <w:r w:rsidR="00B6703E" w:rsidRPr="001C369B">
              <w:rPr>
                <w:sz w:val="18"/>
                <w:szCs w:val="18"/>
              </w:rPr>
              <w:instrText xml:space="preserve"> FORMCHECKBOX </w:instrText>
            </w:r>
            <w:r>
              <w:rPr>
                <w:sz w:val="18"/>
                <w:szCs w:val="18"/>
              </w:rPr>
            </w:r>
            <w:r>
              <w:rPr>
                <w:sz w:val="18"/>
                <w:szCs w:val="18"/>
              </w:rPr>
              <w:fldChar w:fldCharType="separate"/>
            </w:r>
            <w:r w:rsidRPr="001C369B">
              <w:rPr>
                <w:sz w:val="18"/>
                <w:szCs w:val="18"/>
              </w:rPr>
              <w:fldChar w:fldCharType="end"/>
            </w:r>
          </w:p>
        </w:tc>
        <w:tc>
          <w:tcPr>
            <w:tcW w:w="5238" w:type="dxa"/>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Cs w:val="18"/>
              </w:rPr>
            </w:pPr>
            <w:r w:rsidRPr="001C369B">
              <w:rPr>
                <w:szCs w:val="18"/>
              </w:rPr>
              <w:t>No</w:t>
            </w:r>
          </w:p>
        </w:tc>
      </w:tr>
      <w:tr w:rsidR="00B6703E" w:rsidRPr="001C369B">
        <w:trPr>
          <w:trHeight w:val="113"/>
        </w:trPr>
        <w:tc>
          <w:tcPr>
            <w:tcW w:w="558" w:type="dxa"/>
            <w:vMerge/>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left"/>
              <w:rPr>
                <w:sz w:val="20"/>
              </w:rPr>
            </w:pP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BodyText"/>
              <w:spacing w:before="60" w:after="60"/>
              <w:jc w:val="center"/>
              <w:rPr>
                <w:sz w:val="18"/>
                <w:szCs w:val="18"/>
              </w:rPr>
            </w:pPr>
            <w:r w:rsidRPr="001C369B">
              <w:rPr>
                <w:sz w:val="18"/>
                <w:szCs w:val="18"/>
              </w:rPr>
              <w:fldChar w:fldCharType="begin">
                <w:ffData>
                  <w:name w:val="Check90"/>
                  <w:enabled/>
                  <w:calcOnExit w:val="0"/>
                  <w:checkBox>
                    <w:sizeAuto/>
                    <w:default w:val="0"/>
                  </w:checkBox>
                </w:ffData>
              </w:fldChar>
            </w:r>
            <w:r w:rsidR="00B6703E" w:rsidRPr="001C369B">
              <w:rPr>
                <w:sz w:val="18"/>
                <w:szCs w:val="18"/>
              </w:rPr>
              <w:instrText xml:space="preserve"> FORMCHECKBOX </w:instrText>
            </w:r>
            <w:r>
              <w:rPr>
                <w:sz w:val="18"/>
                <w:szCs w:val="18"/>
              </w:rPr>
            </w:r>
            <w:r>
              <w:rPr>
                <w:sz w:val="18"/>
                <w:szCs w:val="18"/>
              </w:rPr>
              <w:fldChar w:fldCharType="separate"/>
            </w:r>
            <w:r w:rsidRPr="001C369B">
              <w:rPr>
                <w:sz w:val="18"/>
                <w:szCs w:val="18"/>
              </w:rPr>
              <w:fldChar w:fldCharType="end"/>
            </w:r>
          </w:p>
        </w:tc>
        <w:tc>
          <w:tcPr>
            <w:tcW w:w="5238" w:type="dxa"/>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Cs w:val="18"/>
              </w:rPr>
            </w:pPr>
            <w:r w:rsidRPr="001C369B">
              <w:rPr>
                <w:szCs w:val="18"/>
              </w:rPr>
              <w:t>N/A</w:t>
            </w:r>
          </w:p>
        </w:tc>
      </w:tr>
      <w:tr w:rsidR="00B6703E" w:rsidRPr="001C369B">
        <w:trPr>
          <w:trHeight w:val="167"/>
        </w:trPr>
        <w:tc>
          <w:tcPr>
            <w:tcW w:w="558" w:type="dxa"/>
            <w:vMerge/>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left"/>
              <w:rPr>
                <w:sz w:val="20"/>
              </w:rPr>
            </w:pPr>
          </w:p>
        </w:tc>
        <w:tc>
          <w:tcPr>
            <w:tcW w:w="5868" w:type="dxa"/>
            <w:gridSpan w:val="2"/>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 w:val="18"/>
                <w:szCs w:val="18"/>
              </w:rPr>
            </w:pPr>
            <w:r w:rsidRPr="001C369B">
              <w:rPr>
                <w:szCs w:val="18"/>
              </w:rPr>
              <w:t>Name</w:t>
            </w:r>
            <w:r w:rsidRPr="001C369B">
              <w:rPr>
                <w:sz w:val="18"/>
                <w:szCs w:val="18"/>
              </w:rPr>
              <w:t xml:space="preserve"> </w:t>
            </w:r>
            <w:r w:rsidR="000E27A0" w:rsidRPr="001C369B">
              <w:rPr>
                <w:sz w:val="18"/>
                <w:szCs w:val="18"/>
              </w:rPr>
              <w:fldChar w:fldCharType="begin">
                <w:ffData>
                  <w:name w:val="Text42"/>
                  <w:enabled/>
                  <w:calcOnExit w:val="0"/>
                  <w:textInput/>
                </w:ffData>
              </w:fldChar>
            </w:r>
            <w:r w:rsidRPr="001C369B">
              <w:rPr>
                <w:sz w:val="18"/>
                <w:szCs w:val="18"/>
              </w:rPr>
              <w:instrText xml:space="preserve"> FORMTEXT </w:instrText>
            </w:r>
            <w:r w:rsidR="000E27A0" w:rsidRPr="001C369B">
              <w:rPr>
                <w:sz w:val="18"/>
                <w:szCs w:val="18"/>
              </w:rPr>
            </w:r>
            <w:r w:rsidR="000E27A0" w:rsidRPr="001C369B">
              <w:rPr>
                <w:sz w:val="18"/>
                <w:szCs w:val="18"/>
              </w:rPr>
              <w:fldChar w:fldCharType="separate"/>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0E27A0" w:rsidRPr="001C369B">
              <w:rPr>
                <w:sz w:val="18"/>
                <w:szCs w:val="18"/>
              </w:rPr>
              <w:fldChar w:fldCharType="end"/>
            </w:r>
          </w:p>
        </w:tc>
      </w:tr>
      <w:tr w:rsidR="00B6703E" w:rsidRPr="001C369B">
        <w:trPr>
          <w:trHeight w:val="166"/>
        </w:trPr>
        <w:tc>
          <w:tcPr>
            <w:tcW w:w="558" w:type="dxa"/>
            <w:vMerge/>
            <w:tcBorders>
              <w:top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center"/>
            </w:pPr>
          </w:p>
        </w:tc>
        <w:tc>
          <w:tcPr>
            <w:tcW w:w="315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303908">
            <w:pPr>
              <w:pStyle w:val="TableText2"/>
              <w:spacing w:before="60" w:after="60"/>
              <w:jc w:val="left"/>
              <w:rPr>
                <w:sz w:val="20"/>
              </w:rPr>
            </w:pPr>
          </w:p>
        </w:tc>
        <w:tc>
          <w:tcPr>
            <w:tcW w:w="5868" w:type="dxa"/>
            <w:gridSpan w:val="2"/>
            <w:tcBorders>
              <w:top w:val="single" w:sz="4" w:space="0" w:color="A6A6A6"/>
              <w:left w:val="single" w:sz="4" w:space="0" w:color="A6A6A6"/>
              <w:bottom w:val="single" w:sz="4" w:space="0" w:color="A6A6A6"/>
            </w:tcBorders>
          </w:tcPr>
          <w:p w:rsidR="00B6703E" w:rsidRPr="001C369B" w:rsidRDefault="00B6703E" w:rsidP="00303908">
            <w:pPr>
              <w:pStyle w:val="BodyText"/>
              <w:spacing w:before="60" w:after="60"/>
              <w:rPr>
                <w:sz w:val="18"/>
                <w:szCs w:val="18"/>
              </w:rPr>
            </w:pPr>
            <w:r w:rsidRPr="001C369B">
              <w:rPr>
                <w:szCs w:val="18"/>
              </w:rPr>
              <w:t>Port Number</w:t>
            </w:r>
            <w:r w:rsidRPr="001C369B">
              <w:rPr>
                <w:sz w:val="18"/>
                <w:szCs w:val="18"/>
              </w:rPr>
              <w:t xml:space="preserve"> </w:t>
            </w:r>
            <w:r w:rsidR="000E27A0" w:rsidRPr="001C369B">
              <w:rPr>
                <w:sz w:val="18"/>
                <w:szCs w:val="18"/>
              </w:rPr>
              <w:fldChar w:fldCharType="begin">
                <w:ffData>
                  <w:name w:val="Text43"/>
                  <w:enabled/>
                  <w:calcOnExit w:val="0"/>
                  <w:textInput/>
                </w:ffData>
              </w:fldChar>
            </w:r>
            <w:r w:rsidRPr="001C369B">
              <w:rPr>
                <w:sz w:val="18"/>
                <w:szCs w:val="18"/>
              </w:rPr>
              <w:instrText xml:space="preserve"> FORMTEXT </w:instrText>
            </w:r>
            <w:r w:rsidR="000E27A0" w:rsidRPr="001C369B">
              <w:rPr>
                <w:sz w:val="18"/>
                <w:szCs w:val="18"/>
              </w:rPr>
            </w:r>
            <w:r w:rsidR="000E27A0" w:rsidRPr="001C369B">
              <w:rPr>
                <w:sz w:val="18"/>
                <w:szCs w:val="18"/>
              </w:rPr>
              <w:fldChar w:fldCharType="separate"/>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0E27A0" w:rsidRPr="001C369B">
              <w:rPr>
                <w:sz w:val="18"/>
                <w:szCs w:val="18"/>
              </w:rPr>
              <w:fldChar w:fldCharType="end"/>
            </w:r>
          </w:p>
        </w:tc>
      </w:tr>
    </w:tbl>
    <w:p w:rsidR="00B6703E" w:rsidRPr="001C369B" w:rsidRDefault="00B6703E" w:rsidP="00303908">
      <w:pPr>
        <w:pStyle w:val="BodyText"/>
        <w:spacing w:before="0" w:after="240"/>
        <w:ind w:left="606"/>
      </w:pPr>
    </w:p>
    <w:p w:rsidR="00B6703E" w:rsidRPr="001C369B" w:rsidRDefault="00B6703E" w:rsidP="00E90F4C">
      <w:pPr>
        <w:pStyle w:val="Heading3"/>
        <w:spacing w:before="480"/>
      </w:pPr>
      <w:bookmarkStart w:id="36" w:name="_Toc226823792"/>
      <w:r w:rsidRPr="001C369B">
        <w:t>Secure Reading and Exchange of Data Module</w:t>
      </w:r>
      <w:bookmarkEnd w:id="36"/>
    </w:p>
    <w:p w:rsidR="00B6703E" w:rsidRPr="001C369B" w:rsidRDefault="00B6703E" w:rsidP="003E4046">
      <w:pPr>
        <w:pStyle w:val="BodyText"/>
        <w:spacing w:before="60" w:line="276" w:lineRule="auto"/>
        <w:rPr>
          <w:i/>
        </w:rPr>
      </w:pPr>
      <w:r w:rsidRPr="001C369B">
        <w:rPr>
          <w:i/>
        </w:rPr>
        <w:t xml:space="preserve">Fields marked with an asterisk (*) will be used in the </w:t>
      </w:r>
      <w:r w:rsidRPr="001C369B">
        <w:t>PCI SSC Approved PIN Transaction Security Devices List</w:t>
      </w:r>
      <w:r w:rsidRPr="001C369B">
        <w:rPr>
          <w:i/>
        </w:rPr>
        <w:t>.</w:t>
      </w:r>
    </w:p>
    <w:tbl>
      <w:tblPr>
        <w:tblW w:w="9576" w:type="dxa"/>
        <w:tblBorders>
          <w:top w:val="single" w:sz="4" w:space="0" w:color="A6A6A6" w:themeColor="background1" w:themeShade="A6"/>
          <w:bottom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A0"/>
      </w:tblPr>
      <w:tblGrid>
        <w:gridCol w:w="558"/>
        <w:gridCol w:w="3150"/>
        <w:gridCol w:w="630"/>
        <w:gridCol w:w="5238"/>
      </w:tblGrid>
      <w:tr w:rsidR="00B6703E" w:rsidRPr="001C369B">
        <w:trPr>
          <w:trHeight w:val="114"/>
        </w:trPr>
        <w:tc>
          <w:tcPr>
            <w:tcW w:w="558" w:type="dxa"/>
            <w:vMerge w:val="restart"/>
          </w:tcPr>
          <w:p w:rsidR="00B6703E" w:rsidRPr="001C369B" w:rsidRDefault="00B6703E" w:rsidP="00303908">
            <w:pPr>
              <w:pStyle w:val="TableText2"/>
              <w:spacing w:before="60" w:after="60"/>
              <w:jc w:val="center"/>
            </w:pPr>
          </w:p>
        </w:tc>
        <w:tc>
          <w:tcPr>
            <w:tcW w:w="3150" w:type="dxa"/>
            <w:vMerge w:val="restart"/>
          </w:tcPr>
          <w:p w:rsidR="00B6703E" w:rsidRPr="001C369B" w:rsidRDefault="00B6703E" w:rsidP="003E4046">
            <w:pPr>
              <w:pStyle w:val="TableText2"/>
              <w:keepLines/>
              <w:spacing w:before="60" w:after="60" w:line="276" w:lineRule="auto"/>
              <w:jc w:val="left"/>
              <w:rPr>
                <w:sz w:val="20"/>
                <w:szCs w:val="20"/>
              </w:rPr>
            </w:pPr>
            <w:r w:rsidRPr="001C369B">
              <w:rPr>
                <w:color w:val="000000"/>
                <w:sz w:val="20"/>
              </w:rPr>
              <w:t>Does the terminal utilize secure reading and exchange of data?</w:t>
            </w:r>
          </w:p>
        </w:tc>
        <w:tc>
          <w:tcPr>
            <w:tcW w:w="630" w:type="dxa"/>
          </w:tcPr>
          <w:p w:rsidR="00B6703E" w:rsidRPr="001C369B" w:rsidRDefault="000E27A0" w:rsidP="00303908">
            <w:pPr>
              <w:pStyle w:val="BodyText"/>
              <w:spacing w:before="60" w:after="60"/>
              <w:jc w:val="center"/>
              <w:rPr>
                <w:sz w:val="18"/>
                <w:szCs w:val="18"/>
              </w:rPr>
            </w:pPr>
            <w:r w:rsidRPr="001C369B">
              <w:rPr>
                <w:sz w:val="18"/>
                <w:szCs w:val="18"/>
              </w:rPr>
              <w:fldChar w:fldCharType="begin">
                <w:ffData>
                  <w:name w:val="Check88"/>
                  <w:enabled/>
                  <w:calcOnExit w:val="0"/>
                  <w:checkBox>
                    <w:sizeAuto/>
                    <w:default w:val="0"/>
                    <w:checked/>
                  </w:checkBox>
                </w:ffData>
              </w:fldChar>
            </w:r>
            <w:r w:rsidR="00B6703E" w:rsidRPr="001C369B">
              <w:rPr>
                <w:sz w:val="18"/>
                <w:szCs w:val="18"/>
              </w:rPr>
              <w:instrText xml:space="preserve"> FORMCHECKBOX </w:instrText>
            </w:r>
            <w:r>
              <w:rPr>
                <w:sz w:val="18"/>
                <w:szCs w:val="18"/>
              </w:rPr>
            </w:r>
            <w:r>
              <w:rPr>
                <w:sz w:val="18"/>
                <w:szCs w:val="18"/>
              </w:rPr>
              <w:fldChar w:fldCharType="separate"/>
            </w:r>
            <w:r w:rsidRPr="001C369B">
              <w:rPr>
                <w:sz w:val="18"/>
                <w:szCs w:val="18"/>
              </w:rPr>
              <w:fldChar w:fldCharType="end"/>
            </w:r>
          </w:p>
        </w:tc>
        <w:tc>
          <w:tcPr>
            <w:tcW w:w="5238" w:type="dxa"/>
          </w:tcPr>
          <w:p w:rsidR="00B6703E" w:rsidRPr="001C369B" w:rsidRDefault="00B6703E" w:rsidP="00303908">
            <w:pPr>
              <w:pStyle w:val="BodyText"/>
              <w:spacing w:before="60" w:after="60"/>
              <w:rPr>
                <w:szCs w:val="18"/>
              </w:rPr>
            </w:pPr>
            <w:r w:rsidRPr="001C369B">
              <w:rPr>
                <w:szCs w:val="18"/>
              </w:rPr>
              <w:t>Yes</w:t>
            </w:r>
          </w:p>
        </w:tc>
      </w:tr>
      <w:tr w:rsidR="00B6703E" w:rsidRPr="001C369B">
        <w:trPr>
          <w:trHeight w:val="113"/>
        </w:trPr>
        <w:tc>
          <w:tcPr>
            <w:tcW w:w="558" w:type="dxa"/>
            <w:vMerge/>
          </w:tcPr>
          <w:p w:rsidR="00B6703E" w:rsidRPr="001C369B" w:rsidRDefault="00B6703E" w:rsidP="00303908">
            <w:pPr>
              <w:pStyle w:val="TableText2"/>
              <w:spacing w:before="60" w:after="60"/>
              <w:jc w:val="center"/>
            </w:pPr>
          </w:p>
        </w:tc>
        <w:tc>
          <w:tcPr>
            <w:tcW w:w="3150" w:type="dxa"/>
            <w:vMerge/>
          </w:tcPr>
          <w:p w:rsidR="00B6703E" w:rsidRPr="001C369B" w:rsidRDefault="00B6703E" w:rsidP="003E4046">
            <w:pPr>
              <w:pStyle w:val="TableText2"/>
              <w:keepLines/>
              <w:spacing w:before="60" w:after="60" w:line="276" w:lineRule="auto"/>
              <w:jc w:val="left"/>
              <w:rPr>
                <w:sz w:val="20"/>
              </w:rPr>
            </w:pPr>
          </w:p>
        </w:tc>
        <w:tc>
          <w:tcPr>
            <w:tcW w:w="630" w:type="dxa"/>
          </w:tcPr>
          <w:p w:rsidR="00B6703E" w:rsidRPr="001C369B" w:rsidRDefault="000E27A0" w:rsidP="00303908">
            <w:pPr>
              <w:pStyle w:val="BodyText"/>
              <w:spacing w:before="60" w:after="60"/>
              <w:jc w:val="center"/>
              <w:rPr>
                <w:sz w:val="18"/>
                <w:szCs w:val="18"/>
              </w:rPr>
            </w:pPr>
            <w:r w:rsidRPr="001C369B">
              <w:rPr>
                <w:sz w:val="18"/>
                <w:szCs w:val="18"/>
              </w:rPr>
              <w:fldChar w:fldCharType="begin">
                <w:ffData>
                  <w:name w:val="Check89"/>
                  <w:enabled/>
                  <w:calcOnExit w:val="0"/>
                  <w:checkBox>
                    <w:sizeAuto/>
                    <w:default w:val="0"/>
                  </w:checkBox>
                </w:ffData>
              </w:fldChar>
            </w:r>
            <w:r w:rsidR="00B6703E" w:rsidRPr="001C369B">
              <w:rPr>
                <w:sz w:val="18"/>
                <w:szCs w:val="18"/>
              </w:rPr>
              <w:instrText xml:space="preserve"> FORMCHECKBOX </w:instrText>
            </w:r>
            <w:r>
              <w:rPr>
                <w:sz w:val="18"/>
                <w:szCs w:val="18"/>
              </w:rPr>
            </w:r>
            <w:r>
              <w:rPr>
                <w:sz w:val="18"/>
                <w:szCs w:val="18"/>
              </w:rPr>
              <w:fldChar w:fldCharType="separate"/>
            </w:r>
            <w:r w:rsidRPr="001C369B">
              <w:rPr>
                <w:sz w:val="18"/>
                <w:szCs w:val="18"/>
              </w:rPr>
              <w:fldChar w:fldCharType="end"/>
            </w:r>
          </w:p>
        </w:tc>
        <w:tc>
          <w:tcPr>
            <w:tcW w:w="5238" w:type="dxa"/>
          </w:tcPr>
          <w:p w:rsidR="00B6703E" w:rsidRPr="001C369B" w:rsidRDefault="00B6703E" w:rsidP="00303908">
            <w:pPr>
              <w:pStyle w:val="BodyText"/>
              <w:spacing w:before="60" w:after="60"/>
              <w:rPr>
                <w:szCs w:val="18"/>
              </w:rPr>
            </w:pPr>
            <w:r w:rsidRPr="001C369B">
              <w:rPr>
                <w:szCs w:val="18"/>
              </w:rPr>
              <w:t>No</w:t>
            </w:r>
          </w:p>
        </w:tc>
      </w:tr>
      <w:tr w:rsidR="00B6703E" w:rsidRPr="001C369B">
        <w:trPr>
          <w:trHeight w:val="113"/>
        </w:trPr>
        <w:tc>
          <w:tcPr>
            <w:tcW w:w="558" w:type="dxa"/>
            <w:vMerge/>
          </w:tcPr>
          <w:p w:rsidR="00B6703E" w:rsidRPr="001C369B" w:rsidRDefault="00B6703E" w:rsidP="00303908">
            <w:pPr>
              <w:pStyle w:val="TableText2"/>
              <w:spacing w:before="60" w:after="60"/>
              <w:jc w:val="center"/>
            </w:pPr>
          </w:p>
        </w:tc>
        <w:tc>
          <w:tcPr>
            <w:tcW w:w="3150" w:type="dxa"/>
            <w:vMerge/>
          </w:tcPr>
          <w:p w:rsidR="00B6703E" w:rsidRPr="001C369B" w:rsidRDefault="00B6703E" w:rsidP="003E4046">
            <w:pPr>
              <w:pStyle w:val="TableText2"/>
              <w:keepLines/>
              <w:spacing w:before="60" w:after="60" w:line="276" w:lineRule="auto"/>
              <w:jc w:val="left"/>
              <w:rPr>
                <w:sz w:val="20"/>
              </w:rPr>
            </w:pPr>
          </w:p>
        </w:tc>
        <w:tc>
          <w:tcPr>
            <w:tcW w:w="630" w:type="dxa"/>
          </w:tcPr>
          <w:p w:rsidR="00B6703E" w:rsidRPr="001C369B" w:rsidRDefault="000E27A0" w:rsidP="00303908">
            <w:pPr>
              <w:pStyle w:val="BodyText"/>
              <w:spacing w:before="60" w:after="60"/>
              <w:jc w:val="center"/>
              <w:rPr>
                <w:sz w:val="18"/>
                <w:szCs w:val="18"/>
              </w:rPr>
            </w:pPr>
            <w:r w:rsidRPr="001C369B">
              <w:rPr>
                <w:sz w:val="18"/>
                <w:szCs w:val="18"/>
              </w:rPr>
              <w:fldChar w:fldCharType="begin">
                <w:ffData>
                  <w:name w:val="Check90"/>
                  <w:enabled/>
                  <w:calcOnExit w:val="0"/>
                  <w:checkBox>
                    <w:sizeAuto/>
                    <w:default w:val="0"/>
                  </w:checkBox>
                </w:ffData>
              </w:fldChar>
            </w:r>
            <w:r w:rsidR="00B6703E" w:rsidRPr="001C369B">
              <w:rPr>
                <w:sz w:val="18"/>
                <w:szCs w:val="18"/>
              </w:rPr>
              <w:instrText xml:space="preserve"> FORMCHECKBOX </w:instrText>
            </w:r>
            <w:r>
              <w:rPr>
                <w:sz w:val="18"/>
                <w:szCs w:val="18"/>
              </w:rPr>
            </w:r>
            <w:r>
              <w:rPr>
                <w:sz w:val="18"/>
                <w:szCs w:val="18"/>
              </w:rPr>
              <w:fldChar w:fldCharType="separate"/>
            </w:r>
            <w:r w:rsidRPr="001C369B">
              <w:rPr>
                <w:sz w:val="18"/>
                <w:szCs w:val="18"/>
              </w:rPr>
              <w:fldChar w:fldCharType="end"/>
            </w:r>
          </w:p>
        </w:tc>
        <w:tc>
          <w:tcPr>
            <w:tcW w:w="5238" w:type="dxa"/>
          </w:tcPr>
          <w:p w:rsidR="00B6703E" w:rsidRPr="001C369B" w:rsidRDefault="00B6703E" w:rsidP="00303908">
            <w:pPr>
              <w:pStyle w:val="BodyText"/>
              <w:spacing w:before="60" w:after="60"/>
              <w:rPr>
                <w:sz w:val="18"/>
                <w:szCs w:val="18"/>
              </w:rPr>
            </w:pPr>
            <w:r w:rsidRPr="001C369B">
              <w:rPr>
                <w:szCs w:val="18"/>
              </w:rPr>
              <w:t>N/A (explain)</w:t>
            </w:r>
            <w:r w:rsidRPr="001C369B">
              <w:rPr>
                <w:rFonts w:eastAsia="MS Mincho"/>
                <w:szCs w:val="18"/>
              </w:rPr>
              <w:t xml:space="preserve"> </w:t>
            </w:r>
            <w:bookmarkStart w:id="37" w:name="Text44"/>
            <w:r w:rsidR="000E27A0" w:rsidRPr="001C369B">
              <w:rPr>
                <w:sz w:val="18"/>
                <w:szCs w:val="18"/>
              </w:rPr>
              <w:fldChar w:fldCharType="begin">
                <w:ffData>
                  <w:name w:val="Text44"/>
                  <w:enabled/>
                  <w:calcOnExit w:val="0"/>
                  <w:textInput/>
                </w:ffData>
              </w:fldChar>
            </w:r>
            <w:r w:rsidRPr="001C369B">
              <w:rPr>
                <w:sz w:val="18"/>
                <w:szCs w:val="18"/>
              </w:rPr>
              <w:instrText xml:space="preserve"> FORMTEXT </w:instrText>
            </w:r>
            <w:r w:rsidR="000E27A0" w:rsidRPr="001C369B">
              <w:rPr>
                <w:sz w:val="18"/>
                <w:szCs w:val="18"/>
              </w:rPr>
            </w:r>
            <w:r w:rsidR="000E27A0" w:rsidRPr="001C369B">
              <w:rPr>
                <w:sz w:val="18"/>
                <w:szCs w:val="18"/>
              </w:rPr>
              <w:fldChar w:fldCharType="separate"/>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841A52" w:rsidRPr="001C369B">
              <w:rPr>
                <w:rFonts w:ascii="Monaco" w:hAnsi="Monaco" w:cs="Monaco"/>
                <w:sz w:val="18"/>
                <w:szCs w:val="18"/>
              </w:rPr>
              <w:t> </w:t>
            </w:r>
            <w:r w:rsidR="000E27A0" w:rsidRPr="001C369B">
              <w:rPr>
                <w:sz w:val="18"/>
                <w:szCs w:val="18"/>
              </w:rPr>
              <w:fldChar w:fldCharType="end"/>
            </w:r>
            <w:bookmarkEnd w:id="37"/>
          </w:p>
        </w:tc>
      </w:tr>
    </w:tbl>
    <w:p w:rsidR="00B6703E" w:rsidRPr="001C369B" w:rsidRDefault="00B6703E">
      <w:pPr>
        <w:pStyle w:val="BodyText"/>
      </w:pPr>
    </w:p>
    <w:p w:rsidR="00B6703E" w:rsidRPr="001C369B" w:rsidRDefault="00B6703E">
      <w:pPr>
        <w:pStyle w:val="Heading1"/>
      </w:pPr>
      <w:bookmarkStart w:id="38" w:name="_Toc226823793"/>
      <w:r w:rsidRPr="001C369B">
        <w:lastRenderedPageBreak/>
        <w:t>Evaluation Module Groupings</w:t>
      </w:r>
      <w:bookmarkEnd w:id="38"/>
      <w:r w:rsidRPr="001C369B">
        <w:t xml:space="preserve"> </w:t>
      </w:r>
    </w:p>
    <w:bookmarkEnd w:id="20"/>
    <w:p w:rsidR="00B6703E" w:rsidRPr="001C369B" w:rsidRDefault="00B6703E" w:rsidP="003E4046">
      <w:pPr>
        <w:pStyle w:val="BodyText"/>
        <w:spacing w:before="60" w:after="240" w:line="276" w:lineRule="auto"/>
      </w:pPr>
      <w:r w:rsidRPr="001C369B">
        <w:t>In order to allow evaluation flexibility and support business needs of vendors, requirements were grouped in to a series of sets as illustrated in the following table. The laboratory will provide the necessary guidance for the selection of the evaluation modules.</w:t>
      </w:r>
    </w:p>
    <w:tbl>
      <w:tblPr>
        <w:tblW w:w="0" w:type="auto"/>
        <w:tblBorders>
          <w:bottom w:val="single" w:sz="2" w:space="0" w:color="999999"/>
          <w:insideH w:val="single" w:sz="2" w:space="0" w:color="999999"/>
          <w:insideV w:val="single" w:sz="2" w:space="0" w:color="999999"/>
        </w:tblBorders>
        <w:tblLook w:val="01E0"/>
      </w:tblPr>
      <w:tblGrid>
        <w:gridCol w:w="2268"/>
        <w:gridCol w:w="2520"/>
        <w:gridCol w:w="4680"/>
      </w:tblGrid>
      <w:tr w:rsidR="00B6703E" w:rsidRPr="001C369B">
        <w:tc>
          <w:tcPr>
            <w:tcW w:w="2268" w:type="dxa"/>
            <w:tcBorders>
              <w:top w:val="single" w:sz="4" w:space="0" w:color="A6A6A6" w:themeColor="background1" w:themeShade="A6"/>
              <w:bottom w:val="single" w:sz="4" w:space="0" w:color="A6A6A6"/>
              <w:right w:val="single" w:sz="4" w:space="0" w:color="A6A6A6" w:themeColor="background1" w:themeShade="A6"/>
            </w:tcBorders>
            <w:shd w:val="clear" w:color="auto" w:fill="D9D9D9"/>
          </w:tcPr>
          <w:p w:rsidR="00B6703E" w:rsidRPr="001C369B" w:rsidRDefault="00B6703E" w:rsidP="00303908">
            <w:pPr>
              <w:pStyle w:val="BodyText"/>
              <w:spacing w:before="60" w:after="60"/>
              <w:rPr>
                <w:b/>
                <w:bCs/>
              </w:rPr>
            </w:pPr>
            <w:r w:rsidRPr="001C369B">
              <w:rPr>
                <w:b/>
                <w:bCs/>
              </w:rPr>
              <w:t>Evaluation Module</w:t>
            </w:r>
          </w:p>
        </w:tc>
        <w:tc>
          <w:tcPr>
            <w:tcW w:w="2520" w:type="dxa"/>
            <w:tcBorders>
              <w:top w:val="single" w:sz="4" w:space="0" w:color="A6A6A6" w:themeColor="background1" w:themeShade="A6"/>
              <w:left w:val="single" w:sz="4" w:space="0" w:color="A6A6A6" w:themeColor="background1" w:themeShade="A6"/>
              <w:bottom w:val="single" w:sz="4" w:space="0" w:color="A6A6A6"/>
              <w:right w:val="single" w:sz="4" w:space="0" w:color="A6A6A6" w:themeColor="background1" w:themeShade="A6"/>
            </w:tcBorders>
            <w:shd w:val="clear" w:color="auto" w:fill="D9D9D9"/>
          </w:tcPr>
          <w:p w:rsidR="00B6703E" w:rsidRPr="001C369B" w:rsidRDefault="00B6703E" w:rsidP="00303908">
            <w:pPr>
              <w:pStyle w:val="BodyText"/>
              <w:spacing w:before="60" w:after="60"/>
              <w:jc w:val="center"/>
              <w:rPr>
                <w:b/>
                <w:bCs/>
              </w:rPr>
            </w:pPr>
            <w:r w:rsidRPr="001C369B">
              <w:rPr>
                <w:b/>
                <w:bCs/>
              </w:rPr>
              <w:t>Requirements Set</w:t>
            </w:r>
          </w:p>
        </w:tc>
        <w:tc>
          <w:tcPr>
            <w:tcW w:w="4680" w:type="dxa"/>
            <w:tcBorders>
              <w:top w:val="single" w:sz="4" w:space="0" w:color="A6A6A6" w:themeColor="background1" w:themeShade="A6"/>
              <w:left w:val="single" w:sz="4" w:space="0" w:color="A6A6A6" w:themeColor="background1" w:themeShade="A6"/>
              <w:bottom w:val="single" w:sz="4" w:space="0" w:color="A6A6A6"/>
            </w:tcBorders>
            <w:shd w:val="clear" w:color="auto" w:fill="D9D9D9"/>
          </w:tcPr>
          <w:p w:rsidR="00B6703E" w:rsidRPr="001C369B" w:rsidRDefault="00B6703E" w:rsidP="00303908">
            <w:pPr>
              <w:pStyle w:val="BodyText"/>
              <w:spacing w:before="60" w:after="60"/>
              <w:jc w:val="center"/>
              <w:rPr>
                <w:b/>
                <w:bCs/>
              </w:rPr>
            </w:pPr>
            <w:r w:rsidRPr="001C369B">
              <w:rPr>
                <w:b/>
                <w:bCs/>
              </w:rPr>
              <w:t>Remarks</w:t>
            </w:r>
          </w:p>
        </w:tc>
      </w:tr>
      <w:tr w:rsidR="00B6703E" w:rsidRPr="001C369B">
        <w:tblPrEx>
          <w:tblBorders>
            <w:bottom w:val="none" w:sz="0" w:space="0" w:color="auto"/>
            <w:insideH w:val="none" w:sz="0" w:space="0" w:color="auto"/>
            <w:insideV w:val="none" w:sz="0" w:space="0" w:color="auto"/>
          </w:tblBorders>
        </w:tblPrEx>
        <w:trPr>
          <w:trHeight w:val="395"/>
        </w:trPr>
        <w:tc>
          <w:tcPr>
            <w:tcW w:w="2268" w:type="dxa"/>
            <w:tcBorders>
              <w:top w:val="single" w:sz="4" w:space="0" w:color="A6A6A6"/>
              <w:bottom w:val="single" w:sz="4" w:space="0" w:color="A6A6A6"/>
              <w:right w:val="single" w:sz="4" w:space="0" w:color="A6A6A6"/>
            </w:tcBorders>
          </w:tcPr>
          <w:p w:rsidR="00B6703E" w:rsidRPr="001C369B" w:rsidRDefault="00B6703E" w:rsidP="003E4046">
            <w:pPr>
              <w:pStyle w:val="BodyText"/>
              <w:spacing w:before="60" w:after="60" w:line="276" w:lineRule="auto"/>
              <w:ind w:left="270" w:hanging="270"/>
              <w:rPr>
                <w:b/>
                <w:bCs/>
              </w:rPr>
            </w:pPr>
            <w:r w:rsidRPr="001C369B" w:rsidDel="005030C8">
              <w:rPr>
                <w:b/>
                <w:bCs/>
              </w:rPr>
              <w:t>1:</w:t>
            </w:r>
            <w:r w:rsidRPr="001C369B" w:rsidDel="005030C8">
              <w:rPr>
                <w:b/>
                <w:bCs/>
              </w:rPr>
              <w:tab/>
            </w:r>
            <w:r w:rsidRPr="001C369B">
              <w:rPr>
                <w:b/>
                <w:bCs/>
              </w:rPr>
              <w:t>Core Requirements</w:t>
            </w:r>
          </w:p>
        </w:tc>
        <w:tc>
          <w:tcPr>
            <w:tcW w:w="252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BodyText"/>
              <w:spacing w:before="60" w:after="60" w:line="276" w:lineRule="auto"/>
            </w:pPr>
            <w:r w:rsidRPr="001C369B">
              <w:t xml:space="preserve">Physical and logical Security </w:t>
            </w:r>
          </w:p>
        </w:tc>
        <w:tc>
          <w:tcPr>
            <w:tcW w:w="4680" w:type="dxa"/>
            <w:tcBorders>
              <w:top w:val="single" w:sz="4" w:space="0" w:color="A6A6A6"/>
              <w:left w:val="single" w:sz="4" w:space="0" w:color="A6A6A6"/>
              <w:bottom w:val="single" w:sz="4" w:space="0" w:color="A6A6A6"/>
            </w:tcBorders>
          </w:tcPr>
          <w:p w:rsidR="00B6703E" w:rsidRPr="001C369B" w:rsidRDefault="00B6703E" w:rsidP="003E4046">
            <w:pPr>
              <w:spacing w:before="60" w:after="60" w:line="276" w:lineRule="auto"/>
              <w:rPr>
                <w:sz w:val="20"/>
                <w:szCs w:val="18"/>
              </w:rPr>
            </w:pPr>
            <w:r w:rsidRPr="001C369B">
              <w:rPr>
                <w:sz w:val="20"/>
                <w:szCs w:val="18"/>
              </w:rPr>
              <w:t>The core logical and physical requirements of PIN</w:t>
            </w:r>
            <w:r w:rsidR="00C65684" w:rsidRPr="001C369B">
              <w:rPr>
                <w:sz w:val="20"/>
                <w:szCs w:val="18"/>
              </w:rPr>
              <w:t>-</w:t>
            </w:r>
            <w:r w:rsidRPr="001C369B">
              <w:rPr>
                <w:sz w:val="20"/>
                <w:szCs w:val="18"/>
              </w:rPr>
              <w:t>acceptance POI devices</w:t>
            </w:r>
          </w:p>
        </w:tc>
      </w:tr>
      <w:tr w:rsidR="00B6703E" w:rsidRPr="001C369B">
        <w:tblPrEx>
          <w:tblBorders>
            <w:bottom w:val="none" w:sz="0" w:space="0" w:color="auto"/>
            <w:insideH w:val="none" w:sz="0" w:space="0" w:color="auto"/>
            <w:insideV w:val="none" w:sz="0" w:space="0" w:color="auto"/>
          </w:tblBorders>
        </w:tblPrEx>
        <w:trPr>
          <w:trHeight w:val="4202"/>
        </w:trPr>
        <w:tc>
          <w:tcPr>
            <w:tcW w:w="2268" w:type="dxa"/>
            <w:tcBorders>
              <w:top w:val="single" w:sz="4" w:space="0" w:color="A6A6A6"/>
              <w:bottom w:val="single" w:sz="4" w:space="0" w:color="A6A6A6"/>
              <w:right w:val="single" w:sz="4" w:space="0" w:color="A6A6A6"/>
            </w:tcBorders>
          </w:tcPr>
          <w:p w:rsidR="00B6703E" w:rsidRPr="001C369B" w:rsidRDefault="00B6703E" w:rsidP="003E4046">
            <w:pPr>
              <w:pStyle w:val="BodyText"/>
              <w:spacing w:before="60" w:after="60" w:line="276" w:lineRule="auto"/>
              <w:ind w:left="270" w:hanging="270"/>
              <w:rPr>
                <w:b/>
                <w:bCs/>
              </w:rPr>
            </w:pPr>
            <w:r w:rsidRPr="001C369B" w:rsidDel="005030C8">
              <w:rPr>
                <w:b/>
                <w:bCs/>
              </w:rPr>
              <w:t>2</w:t>
            </w:r>
            <w:r w:rsidRPr="001C369B">
              <w:rPr>
                <w:b/>
                <w:bCs/>
              </w:rPr>
              <w:t>:</w:t>
            </w:r>
            <w:r w:rsidRPr="001C369B">
              <w:rPr>
                <w:b/>
                <w:bCs/>
              </w:rPr>
              <w:tab/>
              <w:t xml:space="preserve">POS Terminal Integration </w:t>
            </w:r>
          </w:p>
          <w:p w:rsidR="00B6703E" w:rsidRPr="001C369B" w:rsidRDefault="00B6703E" w:rsidP="003E4046">
            <w:pPr>
              <w:pStyle w:val="BodyText"/>
              <w:spacing w:before="60" w:after="60" w:line="276" w:lineRule="auto"/>
              <w:ind w:left="270" w:hanging="270"/>
              <w:rPr>
                <w:b/>
                <w:bCs/>
              </w:rPr>
            </w:pPr>
          </w:p>
        </w:tc>
        <w:tc>
          <w:tcPr>
            <w:tcW w:w="252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BodyText"/>
              <w:spacing w:before="60" w:after="60" w:line="276" w:lineRule="auto"/>
            </w:pPr>
            <w:r w:rsidRPr="001C369B">
              <w:t xml:space="preserve">POS Terminal Integration </w:t>
            </w:r>
          </w:p>
        </w:tc>
        <w:tc>
          <w:tcPr>
            <w:tcW w:w="4680" w:type="dxa"/>
            <w:tcBorders>
              <w:top w:val="single" w:sz="4" w:space="0" w:color="A6A6A6"/>
              <w:left w:val="single" w:sz="4" w:space="0" w:color="A6A6A6"/>
              <w:bottom w:val="single" w:sz="4" w:space="0" w:color="A6A6A6"/>
            </w:tcBorders>
          </w:tcPr>
          <w:p w:rsidR="00B6703E" w:rsidRPr="001C369B" w:rsidRDefault="00B6703E" w:rsidP="003E4046">
            <w:pPr>
              <w:spacing w:before="60" w:line="276" w:lineRule="auto"/>
              <w:rPr>
                <w:sz w:val="20"/>
                <w:szCs w:val="18"/>
              </w:rPr>
            </w:pPr>
            <w:r w:rsidRPr="001C369B">
              <w:rPr>
                <w:sz w:val="20"/>
                <w:szCs w:val="18"/>
              </w:rPr>
              <w:t xml:space="preserve">The PCI PTS POI approval framework is oriented to the evaluation of integrated PIN entry devices (i.e., device where PIN entry functionality is in a secure logical and physical perimeter). </w:t>
            </w:r>
          </w:p>
          <w:p w:rsidR="00B6703E" w:rsidRPr="001C369B" w:rsidRDefault="00B6703E" w:rsidP="003E4046">
            <w:pPr>
              <w:spacing w:before="60" w:line="276" w:lineRule="auto"/>
              <w:rPr>
                <w:sz w:val="20"/>
                <w:szCs w:val="18"/>
              </w:rPr>
            </w:pPr>
            <w:r w:rsidRPr="001C369B">
              <w:rPr>
                <w:sz w:val="20"/>
                <w:szCs w:val="18"/>
              </w:rPr>
              <w:t>However, it allows the re-use of previously approved individual components or their combinations (card readers, display, keypads, or secure processors) into the approval process of integrated PIN entry devices.</w:t>
            </w:r>
          </w:p>
          <w:p w:rsidR="00B6703E" w:rsidRPr="001C369B" w:rsidRDefault="00B6703E" w:rsidP="003E4046">
            <w:pPr>
              <w:spacing w:before="60" w:line="276" w:lineRule="auto"/>
              <w:rPr>
                <w:sz w:val="20"/>
                <w:szCs w:val="18"/>
              </w:rPr>
            </w:pPr>
            <w:r w:rsidRPr="001C369B">
              <w:rPr>
                <w:sz w:val="20"/>
                <w:szCs w:val="18"/>
              </w:rPr>
              <w:t xml:space="preserve">The POS Terminal integration Evaluation Module ensures that the integration of previously approved components does not impair the overall security as stated in </w:t>
            </w:r>
            <w:r w:rsidR="00172A45" w:rsidRPr="001C369B">
              <w:rPr>
                <w:sz w:val="20"/>
                <w:szCs w:val="18"/>
              </w:rPr>
              <w:t xml:space="preserve">the </w:t>
            </w:r>
            <w:r w:rsidRPr="001C369B">
              <w:rPr>
                <w:sz w:val="20"/>
                <w:szCs w:val="18"/>
              </w:rPr>
              <w:t>security requirements. This module also supports the cost-effective maintenance of components.</w:t>
            </w:r>
          </w:p>
          <w:p w:rsidR="00B6703E" w:rsidRPr="001C369B" w:rsidRDefault="00B6703E" w:rsidP="003E4046">
            <w:pPr>
              <w:spacing w:before="60" w:after="60" w:line="276" w:lineRule="auto"/>
              <w:rPr>
                <w:sz w:val="20"/>
                <w:szCs w:val="18"/>
              </w:rPr>
            </w:pPr>
            <w:r w:rsidRPr="001C369B">
              <w:rPr>
                <w:sz w:val="20"/>
                <w:szCs w:val="18"/>
              </w:rPr>
              <w:t>This module includes security management requirements applicable to the integrated device.</w:t>
            </w:r>
          </w:p>
        </w:tc>
      </w:tr>
      <w:tr w:rsidR="00B6703E" w:rsidRPr="001C369B">
        <w:tblPrEx>
          <w:tblBorders>
            <w:bottom w:val="none" w:sz="0" w:space="0" w:color="auto"/>
            <w:insideH w:val="none" w:sz="0" w:space="0" w:color="auto"/>
            <w:insideV w:val="none" w:sz="0" w:space="0" w:color="auto"/>
          </w:tblBorders>
        </w:tblPrEx>
        <w:trPr>
          <w:trHeight w:val="1291"/>
        </w:trPr>
        <w:tc>
          <w:tcPr>
            <w:tcW w:w="2268" w:type="dxa"/>
            <w:tcBorders>
              <w:top w:val="single" w:sz="4" w:space="0" w:color="A6A6A6"/>
              <w:bottom w:val="single" w:sz="4" w:space="0" w:color="A6A6A6"/>
              <w:right w:val="single" w:sz="4" w:space="0" w:color="A6A6A6"/>
            </w:tcBorders>
          </w:tcPr>
          <w:p w:rsidR="00B6703E" w:rsidRPr="001C369B" w:rsidRDefault="00B6703E" w:rsidP="003E4046">
            <w:pPr>
              <w:pStyle w:val="BodyText"/>
              <w:spacing w:before="60" w:after="60" w:line="276" w:lineRule="auto"/>
              <w:ind w:left="270" w:hanging="270"/>
              <w:rPr>
                <w:b/>
                <w:bCs/>
              </w:rPr>
            </w:pPr>
            <w:r w:rsidRPr="001C369B">
              <w:rPr>
                <w:b/>
                <w:bCs/>
              </w:rPr>
              <w:t>3:</w:t>
            </w:r>
            <w:r w:rsidRPr="001C369B">
              <w:rPr>
                <w:b/>
                <w:bCs/>
              </w:rPr>
              <w:tab/>
              <w:t>Open Protocols</w:t>
            </w:r>
          </w:p>
        </w:tc>
        <w:tc>
          <w:tcPr>
            <w:tcW w:w="252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BodyText"/>
              <w:spacing w:before="60" w:after="60" w:line="276" w:lineRule="auto"/>
            </w:pPr>
            <w:r w:rsidRPr="001C369B">
              <w:t xml:space="preserve">Open Protocols </w:t>
            </w:r>
          </w:p>
        </w:tc>
        <w:tc>
          <w:tcPr>
            <w:tcW w:w="4680" w:type="dxa"/>
            <w:tcBorders>
              <w:top w:val="single" w:sz="4" w:space="0" w:color="A6A6A6"/>
              <w:left w:val="single" w:sz="4" w:space="0" w:color="A6A6A6"/>
              <w:bottom w:val="single" w:sz="4" w:space="0" w:color="A6A6A6"/>
            </w:tcBorders>
          </w:tcPr>
          <w:p w:rsidR="00B6703E" w:rsidRPr="001C369B" w:rsidRDefault="00B6703E" w:rsidP="003E4046">
            <w:pPr>
              <w:spacing w:before="60" w:after="60" w:line="276" w:lineRule="auto"/>
              <w:rPr>
                <w:sz w:val="20"/>
                <w:szCs w:val="18"/>
              </w:rPr>
            </w:pPr>
            <w:r w:rsidRPr="001C369B">
              <w:rPr>
                <w:sz w:val="20"/>
                <w:szCs w:val="18"/>
              </w:rPr>
              <w:t>A set of requirements that ensures PIN entry devices using open security protocols and open communication protocols to access public networks and services do not have public domain vulnerabilities.</w:t>
            </w:r>
          </w:p>
        </w:tc>
      </w:tr>
      <w:tr w:rsidR="00B6703E" w:rsidRPr="001C369B">
        <w:tblPrEx>
          <w:tblBorders>
            <w:bottom w:val="none" w:sz="0" w:space="0" w:color="auto"/>
            <w:insideH w:val="none" w:sz="0" w:space="0" w:color="auto"/>
            <w:insideV w:val="none" w:sz="0" w:space="0" w:color="auto"/>
          </w:tblBorders>
        </w:tblPrEx>
        <w:trPr>
          <w:trHeight w:val="832"/>
        </w:trPr>
        <w:tc>
          <w:tcPr>
            <w:tcW w:w="2268" w:type="dxa"/>
            <w:tcBorders>
              <w:top w:val="single" w:sz="4" w:space="0" w:color="A6A6A6"/>
              <w:bottom w:val="single" w:sz="4" w:space="0" w:color="A6A6A6"/>
              <w:right w:val="single" w:sz="4" w:space="0" w:color="A6A6A6"/>
            </w:tcBorders>
          </w:tcPr>
          <w:p w:rsidR="00B6703E" w:rsidRPr="001C369B" w:rsidRDefault="00B6703E" w:rsidP="003E4046">
            <w:pPr>
              <w:pStyle w:val="BodyText"/>
              <w:spacing w:before="60" w:after="60" w:line="276" w:lineRule="auto"/>
              <w:ind w:left="270" w:hanging="270"/>
              <w:rPr>
                <w:b/>
                <w:bCs/>
              </w:rPr>
            </w:pPr>
            <w:r w:rsidRPr="001C369B">
              <w:rPr>
                <w:b/>
                <w:bCs/>
              </w:rPr>
              <w:t xml:space="preserve">4: </w:t>
            </w:r>
            <w:r w:rsidRPr="001C369B">
              <w:rPr>
                <w:b/>
                <w:bCs/>
              </w:rPr>
              <w:tab/>
              <w:t>Secure Reading and Exchange of Data</w:t>
            </w:r>
          </w:p>
        </w:tc>
        <w:tc>
          <w:tcPr>
            <w:tcW w:w="252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BodyText"/>
              <w:spacing w:before="60" w:after="60" w:line="276" w:lineRule="auto"/>
            </w:pPr>
            <w:r w:rsidRPr="001C369B">
              <w:t>Requirements in support of cardholder account data encryption</w:t>
            </w:r>
          </w:p>
        </w:tc>
        <w:tc>
          <w:tcPr>
            <w:tcW w:w="4680" w:type="dxa"/>
            <w:tcBorders>
              <w:top w:val="single" w:sz="4" w:space="0" w:color="A6A6A6"/>
              <w:left w:val="single" w:sz="4" w:space="0" w:color="A6A6A6"/>
              <w:bottom w:val="single" w:sz="4" w:space="0" w:color="A6A6A6"/>
            </w:tcBorders>
          </w:tcPr>
          <w:p w:rsidR="00B6703E" w:rsidRPr="001C369B" w:rsidRDefault="00B6703E" w:rsidP="003E4046">
            <w:pPr>
              <w:spacing w:before="60" w:after="60" w:line="276" w:lineRule="auto"/>
              <w:rPr>
                <w:sz w:val="20"/>
                <w:szCs w:val="18"/>
              </w:rPr>
            </w:pPr>
            <w:r w:rsidRPr="001C369B">
              <w:rPr>
                <w:sz w:val="20"/>
                <w:szCs w:val="18"/>
              </w:rPr>
              <w:t xml:space="preserve">A set of requirements that ensures cardholder data is protected. </w:t>
            </w:r>
          </w:p>
        </w:tc>
      </w:tr>
      <w:tr w:rsidR="00B6703E" w:rsidRPr="001C369B">
        <w:tblPrEx>
          <w:tblBorders>
            <w:bottom w:val="none" w:sz="0" w:space="0" w:color="auto"/>
            <w:insideH w:val="none" w:sz="0" w:space="0" w:color="auto"/>
            <w:insideV w:val="none" w:sz="0" w:space="0" w:color="auto"/>
          </w:tblBorders>
        </w:tblPrEx>
        <w:trPr>
          <w:trHeight w:val="832"/>
        </w:trPr>
        <w:tc>
          <w:tcPr>
            <w:tcW w:w="2268" w:type="dxa"/>
            <w:tcBorders>
              <w:top w:val="single" w:sz="4" w:space="0" w:color="A6A6A6"/>
              <w:bottom w:val="single" w:sz="4" w:space="0" w:color="A6A6A6"/>
              <w:right w:val="single" w:sz="4" w:space="0" w:color="A6A6A6"/>
            </w:tcBorders>
          </w:tcPr>
          <w:p w:rsidR="00B6703E" w:rsidRPr="001C369B" w:rsidRDefault="00B6703E" w:rsidP="003E4046">
            <w:pPr>
              <w:pStyle w:val="BodyText"/>
              <w:spacing w:before="60" w:after="60" w:line="276" w:lineRule="auto"/>
              <w:ind w:left="270" w:hanging="270"/>
              <w:rPr>
                <w:b/>
                <w:bCs/>
              </w:rPr>
            </w:pPr>
            <w:r w:rsidRPr="001C369B">
              <w:rPr>
                <w:b/>
                <w:bCs/>
              </w:rPr>
              <w:t>5:  Device Management</w:t>
            </w:r>
          </w:p>
        </w:tc>
        <w:tc>
          <w:tcPr>
            <w:tcW w:w="252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BodyText"/>
              <w:spacing w:before="60" w:after="60" w:line="276" w:lineRule="auto"/>
            </w:pPr>
            <w:r w:rsidRPr="001C369B">
              <w:t>Device Management (Manufacturing and initial key loading)</w:t>
            </w:r>
          </w:p>
          <w:p w:rsidR="00B6703E" w:rsidRPr="001C369B" w:rsidRDefault="00B6703E" w:rsidP="003E4046">
            <w:pPr>
              <w:pStyle w:val="BodyText"/>
              <w:spacing w:before="60" w:after="60" w:line="276" w:lineRule="auto"/>
            </w:pPr>
          </w:p>
        </w:tc>
        <w:tc>
          <w:tcPr>
            <w:tcW w:w="4680" w:type="dxa"/>
            <w:tcBorders>
              <w:top w:val="single" w:sz="4" w:space="0" w:color="A6A6A6"/>
              <w:left w:val="single" w:sz="4" w:space="0" w:color="A6A6A6"/>
              <w:bottom w:val="single" w:sz="4" w:space="0" w:color="A6A6A6"/>
            </w:tcBorders>
          </w:tcPr>
          <w:p w:rsidR="00B6703E" w:rsidRPr="001C369B" w:rsidRDefault="00B6703E" w:rsidP="003E4046">
            <w:pPr>
              <w:spacing w:before="60" w:after="60" w:line="276" w:lineRule="auto"/>
              <w:rPr>
                <w:sz w:val="20"/>
                <w:szCs w:val="18"/>
              </w:rPr>
            </w:pPr>
            <w:r w:rsidRPr="001C369B">
              <w:rPr>
                <w:sz w:val="20"/>
              </w:rPr>
              <w:t>Life cycle requirements for POIs and their components up until the point of initial key loading. The information is not currently validated, but is still required for vendors to complete.</w:t>
            </w:r>
          </w:p>
        </w:tc>
      </w:tr>
    </w:tbl>
    <w:p w:rsidR="00B6703E" w:rsidRPr="001C369B" w:rsidRDefault="00B6703E">
      <w:pPr>
        <w:pStyle w:val="BodyText"/>
        <w:rPr>
          <w:i/>
        </w:rPr>
      </w:pPr>
      <w:bookmarkStart w:id="39" w:name="_Toc40430203"/>
    </w:p>
    <w:p w:rsidR="00B6703E" w:rsidRPr="001C369B" w:rsidRDefault="00B6703E" w:rsidP="00303908">
      <w:pPr>
        <w:pStyle w:val="Heading1"/>
      </w:pPr>
      <w:bookmarkStart w:id="40" w:name="_Toc226823794"/>
      <w:r w:rsidRPr="001C369B">
        <w:lastRenderedPageBreak/>
        <w:t>Evaluation Module</w:t>
      </w:r>
      <w:r w:rsidRPr="001C369B">
        <w:rPr>
          <w:szCs w:val="144"/>
        </w:rPr>
        <w:t xml:space="preserve"> 1</w:t>
      </w:r>
      <w:r w:rsidRPr="001C369B">
        <w:t>:</w:t>
      </w:r>
      <w:r w:rsidRPr="001C369B">
        <w:tab/>
      </w:r>
      <w:r w:rsidRPr="001C369B">
        <w:tab/>
        <w:t>Core Requirements</w:t>
      </w:r>
      <w:bookmarkEnd w:id="40"/>
      <w:r w:rsidRPr="001C369B">
        <w:t xml:space="preserve"> </w:t>
      </w:r>
    </w:p>
    <w:p w:rsidR="00B6703E" w:rsidRPr="001C369B" w:rsidRDefault="00841A52" w:rsidP="008E4EC9">
      <w:pPr>
        <w:pStyle w:val="Heading2"/>
        <w:spacing w:after="200"/>
        <w:rPr>
          <w:noProof w:val="0"/>
          <w:color w:val="0000FF"/>
          <w:spacing w:val="-2"/>
          <w:sz w:val="20"/>
          <w:szCs w:val="20"/>
        </w:rPr>
      </w:pPr>
      <w:bookmarkStart w:id="41" w:name="_Toc226823795"/>
      <w:r w:rsidRPr="001C369B">
        <w:rPr>
          <w:noProof w:val="0"/>
        </w:rPr>
        <w:t>A – Core Physical Security Requirements</w:t>
      </w:r>
      <w:bookmarkEnd w:id="41"/>
      <w:r w:rsidRPr="001C369B">
        <w:rPr>
          <w:noProof w:val="0"/>
          <w:color w:val="0000FF"/>
          <w:spacing w:val="-2"/>
        </w:rPr>
        <w:t xml:space="preserve"> </w:t>
      </w:r>
    </w:p>
    <w:bookmarkEnd w:id="39"/>
    <w:p w:rsidR="00B6703E" w:rsidRPr="001C369B" w:rsidRDefault="00D641C6" w:rsidP="003E4046">
      <w:pPr>
        <w:pStyle w:val="BodyText"/>
        <w:shd w:val="clear" w:color="auto" w:fill="E6E6E6"/>
        <w:spacing w:before="0" w:after="240"/>
        <w:rPr>
          <w:b/>
          <w:bCs/>
          <w:i/>
        </w:rPr>
      </w:pPr>
      <w:r w:rsidRPr="001C369B">
        <w:rPr>
          <w:b/>
          <w:i/>
        </w:rPr>
        <w:t>Note:</w:t>
      </w:r>
      <w:r w:rsidRPr="001C369B">
        <w:rPr>
          <w:i/>
        </w:rPr>
        <w:t xml:space="preserve"> In </w:t>
      </w:r>
      <w:r w:rsidR="00B6703E" w:rsidRPr="001C369B">
        <w:rPr>
          <w:i/>
        </w:rPr>
        <w:t xml:space="preserve">the following requirements, the device under evaluation is referred </w:t>
      </w:r>
      <w:r w:rsidR="006E4281" w:rsidRPr="001C369B">
        <w:rPr>
          <w:i/>
        </w:rPr>
        <w:t xml:space="preserve">to </w:t>
      </w:r>
      <w:r w:rsidR="00B6703E" w:rsidRPr="001C369B">
        <w:rPr>
          <w:i/>
        </w:rPr>
        <w:t>as the “device.”</w:t>
      </w:r>
    </w:p>
    <w:tbl>
      <w:tblPr>
        <w:tblW w:w="945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080"/>
        <w:gridCol w:w="6570"/>
        <w:gridCol w:w="630"/>
        <w:gridCol w:w="540"/>
        <w:gridCol w:w="630"/>
      </w:tblGrid>
      <w:tr w:rsidR="00B6703E" w:rsidRPr="001C369B">
        <w:trPr>
          <w:cantSplit/>
          <w:tblHeader/>
        </w:trPr>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tcPr>
          <w:p w:rsidR="00B6703E" w:rsidRPr="001C369B" w:rsidRDefault="00B6703E" w:rsidP="008E4EC9">
            <w:pPr>
              <w:pStyle w:val="Heading4"/>
              <w:spacing w:before="60" w:after="60"/>
              <w:jc w:val="center"/>
              <w:rPr>
                <w:b/>
                <w:bCs/>
              </w:rPr>
            </w:pPr>
            <w:r w:rsidRPr="001C369B">
              <w:rPr>
                <w:b/>
                <w:bCs/>
              </w:rPr>
              <w:t>Number</w:t>
            </w:r>
          </w:p>
        </w:tc>
        <w:tc>
          <w:tcPr>
            <w:tcW w:w="6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8E4EC9">
            <w:pPr>
              <w:pStyle w:val="Heading4"/>
              <w:spacing w:before="60" w:after="60" w:line="240" w:lineRule="atLeast"/>
              <w:rPr>
                <w:b/>
                <w:bCs/>
              </w:rPr>
            </w:pPr>
            <w:r w:rsidRPr="001C369B">
              <w:rPr>
                <w:b/>
                <w:bCs/>
              </w:rPr>
              <w:t>Description of Requirement</w:t>
            </w:r>
          </w:p>
        </w:tc>
        <w:tc>
          <w:tcPr>
            <w:tcW w:w="6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pPr>
              <w:pStyle w:val="Heading4"/>
              <w:spacing w:before="60" w:after="60"/>
              <w:rPr>
                <w:b/>
                <w:bCs/>
                <w:sz w:val="20"/>
                <w:szCs w:val="20"/>
              </w:rPr>
            </w:pPr>
            <w:r w:rsidRPr="001C369B">
              <w:rPr>
                <w:b/>
                <w:bCs/>
              </w:rPr>
              <w:t>Yes</w:t>
            </w:r>
          </w:p>
        </w:tc>
        <w:tc>
          <w:tcPr>
            <w:tcW w:w="5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pPr>
              <w:pStyle w:val="Heading4"/>
              <w:spacing w:before="60" w:after="60"/>
              <w:rPr>
                <w:b/>
                <w:bCs/>
                <w:sz w:val="20"/>
                <w:szCs w:val="20"/>
              </w:rPr>
            </w:pPr>
            <w:r w:rsidRPr="001C369B">
              <w:rPr>
                <w:b/>
                <w:bCs/>
              </w:rPr>
              <w:t>No</w:t>
            </w:r>
          </w:p>
        </w:tc>
        <w:tc>
          <w:tcPr>
            <w:tcW w:w="6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pPr>
              <w:pStyle w:val="Heading4"/>
              <w:spacing w:before="60" w:after="60"/>
              <w:rPr>
                <w:b/>
                <w:bCs/>
                <w:sz w:val="20"/>
                <w:szCs w:val="20"/>
              </w:rPr>
            </w:pPr>
            <w:r w:rsidRPr="001C369B">
              <w:rPr>
                <w:b/>
                <w:bCs/>
              </w:rPr>
              <w:t>N/A</w:t>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b/>
                <w:sz w:val="24"/>
              </w:rPr>
            </w:pPr>
            <w:r w:rsidRPr="001C369B">
              <w:rPr>
                <w:b/>
                <w:sz w:val="24"/>
              </w:rPr>
              <w:t>A1</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The device uses tamper-detection and response mechanisms that cause it to become immediately inoperable and result in the automatic and immediate erasure of any sensitive data that may be stored in the device, such that it becomes infeasible to recover the sensitive data. These mechanisms protect against physical penetration of the device by means of (but not limited to) drills, lasers, chemical solvents, opening covers, splitting the casing (seams), and using ventilation openings; and there is not any demonstrable way to disable or defeat the mechanism and insert a PIN-disclosing bug or gain access to secret information without requiring an attack potential of at least 26 per device for identification and initial exploitation, with a minimum of 13 for exploitation, exclusive of the IC card reader</w:t>
            </w:r>
            <w:bookmarkStart w:id="42" w:name="_Ref220298083"/>
            <w:r w:rsidRPr="001C369B">
              <w:rPr>
                <w:rStyle w:val="FootnoteReference"/>
                <w:sz w:val="20"/>
              </w:rPr>
              <w:footnoteReference w:id="3"/>
            </w:r>
            <w:bookmarkEnd w:id="42"/>
            <w:r w:rsidRPr="001C369B">
              <w:rPr>
                <w:iCs/>
                <w:sz w:val="20"/>
              </w:rPr>
              <w:t>;</w:t>
            </w:r>
            <w:r w:rsidRPr="001C369B">
              <w:rPr>
                <w:sz w:val="20"/>
              </w:rPr>
              <w:t xml:space="preserve"> </w:t>
            </w:r>
            <w:r w:rsidRPr="001C369B">
              <w:rPr>
                <w:b/>
                <w:bCs/>
                <w:sz w:val="20"/>
              </w:rPr>
              <w:t>and</w:t>
            </w:r>
          </w:p>
          <w:p w:rsidR="00B6703E" w:rsidRPr="001C369B" w:rsidRDefault="00B6703E" w:rsidP="003E4046">
            <w:pPr>
              <w:pStyle w:val="TableText"/>
              <w:spacing w:before="60" w:after="60" w:line="276" w:lineRule="auto"/>
              <w:rPr>
                <w:i/>
                <w:iCs/>
                <w:sz w:val="20"/>
                <w:szCs w:val="20"/>
              </w:rPr>
            </w:pPr>
            <w:r w:rsidRPr="001C369B">
              <w:rPr>
                <w:b/>
                <w:i/>
                <w:iCs/>
                <w:sz w:val="20"/>
                <w:shd w:val="clear" w:color="auto" w:fill="E6E6E6"/>
              </w:rPr>
              <w:t>Note:</w:t>
            </w:r>
            <w:r w:rsidRPr="001C369B">
              <w:rPr>
                <w:i/>
                <w:iCs/>
                <w:sz w:val="20"/>
                <w:shd w:val="clear" w:color="auto" w:fill="E6E6E6"/>
              </w:rPr>
              <w:t xml:space="preserve"> The replacement of both the front and rear casings shall be considered as part of any attack scenario.</w:t>
            </w:r>
            <w:r w:rsidR="004206CC" w:rsidRPr="001C369B">
              <w:rPr>
                <w:i/>
                <w:iCs/>
                <w:shd w:val="clear" w:color="auto" w:fill="E6E6E6"/>
              </w:rPr>
              <w:t xml:space="preserve"> </w:t>
            </w:r>
            <w:r w:rsidR="004206CC" w:rsidRPr="001C369B">
              <w:rPr>
                <w:i/>
                <w:iCs/>
                <w:sz w:val="20"/>
                <w:szCs w:val="20"/>
                <w:shd w:val="clear" w:color="auto" w:fill="E6E6E6"/>
              </w:rPr>
              <w:t>All attacks shall include a minimum of ten hours</w:t>
            </w:r>
            <w:r w:rsidR="008E4EC9" w:rsidRPr="001C369B">
              <w:rPr>
                <w:i/>
                <w:iCs/>
                <w:sz w:val="20"/>
                <w:szCs w:val="20"/>
                <w:shd w:val="clear" w:color="auto" w:fill="E6E6E6"/>
              </w:rPr>
              <w:t>’</w:t>
            </w:r>
            <w:r w:rsidR="004206CC" w:rsidRPr="001C369B">
              <w:rPr>
                <w:i/>
                <w:iCs/>
                <w:sz w:val="20"/>
                <w:szCs w:val="20"/>
                <w:shd w:val="clear" w:color="auto" w:fill="E6E6E6"/>
              </w:rPr>
              <w:t xml:space="preserve"> attack time for </w:t>
            </w:r>
            <w:r w:rsidR="005A007C" w:rsidRPr="001C369B">
              <w:rPr>
                <w:i/>
                <w:iCs/>
                <w:sz w:val="20"/>
                <w:szCs w:val="20"/>
                <w:shd w:val="clear" w:color="auto" w:fill="E6E6E6"/>
              </w:rPr>
              <w:t>e</w:t>
            </w:r>
            <w:r w:rsidR="004206CC" w:rsidRPr="001C369B">
              <w:rPr>
                <w:i/>
                <w:iCs/>
                <w:sz w:val="20"/>
                <w:szCs w:val="20"/>
                <w:shd w:val="clear" w:color="auto" w:fill="E6E6E6"/>
              </w:rPr>
              <w:t>xploitation</w:t>
            </w:r>
            <w:r w:rsidR="008E4EC9" w:rsidRPr="001C369B">
              <w:rPr>
                <w:i/>
                <w:iCs/>
                <w:sz w:val="20"/>
                <w:szCs w:val="20"/>
                <w:shd w:val="clear" w:color="auto" w:fill="E6E6E6"/>
              </w:rPr>
              <w:t>.</w:t>
            </w:r>
          </w:p>
        </w:tc>
        <w:tc>
          <w:tcPr>
            <w:tcW w:w="630" w:type="dxa"/>
            <w:tcBorders>
              <w:top w:val="single" w:sz="4" w:space="0" w:color="999999"/>
              <w:left w:val="single" w:sz="4" w:space="0" w:color="999999"/>
              <w:bottom w:val="single" w:sz="6" w:space="0" w:color="999999"/>
              <w:right w:val="single" w:sz="4" w:space="0" w:color="999999"/>
            </w:tcBorders>
          </w:tcPr>
          <w:p w:rsidR="00B6703E" w:rsidRPr="001C369B" w:rsidRDefault="000E27A0" w:rsidP="008E4EC9">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b/>
                <w:sz w:val="24"/>
              </w:rPr>
            </w:pPr>
            <w:r w:rsidRPr="001C369B">
              <w:rPr>
                <w:b/>
                <w:sz w:val="24"/>
              </w:rPr>
              <w:t>A2</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Failure of a single security mechanism does not compromise device security. Protection against a threat is based on a combination of at least two independent security mechanisms.</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8E4EC9">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1D737A">
            <w:pPr>
              <w:jc w:val="center"/>
              <w:rPr>
                <w:b/>
                <w:sz w:val="24"/>
              </w:rPr>
            </w:pPr>
            <w:r w:rsidRPr="001C369B">
              <w:rPr>
                <w:b/>
                <w:bCs/>
                <w:sz w:val="24"/>
                <w:szCs w:val="28"/>
              </w:rPr>
              <w:t>A</w:t>
            </w:r>
            <w:r w:rsidR="001D737A" w:rsidRPr="001C369B">
              <w:rPr>
                <w:b/>
                <w:bCs/>
                <w:sz w:val="24"/>
                <w:szCs w:val="28"/>
              </w:rPr>
              <w:t>3</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 xml:space="preserve">The security of the device is not compromised by altering: </w:t>
            </w:r>
          </w:p>
          <w:p w:rsidR="00B6703E" w:rsidRPr="001C369B" w:rsidRDefault="00B6703E" w:rsidP="003E4046">
            <w:pPr>
              <w:pStyle w:val="TableText"/>
              <w:numPr>
                <w:ilvl w:val="0"/>
                <w:numId w:val="2"/>
              </w:numPr>
              <w:tabs>
                <w:tab w:val="clear" w:pos="720"/>
              </w:tabs>
              <w:spacing w:before="60" w:after="60" w:line="276" w:lineRule="auto"/>
              <w:ind w:left="342" w:hanging="270"/>
              <w:rPr>
                <w:sz w:val="20"/>
                <w:szCs w:val="20"/>
              </w:rPr>
            </w:pPr>
            <w:r w:rsidRPr="001C369B">
              <w:rPr>
                <w:sz w:val="20"/>
              </w:rPr>
              <w:t>Environmental conditions</w:t>
            </w:r>
          </w:p>
          <w:p w:rsidR="00B6703E" w:rsidRPr="001C369B" w:rsidRDefault="00B6703E" w:rsidP="003E4046">
            <w:pPr>
              <w:pStyle w:val="TableText"/>
              <w:numPr>
                <w:ilvl w:val="0"/>
                <w:numId w:val="2"/>
              </w:numPr>
              <w:tabs>
                <w:tab w:val="clear" w:pos="720"/>
              </w:tabs>
              <w:spacing w:before="60" w:after="60" w:line="276" w:lineRule="auto"/>
              <w:ind w:left="342" w:hanging="270"/>
              <w:rPr>
                <w:sz w:val="20"/>
                <w:szCs w:val="20"/>
              </w:rPr>
            </w:pPr>
            <w:r w:rsidRPr="001C369B">
              <w:rPr>
                <w:sz w:val="20"/>
              </w:rPr>
              <w:t>Operational conditions</w:t>
            </w:r>
          </w:p>
          <w:p w:rsidR="00B6703E" w:rsidRPr="001C369B" w:rsidRDefault="00B6703E" w:rsidP="003E4046">
            <w:pPr>
              <w:pStyle w:val="TableText"/>
              <w:spacing w:before="60" w:after="60" w:line="276" w:lineRule="auto"/>
              <w:rPr>
                <w:sz w:val="20"/>
                <w:szCs w:val="20"/>
              </w:rPr>
            </w:pPr>
            <w:r w:rsidRPr="001C369B">
              <w:rPr>
                <w:i/>
                <w:iCs/>
                <w:sz w:val="20"/>
              </w:rPr>
              <w:t>(An example includes subjecting the device to temperatures or operating voltages outside the stated operating ranges.)</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8E4EC9">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Height w:val="1011"/>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1D737A">
            <w:pPr>
              <w:pStyle w:val="TableText"/>
              <w:spacing w:before="120" w:after="60"/>
              <w:jc w:val="center"/>
              <w:rPr>
                <w:b/>
                <w:bCs/>
                <w:sz w:val="24"/>
                <w:szCs w:val="28"/>
              </w:rPr>
            </w:pPr>
            <w:r w:rsidRPr="001C369B">
              <w:rPr>
                <w:b/>
                <w:bCs/>
                <w:sz w:val="24"/>
                <w:szCs w:val="28"/>
              </w:rPr>
              <w:t>A</w:t>
            </w:r>
            <w:r w:rsidR="001D737A" w:rsidRPr="001C369B">
              <w:rPr>
                <w:b/>
                <w:bCs/>
                <w:sz w:val="24"/>
                <w:szCs w:val="28"/>
              </w:rPr>
              <w:t>4</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Sensitive functions or data are only used in the protected area(s) of the device. Sensitive data and functions dealing with sensitive data are protected from modification without requiring an attack potential of at least 26 for identification and initial exploitation, with a minimum of 13 for exploitation, exclusive of the IC card reader, for identification and initial exploitation</w:t>
            </w:r>
            <w:r w:rsidR="008E4EC9" w:rsidRPr="001C369B">
              <w:rPr>
                <w:rStyle w:val="FootnoteReference"/>
                <w:sz w:val="20"/>
              </w:rPr>
              <w:t>C</w:t>
            </w:r>
            <w:r w:rsidRPr="001C369B">
              <w:rPr>
                <w:sz w:val="20"/>
              </w:rPr>
              <w:t>.</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8E4EC9">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8E4EC9">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8E4EC9">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1D737A">
            <w:pPr>
              <w:pStyle w:val="TableText"/>
              <w:spacing w:before="120" w:after="60" w:line="240" w:lineRule="atLeast"/>
              <w:jc w:val="center"/>
              <w:rPr>
                <w:rFonts w:cs="Arial Black"/>
                <w:b/>
                <w:bCs/>
                <w:sz w:val="24"/>
                <w:szCs w:val="28"/>
              </w:rPr>
            </w:pPr>
            <w:r w:rsidRPr="001C369B">
              <w:rPr>
                <w:b/>
                <w:bCs/>
                <w:sz w:val="24"/>
                <w:szCs w:val="28"/>
              </w:rPr>
              <w:lastRenderedPageBreak/>
              <w:t>A</w:t>
            </w:r>
            <w:r w:rsidR="001D737A" w:rsidRPr="001C369B">
              <w:rPr>
                <w:b/>
                <w:bCs/>
                <w:sz w:val="24"/>
                <w:szCs w:val="28"/>
              </w:rPr>
              <w:t>5</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There is no feasible way to determine any entered and internally transmitted PIN digit by monitoring sound, electro-magnetic emissions, power consumption or any other external characteristic available for monitoring—even with the cooperation of the device operator or sales clerk—without requiring an attack potential of at least 26 for identification and initial exploitation with a minimum of 13 for exploitation</w:t>
            </w:r>
            <w:bookmarkStart w:id="43" w:name="_Ref220298134"/>
            <w:r w:rsidRPr="001C369B">
              <w:rPr>
                <w:rStyle w:val="FootnoteReference"/>
                <w:sz w:val="20"/>
              </w:rPr>
              <w:footnoteReference w:id="4"/>
            </w:r>
            <w:bookmarkEnd w:id="43"/>
            <w:r w:rsidRPr="001C369B">
              <w:rPr>
                <w:sz w:val="20"/>
              </w:rPr>
              <w:t>.</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8E4EC9">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1D737A">
            <w:pPr>
              <w:pStyle w:val="TableText"/>
              <w:spacing w:before="120" w:after="60"/>
              <w:jc w:val="center"/>
              <w:rPr>
                <w:b/>
                <w:bCs/>
                <w:sz w:val="24"/>
                <w:szCs w:val="28"/>
              </w:rPr>
            </w:pPr>
            <w:r w:rsidRPr="001C369B">
              <w:rPr>
                <w:b/>
                <w:bCs/>
                <w:sz w:val="24"/>
                <w:szCs w:val="28"/>
              </w:rPr>
              <w:t>A</w:t>
            </w:r>
            <w:r w:rsidR="001D737A" w:rsidRPr="001C369B">
              <w:rPr>
                <w:b/>
                <w:bCs/>
                <w:sz w:val="24"/>
                <w:szCs w:val="28"/>
              </w:rPr>
              <w:t>6</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rPr>
            </w:pPr>
            <w:r w:rsidRPr="001C369B">
              <w:rPr>
                <w:sz w:val="20"/>
              </w:rPr>
              <w:t>Determination of any PIN-security-related cryptographic key resident in the device, by penetration of the device and/or by monitoring emanations from the device (including power fluctuations), requires an attack potential of at least 35 for identification and initial exploitation with a minimum of 15 for exploitation</w:t>
            </w:r>
            <w:r w:rsidRPr="001C369B">
              <w:rPr>
                <w:sz w:val="20"/>
                <w:vertAlign w:val="superscript"/>
              </w:rPr>
              <w:t>C</w:t>
            </w:r>
            <w:r w:rsidRPr="001C369B">
              <w:rPr>
                <w:sz w:val="20"/>
              </w:rPr>
              <w:t>.</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8E4EC9">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rFonts w:eastAsia="MS Mincho"/>
                <w:sz w:val="20"/>
                <w:szCs w:val="24"/>
                <w:lang w:eastAsia="ja-JP"/>
              </w:rPr>
              <w:instrText>____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rFonts w:eastAsia="MS Mincho"/>
                <w:sz w:val="20"/>
                <w:szCs w:val="24"/>
                <w:lang w:eastAsia="ja-JP"/>
              </w:rPr>
              <w:instrText>____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rFonts w:eastAsia="MS Mincho"/>
                <w:sz w:val="20"/>
                <w:szCs w:val="24"/>
                <w:lang w:eastAsia="ja-JP"/>
              </w:rPr>
              <w:instrText>____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9450" w:type="dxa"/>
            <w:gridSpan w:val="5"/>
            <w:tcBorders>
              <w:top w:val="single" w:sz="4" w:space="0" w:color="999999"/>
              <w:left w:val="single" w:sz="4" w:space="0" w:color="A6A6A6"/>
              <w:bottom w:val="single" w:sz="4" w:space="0" w:color="999999"/>
              <w:right w:val="single" w:sz="4" w:space="0" w:color="999999"/>
            </w:tcBorders>
            <w:shd w:val="clear" w:color="auto" w:fill="E6E6E6"/>
          </w:tcPr>
          <w:p w:rsidR="00B37256" w:rsidRPr="001C369B" w:rsidRDefault="00B37256" w:rsidP="00B37256">
            <w:pPr>
              <w:pStyle w:val="Default"/>
              <w:keepLines/>
              <w:spacing w:before="60" w:after="120" w:line="276" w:lineRule="auto"/>
              <w:rPr>
                <w:i/>
                <w:sz w:val="20"/>
                <w:lang w:val="en-US"/>
              </w:rPr>
            </w:pPr>
            <w:r w:rsidRPr="001C369B">
              <w:rPr>
                <w:b/>
                <w:i/>
                <w:sz w:val="20"/>
                <w:lang w:val="en-US"/>
              </w:rPr>
              <w:t xml:space="preserve">Note: </w:t>
            </w:r>
            <w:r w:rsidRPr="001C369B">
              <w:rPr>
                <w:i/>
                <w:sz w:val="20"/>
                <w:lang w:val="en-US"/>
              </w:rPr>
              <w:t xml:space="preserve">If the POI device has a keypad that can be used to enter non-PIN data, the device must meet at least one of the following: </w:t>
            </w:r>
            <w:r w:rsidR="001D4E0F" w:rsidRPr="001C369B">
              <w:rPr>
                <w:i/>
                <w:sz w:val="20"/>
                <w:lang w:val="en-US"/>
              </w:rPr>
              <w:t>A7</w:t>
            </w:r>
            <w:r w:rsidRPr="001C369B">
              <w:rPr>
                <w:i/>
                <w:sz w:val="20"/>
                <w:lang w:val="en-US"/>
              </w:rPr>
              <w:t xml:space="preserve">, B16, or E3.4.   </w:t>
            </w:r>
          </w:p>
          <w:p w:rsidR="009002BC" w:rsidRPr="001C369B" w:rsidRDefault="001D4E0F" w:rsidP="009002BC">
            <w:pPr>
              <w:pStyle w:val="Normallevel2bullet"/>
              <w:spacing w:line="276" w:lineRule="auto"/>
              <w:rPr>
                <w:rFonts w:cs="Times New Roman"/>
                <w:i/>
                <w:sz w:val="20"/>
                <w:szCs w:val="24"/>
              </w:rPr>
            </w:pPr>
            <w:r w:rsidRPr="001C369B">
              <w:rPr>
                <w:i/>
                <w:sz w:val="20"/>
              </w:rPr>
              <w:t>A7</w:t>
            </w:r>
            <w:r w:rsidR="00E428E2" w:rsidRPr="001C369B">
              <w:rPr>
                <w:i/>
                <w:sz w:val="20"/>
              </w:rPr>
              <w:t xml:space="preserve"> applies to any components or paths containing plaintext display signals between the cryptographic processor and display unit. </w:t>
            </w:r>
          </w:p>
          <w:p w:rsidR="009002BC" w:rsidRPr="001C369B" w:rsidRDefault="00E428E2" w:rsidP="009002BC">
            <w:pPr>
              <w:pStyle w:val="Normallevel2bullet"/>
              <w:spacing w:line="276" w:lineRule="auto"/>
              <w:rPr>
                <w:rFonts w:cs="Times New Roman"/>
                <w:i/>
                <w:sz w:val="20"/>
                <w:szCs w:val="24"/>
              </w:rPr>
            </w:pPr>
            <w:r w:rsidRPr="001C369B">
              <w:rPr>
                <w:i/>
                <w:sz w:val="20"/>
              </w:rPr>
              <w:t xml:space="preserve">B16 applies to devices that allow for updates of prompts or use cryptography to communicate with a display, whether performed by the vendor or the acquirer. </w:t>
            </w:r>
          </w:p>
          <w:p w:rsidR="00B6703E" w:rsidRPr="001C369B" w:rsidRDefault="00E428E2" w:rsidP="009002BC">
            <w:pPr>
              <w:pStyle w:val="Normallevel2bullet"/>
              <w:spacing w:line="276" w:lineRule="auto"/>
              <w:rPr>
                <w:rStyle w:val="BodyText2Char"/>
              </w:rPr>
            </w:pPr>
            <w:r w:rsidRPr="001C369B">
              <w:rPr>
                <w:i/>
                <w:sz w:val="20"/>
              </w:rPr>
              <w:t>E3.4 is appropriate for unattended devices that do not meet any of the aforementioned.</w:t>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1D737A">
            <w:pPr>
              <w:pStyle w:val="TableText"/>
              <w:spacing w:before="120" w:after="60"/>
              <w:jc w:val="center"/>
              <w:rPr>
                <w:b/>
                <w:sz w:val="24"/>
              </w:rPr>
            </w:pPr>
            <w:r w:rsidRPr="001C369B">
              <w:rPr>
                <w:b/>
                <w:bCs/>
                <w:sz w:val="24"/>
                <w:szCs w:val="28"/>
              </w:rPr>
              <w:t>A</w:t>
            </w:r>
            <w:r w:rsidR="001D737A" w:rsidRPr="001C369B">
              <w:rPr>
                <w:b/>
                <w:bCs/>
                <w:sz w:val="24"/>
                <w:szCs w:val="28"/>
              </w:rPr>
              <w:t>7</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Default"/>
              <w:spacing w:before="60" w:after="240" w:line="240" w:lineRule="atLeast"/>
              <w:rPr>
                <w:sz w:val="20"/>
                <w:lang w:val="en-US"/>
              </w:rPr>
            </w:pPr>
            <w:r w:rsidRPr="001C369B">
              <w:rPr>
                <w:sz w:val="20"/>
                <w:lang w:val="en-US"/>
              </w:rPr>
              <w:t>The unauthorized alteration of prompts for non-PIN data entry into the PIN entry key pad such that PINs are compromised, i.e., by prompting for the PIN entry when the output is not encrypted, cannot occur without requiring an attack potential of at least 18 per device for identification and initial exploitation with a minimum of 9 for exploitation</w:t>
            </w:r>
            <w:r w:rsidRPr="001C369B">
              <w:rPr>
                <w:sz w:val="20"/>
                <w:vertAlign w:val="superscript"/>
                <w:lang w:val="en-US"/>
              </w:rPr>
              <w:t>C</w:t>
            </w:r>
            <w:r w:rsidRPr="001C369B">
              <w:rPr>
                <w:sz w:val="20"/>
                <w:lang w:val="en-US"/>
              </w:rPr>
              <w:t>.</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8E4EC9">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1D737A">
            <w:pPr>
              <w:pStyle w:val="TableText"/>
              <w:spacing w:before="120" w:after="60"/>
              <w:jc w:val="center"/>
              <w:rPr>
                <w:rFonts w:cs="Arial Black"/>
                <w:b/>
                <w:bCs/>
                <w:sz w:val="24"/>
                <w:szCs w:val="28"/>
              </w:rPr>
            </w:pPr>
            <w:r w:rsidRPr="001C369B">
              <w:rPr>
                <w:b/>
                <w:bCs/>
                <w:sz w:val="24"/>
                <w:szCs w:val="28"/>
              </w:rPr>
              <w:t>A</w:t>
            </w:r>
            <w:r w:rsidR="001D737A" w:rsidRPr="001C369B">
              <w:rPr>
                <w:b/>
                <w:bCs/>
                <w:sz w:val="24"/>
                <w:szCs w:val="28"/>
              </w:rPr>
              <w:t>8</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240" w:line="240" w:lineRule="atLeast"/>
              <w:rPr>
                <w:i/>
                <w:iCs/>
                <w:sz w:val="20"/>
                <w:szCs w:val="20"/>
              </w:rPr>
            </w:pPr>
            <w:r w:rsidRPr="001C369B">
              <w:rPr>
                <w:sz w:val="20"/>
              </w:rPr>
              <w:t>The device provides a means to deter the visual observation of PIN values as they are being entered by the cardholder.</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8E4EC9">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00D4084E" w:rsidRPr="001C369B">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00D4084E" w:rsidRPr="001C369B">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1D737A">
            <w:pPr>
              <w:pStyle w:val="TableText"/>
              <w:spacing w:before="120" w:after="60"/>
              <w:jc w:val="center"/>
              <w:rPr>
                <w:b/>
                <w:bCs/>
                <w:sz w:val="24"/>
                <w:szCs w:val="28"/>
              </w:rPr>
            </w:pPr>
            <w:r w:rsidRPr="001C369B">
              <w:rPr>
                <w:b/>
                <w:color w:val="000000"/>
                <w:sz w:val="24"/>
              </w:rPr>
              <w:t>A</w:t>
            </w:r>
            <w:r w:rsidR="001D737A" w:rsidRPr="001C369B">
              <w:rPr>
                <w:b/>
                <w:color w:val="000000"/>
                <w:sz w:val="24"/>
              </w:rPr>
              <w:t>9</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240" w:line="240" w:lineRule="atLeast"/>
              <w:rPr>
                <w:sz w:val="20"/>
              </w:rPr>
            </w:pPr>
            <w:r w:rsidRPr="001C369B">
              <w:rPr>
                <w:color w:val="000000"/>
                <w:sz w:val="20"/>
              </w:rPr>
              <w:t>It is not feasible to penetrate the device to make any additions, substitutions, or modifications to the magnetic-stripe reader and associated hardware or software, in order to determine or modify magnetic-stripe track data, without requiring an attack potential of at least 16 per device, for identification and initial exploitation, with a minimum of 8 for exploitation</w:t>
            </w:r>
            <w:r w:rsidRPr="001C369B">
              <w:rPr>
                <w:vertAlign w:val="superscript"/>
              </w:rPr>
              <w:t>C</w:t>
            </w:r>
            <w:r w:rsidRPr="001C369B">
              <w:rPr>
                <w:color w:val="000000"/>
                <w:sz w:val="20"/>
              </w:rPr>
              <w:t>.</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8E4EC9">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1D737A">
            <w:pPr>
              <w:pStyle w:val="TableText"/>
              <w:spacing w:before="120" w:after="60"/>
              <w:jc w:val="center"/>
              <w:rPr>
                <w:b/>
                <w:color w:val="000000"/>
                <w:sz w:val="24"/>
              </w:rPr>
            </w:pPr>
            <w:r w:rsidRPr="001C369B">
              <w:rPr>
                <w:b/>
                <w:color w:val="000000"/>
                <w:sz w:val="24"/>
              </w:rPr>
              <w:lastRenderedPageBreak/>
              <w:t>A1</w:t>
            </w:r>
            <w:r w:rsidR="001D737A" w:rsidRPr="001C369B">
              <w:rPr>
                <w:b/>
                <w:color w:val="000000"/>
                <w:sz w:val="24"/>
              </w:rPr>
              <w:t>0</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240" w:line="240" w:lineRule="atLeast"/>
              <w:rPr>
                <w:color w:val="000000"/>
                <w:sz w:val="20"/>
              </w:rPr>
            </w:pPr>
            <w:r w:rsidRPr="001C369B">
              <w:rPr>
                <w:color w:val="000000"/>
                <w:sz w:val="20"/>
              </w:rPr>
              <w:t xml:space="preserve">Secure components intended for unattended devices contain an anti-removal mechanism </w:t>
            </w:r>
            <w:r w:rsidRPr="001C369B">
              <w:rPr>
                <w:sz w:val="20"/>
                <w:szCs w:val="20"/>
              </w:rPr>
              <w:t>to protect against unauthorized removal and/or unauthorized re-installation</w:t>
            </w:r>
            <w:r w:rsidRPr="001C369B">
              <w:rPr>
                <w:color w:val="000000"/>
                <w:sz w:val="20"/>
                <w:szCs w:val="20"/>
              </w:rPr>
              <w:t>.</w:t>
            </w:r>
            <w:r w:rsidRPr="001C369B">
              <w:rPr>
                <w:color w:val="000000"/>
                <w:sz w:val="20"/>
              </w:rPr>
              <w:t xml:space="preserve"> Defeating or circumventing this mechanism must require an attack potential of at least 18 per device for identification and initial exploitation, with a minimum of 9 for exploitation</w:t>
            </w:r>
            <w:r w:rsidRPr="001C369B">
              <w:rPr>
                <w:color w:val="000000"/>
                <w:sz w:val="20"/>
                <w:vertAlign w:val="superscript"/>
              </w:rPr>
              <w:t>C</w:t>
            </w:r>
            <w:r w:rsidRPr="001C369B">
              <w:rPr>
                <w:color w:val="000000"/>
                <w:sz w:val="20"/>
              </w:rPr>
              <w:t>.</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8E4EC9">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73672F"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73672F" w:rsidRPr="001C369B" w:rsidRDefault="0073672F" w:rsidP="001D737A">
            <w:pPr>
              <w:pStyle w:val="TableText"/>
              <w:spacing w:before="120" w:after="60"/>
              <w:jc w:val="center"/>
              <w:rPr>
                <w:b/>
                <w:color w:val="000000"/>
                <w:sz w:val="24"/>
              </w:rPr>
            </w:pPr>
            <w:r w:rsidRPr="001C369B">
              <w:rPr>
                <w:b/>
                <w:color w:val="000000"/>
                <w:sz w:val="24"/>
              </w:rPr>
              <w:t>A1</w:t>
            </w:r>
            <w:r w:rsidR="001D737A" w:rsidRPr="001C369B">
              <w:rPr>
                <w:b/>
                <w:color w:val="000000"/>
                <w:sz w:val="24"/>
              </w:rPr>
              <w:t>1</w:t>
            </w:r>
          </w:p>
        </w:tc>
        <w:tc>
          <w:tcPr>
            <w:tcW w:w="6570" w:type="dxa"/>
            <w:tcBorders>
              <w:top w:val="single" w:sz="4" w:space="0" w:color="999999"/>
              <w:left w:val="single" w:sz="4" w:space="0" w:color="999999"/>
              <w:bottom w:val="single" w:sz="4" w:space="0" w:color="999999"/>
              <w:right w:val="single" w:sz="4" w:space="0" w:color="999999"/>
            </w:tcBorders>
          </w:tcPr>
          <w:p w:rsidR="0073672F" w:rsidRPr="001C369B" w:rsidRDefault="0073672F" w:rsidP="003E4046">
            <w:pPr>
              <w:pStyle w:val="TableText"/>
              <w:spacing w:before="60" w:after="240" w:line="240" w:lineRule="atLeast"/>
              <w:rPr>
                <w:color w:val="000000"/>
                <w:sz w:val="20"/>
              </w:rPr>
            </w:pPr>
            <w:r w:rsidRPr="001C369B">
              <w:rPr>
                <w:color w:val="000000"/>
                <w:sz w:val="20"/>
              </w:rPr>
              <w:t>If PIN entry is accompanied by audible tones, the tone for each entered PIN digit is indistinguishable from the tone for any other entered PIN digit.</w:t>
            </w:r>
          </w:p>
        </w:tc>
        <w:tc>
          <w:tcPr>
            <w:tcW w:w="630" w:type="dxa"/>
            <w:tcBorders>
              <w:top w:val="single" w:sz="6" w:space="0" w:color="999999"/>
              <w:left w:val="single" w:sz="4" w:space="0" w:color="999999"/>
              <w:bottom w:val="single" w:sz="6" w:space="0" w:color="999999"/>
              <w:right w:val="single" w:sz="4" w:space="0" w:color="999999"/>
            </w:tcBorders>
          </w:tcPr>
          <w:p w:rsidR="0073672F" w:rsidRPr="001C369B" w:rsidRDefault="000E27A0" w:rsidP="008E4EC9">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73672F" w:rsidRPr="001C369B">
              <w:rPr>
                <w:rStyle w:val="Char11"/>
                <w:sz w:val="20"/>
              </w:rPr>
              <w:instrText xml:space="preserve"> FORMCHECKBOX </w:instrText>
            </w:r>
            <w:r w:rsidR="0073672F" w:rsidRPr="001C369B">
              <w:rPr>
                <w:rFonts w:eastAsia="MS Mincho"/>
                <w:sz w:val="20"/>
                <w:szCs w:val="24"/>
                <w:lang w:eastAsia="ja-JP"/>
              </w:rPr>
              <w:instrText>____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73672F" w:rsidRPr="001C369B" w:rsidRDefault="000E27A0" w:rsidP="0073672F">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73672F" w:rsidRPr="001C369B">
              <w:rPr>
                <w:rStyle w:val="Char11"/>
                <w:sz w:val="20"/>
              </w:rPr>
              <w:instrText xml:space="preserve"> FORMCHECKBOX </w:instrText>
            </w:r>
            <w:r w:rsidR="0073672F" w:rsidRPr="001C369B">
              <w:rPr>
                <w:rFonts w:eastAsia="MS Mincho"/>
                <w:sz w:val="20"/>
                <w:szCs w:val="24"/>
                <w:lang w:eastAsia="ja-JP"/>
              </w:rPr>
              <w:instrText>____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73672F" w:rsidRPr="001C369B" w:rsidRDefault="000E27A0" w:rsidP="0073672F">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checkBox>
                </w:ffData>
              </w:fldChar>
            </w:r>
            <w:r w:rsidR="0073672F" w:rsidRPr="001C369B">
              <w:rPr>
                <w:rStyle w:val="Char11"/>
                <w:sz w:val="20"/>
              </w:rPr>
              <w:instrText xml:space="preserve"> FORMCHECKBOX </w:instrText>
            </w:r>
            <w:r w:rsidR="0073672F" w:rsidRPr="001C369B">
              <w:rPr>
                <w:rFonts w:eastAsia="MS Mincho"/>
                <w:sz w:val="20"/>
                <w:szCs w:val="24"/>
                <w:lang w:eastAsia="ja-JP"/>
              </w:rPr>
              <w:instrText>____</w:instrText>
            </w:r>
            <w:r>
              <w:rPr>
                <w:rStyle w:val="Char11"/>
                <w:sz w:val="20"/>
              </w:rPr>
            </w:r>
            <w:r>
              <w:rPr>
                <w:rStyle w:val="Char11"/>
                <w:sz w:val="20"/>
              </w:rPr>
              <w:fldChar w:fldCharType="separate"/>
            </w:r>
            <w:r w:rsidRPr="001C369B">
              <w:rPr>
                <w:rStyle w:val="Char11"/>
                <w:sz w:val="20"/>
              </w:rPr>
              <w:fldChar w:fldCharType="end"/>
            </w:r>
          </w:p>
        </w:tc>
      </w:tr>
    </w:tbl>
    <w:p w:rsidR="00B6703E" w:rsidRPr="001C369B" w:rsidRDefault="00B6703E" w:rsidP="00E362DC">
      <w:pPr>
        <w:tabs>
          <w:tab w:val="left" w:pos="1188"/>
          <w:tab w:val="left" w:pos="7758"/>
          <w:tab w:val="left" w:pos="8388"/>
          <w:tab w:val="left" w:pos="8928"/>
          <w:tab w:val="left" w:pos="9558"/>
        </w:tabs>
        <w:spacing w:before="60" w:after="60"/>
        <w:ind w:left="108"/>
        <w:sectPr w:rsidR="00B6703E" w:rsidRPr="001C369B">
          <w:footnotePr>
            <w:numFmt w:val="upperLetter"/>
          </w:footnotePr>
          <w:pgSz w:w="12240" w:h="15840" w:code="1"/>
          <w:pgMar w:top="1656" w:right="1440" w:bottom="1440" w:left="1440" w:header="720" w:footer="720" w:gutter="0"/>
          <w:cols w:space="720"/>
        </w:sectPr>
      </w:pPr>
      <w:r w:rsidRPr="001C369B">
        <w:rPr>
          <w:b/>
          <w:bCs/>
          <w:sz w:val="26"/>
          <w:szCs w:val="28"/>
        </w:rPr>
        <w:tab/>
      </w:r>
      <w:r w:rsidRPr="001C369B">
        <w:rPr>
          <w:sz w:val="20"/>
        </w:rPr>
        <w:tab/>
      </w:r>
      <w:r w:rsidRPr="001C369B">
        <w:rPr>
          <w:rStyle w:val="Char11"/>
          <w:sz w:val="20"/>
        </w:rPr>
        <w:tab/>
      </w:r>
      <w:r w:rsidRPr="001C369B">
        <w:rPr>
          <w:rStyle w:val="Char11"/>
          <w:sz w:val="20"/>
        </w:rPr>
        <w:tab/>
      </w:r>
    </w:p>
    <w:p w:rsidR="00B6703E" w:rsidRPr="001C369B" w:rsidRDefault="00841A52" w:rsidP="009F29BD">
      <w:pPr>
        <w:pStyle w:val="Heading2"/>
        <w:pageBreakBefore/>
        <w:spacing w:before="0"/>
        <w:rPr>
          <w:noProof w:val="0"/>
        </w:rPr>
      </w:pPr>
      <w:bookmarkStart w:id="44" w:name="_Toc40430204"/>
      <w:bookmarkStart w:id="45" w:name="_Toc226823796"/>
      <w:r w:rsidRPr="001C369B">
        <w:rPr>
          <w:noProof w:val="0"/>
        </w:rPr>
        <w:lastRenderedPageBreak/>
        <w:t>B – Core Logical Security Requirements</w:t>
      </w:r>
      <w:bookmarkEnd w:id="44"/>
      <w:bookmarkEnd w:id="45"/>
    </w:p>
    <w:p w:rsidR="00B6703E" w:rsidRPr="001C369B" w:rsidRDefault="00D641C6" w:rsidP="003E4046">
      <w:pPr>
        <w:pStyle w:val="BodyText"/>
        <w:shd w:val="clear" w:color="auto" w:fill="E6E6E6"/>
        <w:spacing w:after="240" w:line="276" w:lineRule="auto"/>
        <w:rPr>
          <w:b/>
          <w:bCs/>
          <w:i/>
        </w:rPr>
      </w:pPr>
      <w:r w:rsidRPr="001C369B">
        <w:rPr>
          <w:b/>
          <w:i/>
        </w:rPr>
        <w:t>Note</w:t>
      </w:r>
      <w:r w:rsidRPr="001C369B">
        <w:rPr>
          <w:i/>
        </w:rPr>
        <w:t>: In</w:t>
      </w:r>
      <w:r w:rsidR="00B6703E" w:rsidRPr="001C369B">
        <w:rPr>
          <w:i/>
        </w:rPr>
        <w:t xml:space="preserve"> the following requirements, the device under evaluation is referred</w:t>
      </w:r>
      <w:r w:rsidR="006E4281" w:rsidRPr="001C369B">
        <w:rPr>
          <w:i/>
        </w:rPr>
        <w:t xml:space="preserve"> to</w:t>
      </w:r>
      <w:r w:rsidR="00B6703E" w:rsidRPr="001C369B">
        <w:rPr>
          <w:i/>
        </w:rPr>
        <w:t xml:space="preserve"> as the “device.”</w:t>
      </w:r>
    </w:p>
    <w:tbl>
      <w:tblPr>
        <w:tblW w:w="945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080"/>
        <w:gridCol w:w="6570"/>
        <w:gridCol w:w="630"/>
        <w:gridCol w:w="540"/>
        <w:gridCol w:w="630"/>
      </w:tblGrid>
      <w:tr w:rsidR="00B6703E" w:rsidRPr="001C369B">
        <w:trPr>
          <w:cantSplit/>
          <w:tblHeader/>
        </w:trPr>
        <w:tc>
          <w:tcPr>
            <w:tcW w:w="108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tcPr>
          <w:p w:rsidR="00B6703E" w:rsidRPr="001C369B" w:rsidRDefault="00B6703E">
            <w:pPr>
              <w:pStyle w:val="Heading4"/>
              <w:spacing w:before="60" w:after="60"/>
              <w:rPr>
                <w:b/>
                <w:bCs/>
              </w:rPr>
            </w:pPr>
            <w:r w:rsidRPr="001C369B">
              <w:rPr>
                <w:b/>
                <w:bCs/>
              </w:rPr>
              <w:t>Number</w:t>
            </w:r>
          </w:p>
        </w:tc>
        <w:tc>
          <w:tcPr>
            <w:tcW w:w="657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B6703E" w:rsidRPr="001C369B" w:rsidRDefault="00B6703E" w:rsidP="00960552">
            <w:pPr>
              <w:pStyle w:val="Heading4"/>
              <w:spacing w:before="60" w:after="60" w:line="240" w:lineRule="atLeast"/>
              <w:rPr>
                <w:b/>
                <w:bCs/>
              </w:rPr>
            </w:pPr>
            <w:r w:rsidRPr="001C369B">
              <w:rPr>
                <w:b/>
                <w:bCs/>
              </w:rPr>
              <w:t>Description of Requirement</w:t>
            </w:r>
          </w:p>
        </w:tc>
        <w:tc>
          <w:tcPr>
            <w:tcW w:w="63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B6703E" w:rsidRPr="001C369B" w:rsidRDefault="00B6703E" w:rsidP="00960552">
            <w:pPr>
              <w:pStyle w:val="Heading4"/>
              <w:spacing w:before="60" w:after="60" w:line="240" w:lineRule="atLeast"/>
              <w:rPr>
                <w:b/>
                <w:bCs/>
                <w:sz w:val="20"/>
                <w:szCs w:val="20"/>
              </w:rPr>
            </w:pPr>
            <w:r w:rsidRPr="001C369B">
              <w:rPr>
                <w:b/>
                <w:bCs/>
              </w:rPr>
              <w:t>Yes</w:t>
            </w:r>
          </w:p>
        </w:tc>
        <w:tc>
          <w:tcPr>
            <w:tcW w:w="54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B6703E" w:rsidRPr="001C369B" w:rsidRDefault="00B6703E" w:rsidP="00960552">
            <w:pPr>
              <w:pStyle w:val="Heading4"/>
              <w:spacing w:before="60" w:after="60" w:line="240" w:lineRule="atLeast"/>
              <w:rPr>
                <w:b/>
                <w:bCs/>
                <w:sz w:val="20"/>
                <w:szCs w:val="20"/>
              </w:rPr>
            </w:pPr>
            <w:r w:rsidRPr="001C369B">
              <w:rPr>
                <w:b/>
                <w:bCs/>
              </w:rPr>
              <w:t>No</w:t>
            </w:r>
          </w:p>
        </w:tc>
        <w:tc>
          <w:tcPr>
            <w:tcW w:w="63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B6703E" w:rsidRPr="001C369B" w:rsidRDefault="00B6703E" w:rsidP="00960552">
            <w:pPr>
              <w:pStyle w:val="Heading4"/>
              <w:spacing w:before="60" w:after="60" w:line="240" w:lineRule="atLeast"/>
              <w:rPr>
                <w:b/>
                <w:bCs/>
                <w:sz w:val="20"/>
                <w:szCs w:val="20"/>
              </w:rPr>
            </w:pPr>
            <w:r w:rsidRPr="001C369B">
              <w:rPr>
                <w:b/>
                <w:bCs/>
              </w:rPr>
              <w:t>N/A</w:t>
            </w:r>
          </w:p>
        </w:tc>
      </w:tr>
      <w:tr w:rsidR="00B6703E" w:rsidRPr="001C369B">
        <w:trPr>
          <w:cantSplit/>
        </w:trPr>
        <w:tc>
          <w:tcPr>
            <w:tcW w:w="1080" w:type="dxa"/>
            <w:tcBorders>
              <w:top w:val="single" w:sz="4" w:space="0" w:color="A6A6A6" w:themeColor="background1" w:themeShade="A6"/>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rFonts w:cs="Arial Black"/>
                <w:b/>
                <w:bCs/>
                <w:sz w:val="24"/>
                <w:szCs w:val="28"/>
              </w:rPr>
            </w:pPr>
            <w:r w:rsidRPr="001C369B">
              <w:rPr>
                <w:b/>
                <w:bCs/>
                <w:sz w:val="24"/>
                <w:szCs w:val="28"/>
              </w:rPr>
              <w:t>B1</w:t>
            </w:r>
          </w:p>
        </w:tc>
        <w:tc>
          <w:tcPr>
            <w:tcW w:w="6570" w:type="dxa"/>
            <w:tcBorders>
              <w:top w:val="single" w:sz="4" w:space="0" w:color="A6A6A6" w:themeColor="background1" w:themeShade="A6"/>
              <w:left w:val="single" w:sz="4" w:space="0" w:color="999999"/>
              <w:bottom w:val="single" w:sz="4" w:space="0" w:color="999999"/>
              <w:right w:val="single" w:sz="4" w:space="0" w:color="999999"/>
            </w:tcBorders>
          </w:tcPr>
          <w:p w:rsidR="00B6703E" w:rsidRPr="001C369B" w:rsidRDefault="00F70FD5" w:rsidP="00D24FF2">
            <w:pPr>
              <w:pStyle w:val="Tabletext1"/>
            </w:pPr>
            <w:bookmarkStart w:id="46" w:name="_Toc226803498"/>
            <w:r w:rsidRPr="001C369B">
              <w:t xml:space="preserve">The device performs a self-test, which includes integrity and authenticity tests upon start-up and at least once per day to </w:t>
            </w:r>
            <w:r w:rsidR="0086162B" w:rsidRPr="001C369B">
              <w:t>check whether</w:t>
            </w:r>
            <w:r w:rsidRPr="001C369B">
              <w:t xml:space="preserve"> the device is in a compromised state. In the event of a failure, the device and its functionality fail in a secure manner. The device must reinitialize memory at least every 24 hours.</w:t>
            </w:r>
            <w:bookmarkEnd w:id="46"/>
          </w:p>
        </w:tc>
        <w:tc>
          <w:tcPr>
            <w:tcW w:w="630" w:type="dxa"/>
            <w:tcBorders>
              <w:top w:val="single" w:sz="4" w:space="0" w:color="A6A6A6" w:themeColor="background1" w:themeShade="A6"/>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color w:val="000000"/>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A6A6A6" w:themeColor="background1" w:themeShade="A6"/>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A6A6A6" w:themeColor="background1" w:themeShade="A6"/>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rFonts w:cs="Arial Black"/>
                <w:b/>
                <w:bCs/>
                <w:sz w:val="24"/>
                <w:szCs w:val="28"/>
              </w:rPr>
            </w:pPr>
            <w:r w:rsidRPr="001C369B">
              <w:rPr>
                <w:b/>
                <w:bCs/>
                <w:sz w:val="24"/>
                <w:szCs w:val="28"/>
              </w:rPr>
              <w:t>B2</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The device’s functionality shall not be influenced by logical anomalies such as (but not limited to) unexpected command sequences, unknown commands, commands in a wrong device mode and supplying wrong parameters or data which could result in the device outputting the clear-text PIN or other sensitive data.</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rFonts w:cs="Arial Black"/>
                <w:b/>
                <w:bCs/>
                <w:sz w:val="24"/>
                <w:szCs w:val="28"/>
                <w:u w:val="single"/>
              </w:rPr>
            </w:pPr>
            <w:r w:rsidRPr="001C369B">
              <w:rPr>
                <w:b/>
                <w:bCs/>
                <w:sz w:val="24"/>
                <w:szCs w:val="28"/>
              </w:rPr>
              <w:t>B3</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The firmware, and any changes thereafter, have been inspected and reviewed using a documented and auditable process, and certified as being free from hidden and unauthorized or undocumented functions.</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rFonts w:cs="Arial Black"/>
                <w:b/>
                <w:bCs/>
                <w:sz w:val="24"/>
                <w:szCs w:val="28"/>
              </w:rPr>
            </w:pPr>
            <w:r w:rsidRPr="001C369B">
              <w:rPr>
                <w:b/>
                <w:bCs/>
                <w:sz w:val="24"/>
                <w:szCs w:val="28"/>
              </w:rPr>
              <w:t>B4</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If the device allows updates of firmware, the device cryptographically authenticates the firmware and if the authenticity is not confirmed, the firmware update is rejected and deleted.</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DC1CDB"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DC1CDB" w:rsidRPr="001C369B" w:rsidRDefault="00DC1CDB" w:rsidP="00DC1CDB">
            <w:pPr>
              <w:pStyle w:val="TableText"/>
              <w:spacing w:before="120" w:after="60"/>
              <w:jc w:val="center"/>
              <w:rPr>
                <w:b/>
                <w:bCs/>
                <w:sz w:val="24"/>
                <w:szCs w:val="28"/>
              </w:rPr>
            </w:pPr>
            <w:r w:rsidRPr="001C369B">
              <w:rPr>
                <w:b/>
                <w:bCs/>
                <w:sz w:val="24"/>
                <w:szCs w:val="28"/>
              </w:rPr>
              <w:t>B4.1</w:t>
            </w:r>
          </w:p>
        </w:tc>
        <w:tc>
          <w:tcPr>
            <w:tcW w:w="6570" w:type="dxa"/>
            <w:tcBorders>
              <w:top w:val="single" w:sz="4" w:space="0" w:color="999999"/>
              <w:left w:val="single" w:sz="4" w:space="0" w:color="999999"/>
              <w:bottom w:val="single" w:sz="4" w:space="0" w:color="999999"/>
              <w:right w:val="single" w:sz="4" w:space="0" w:color="999999"/>
            </w:tcBorders>
          </w:tcPr>
          <w:p w:rsidR="00DC1CDB" w:rsidRPr="001C369B" w:rsidRDefault="00DC1CDB" w:rsidP="00DC1CDB">
            <w:pPr>
              <w:pStyle w:val="TableText"/>
              <w:spacing w:before="60" w:after="60" w:line="276" w:lineRule="auto"/>
              <w:rPr>
                <w:sz w:val="20"/>
              </w:rPr>
            </w:pPr>
            <w:r w:rsidRPr="001C369B">
              <w:rPr>
                <w:sz w:val="20"/>
              </w:rPr>
              <w:t>The firmware must support the authentication of applications loaded onto the terminal consistent with B4. If the device allows software application and/or configuration updates, the device cryptographically authenticates updates consistent with B4.</w:t>
            </w:r>
          </w:p>
        </w:tc>
        <w:tc>
          <w:tcPr>
            <w:tcW w:w="630" w:type="dxa"/>
            <w:tcBorders>
              <w:top w:val="single" w:sz="6" w:space="0" w:color="999999"/>
              <w:left w:val="single" w:sz="4" w:space="0" w:color="999999"/>
              <w:bottom w:val="single" w:sz="6" w:space="0" w:color="999999"/>
              <w:right w:val="single" w:sz="4" w:space="0" w:color="999999"/>
            </w:tcBorders>
          </w:tcPr>
          <w:p w:rsidR="00DC1CDB" w:rsidRPr="001C369B" w:rsidRDefault="000E27A0" w:rsidP="00DC1CDB">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DC1CDB" w:rsidRPr="001C369B">
              <w:rPr>
                <w:rStyle w:val="Char11"/>
                <w:sz w:val="20"/>
              </w:rPr>
              <w:instrText xml:space="preserve"> FORMCHECKBOX </w:instrText>
            </w:r>
            <w:r w:rsidR="00DC1CDB" w:rsidRPr="001C369B">
              <w:rPr>
                <w:rFonts w:eastAsia="MS Mincho"/>
                <w:sz w:val="20"/>
                <w:szCs w:val="24"/>
                <w:lang w:eastAsia="ja-JP"/>
              </w:rPr>
              <w:instrText>____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DC1CDB" w:rsidRPr="001C369B" w:rsidRDefault="000E27A0" w:rsidP="00DC1CDB">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DC1CDB" w:rsidRPr="001C369B">
              <w:rPr>
                <w:rStyle w:val="Char11"/>
                <w:sz w:val="20"/>
              </w:rPr>
              <w:instrText xml:space="preserve"> FORMCHECKBOX </w:instrText>
            </w:r>
            <w:r w:rsidR="00DC1CDB" w:rsidRPr="001C369B">
              <w:rPr>
                <w:rFonts w:eastAsia="MS Mincho"/>
                <w:sz w:val="20"/>
                <w:szCs w:val="24"/>
                <w:lang w:eastAsia="ja-JP"/>
              </w:rPr>
              <w:instrText>____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DC1CDB" w:rsidRPr="001C369B" w:rsidRDefault="000E27A0" w:rsidP="00DC1CDB">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DC1CDB" w:rsidRPr="001C369B">
              <w:rPr>
                <w:rStyle w:val="Char11"/>
                <w:sz w:val="20"/>
              </w:rPr>
              <w:instrText xml:space="preserve"> FORMCHECKBOX </w:instrText>
            </w:r>
            <w:r w:rsidR="00DC1CDB" w:rsidRPr="001C369B">
              <w:rPr>
                <w:rFonts w:eastAsia="MS Mincho"/>
                <w:sz w:val="20"/>
                <w:szCs w:val="24"/>
                <w:lang w:eastAsia="ja-JP"/>
              </w:rPr>
              <w:instrText>____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rFonts w:cs="Arial Black"/>
                <w:b/>
                <w:bCs/>
                <w:sz w:val="24"/>
                <w:szCs w:val="28"/>
              </w:rPr>
            </w:pPr>
            <w:r w:rsidRPr="001C369B">
              <w:rPr>
                <w:b/>
                <w:bCs/>
                <w:sz w:val="24"/>
                <w:szCs w:val="28"/>
              </w:rPr>
              <w:t>B5</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i/>
                <w:iCs/>
                <w:sz w:val="20"/>
                <w:szCs w:val="20"/>
              </w:rPr>
            </w:pPr>
            <w:r w:rsidRPr="001C369B">
              <w:rPr>
                <w:sz w:val="20"/>
              </w:rPr>
              <w:t>The device never displays the entered PIN digits. Any array related to PIN entry displays only non-significant symbols, e.g., asterisks.</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rFonts w:cs="Arial Black"/>
                <w:b/>
                <w:bCs/>
                <w:sz w:val="24"/>
                <w:szCs w:val="28"/>
              </w:rPr>
            </w:pPr>
            <w:r w:rsidRPr="001C369B">
              <w:rPr>
                <w:b/>
                <w:bCs/>
                <w:sz w:val="24"/>
                <w:szCs w:val="28"/>
              </w:rPr>
              <w:t>B6</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Sensitive data shall not be retained any longer, or used more often, than strictly necessary. Online PINs are encrypted within the device immediately after PIN entry is complete and has been signified as such by the cardholder, e.g., via pressing the enter button.</w:t>
            </w:r>
          </w:p>
          <w:p w:rsidR="00B6703E" w:rsidRPr="001C369B" w:rsidRDefault="00B6703E" w:rsidP="003E4046">
            <w:pPr>
              <w:pStyle w:val="TableText"/>
              <w:spacing w:before="60" w:after="0" w:line="276" w:lineRule="auto"/>
              <w:rPr>
                <w:sz w:val="20"/>
                <w:szCs w:val="20"/>
              </w:rPr>
            </w:pPr>
            <w:r w:rsidRPr="001C369B">
              <w:rPr>
                <w:sz w:val="20"/>
              </w:rPr>
              <w:t>The device must automatically clear its internal buffers when either:</w:t>
            </w:r>
          </w:p>
          <w:p w:rsidR="00B6703E" w:rsidRPr="001C369B" w:rsidRDefault="00B6703E" w:rsidP="003E4046">
            <w:pPr>
              <w:pStyle w:val="ListBullet"/>
              <w:spacing w:before="60" w:after="0" w:line="276" w:lineRule="auto"/>
              <w:ind w:left="619"/>
              <w:rPr>
                <w:sz w:val="20"/>
                <w:szCs w:val="20"/>
              </w:rPr>
            </w:pPr>
            <w:r w:rsidRPr="001C369B">
              <w:rPr>
                <w:sz w:val="20"/>
              </w:rPr>
              <w:t>The transaction is completed, or</w:t>
            </w:r>
          </w:p>
          <w:p w:rsidR="00B6703E" w:rsidRPr="001C369B" w:rsidRDefault="00B6703E" w:rsidP="003E4046">
            <w:pPr>
              <w:pStyle w:val="ListBullet"/>
              <w:spacing w:before="60" w:after="60" w:line="276" w:lineRule="auto"/>
              <w:ind w:left="619"/>
              <w:rPr>
                <w:sz w:val="20"/>
                <w:szCs w:val="20"/>
              </w:rPr>
            </w:pPr>
            <w:r w:rsidRPr="001C369B">
              <w:rPr>
                <w:sz w:val="20"/>
              </w:rPr>
              <w:t>The device has timed out waiting for the response from the cardholder or merchant.</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rFonts w:cs="Arial Black"/>
                <w:b/>
                <w:bCs/>
                <w:sz w:val="24"/>
                <w:szCs w:val="28"/>
              </w:rPr>
            </w:pPr>
            <w:r w:rsidRPr="001C369B">
              <w:rPr>
                <w:b/>
                <w:bCs/>
                <w:sz w:val="24"/>
                <w:szCs w:val="28"/>
              </w:rPr>
              <w:t>B7</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Access to sensitive services requires authentication. Sensitive services provide access to the underlying sensitive functions. Sensitive functions are those functions that process sensitive data such as cryptographic keys, PINs, and passwords. Entering or exiting sensitive services shall not reveal or otherwise affect sensitive data.</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rFonts w:cs="Arial Black"/>
                <w:b/>
                <w:bCs/>
                <w:sz w:val="24"/>
                <w:szCs w:val="28"/>
              </w:rPr>
            </w:pPr>
            <w:r w:rsidRPr="001C369B">
              <w:rPr>
                <w:b/>
                <w:bCs/>
                <w:sz w:val="24"/>
                <w:szCs w:val="28"/>
              </w:rPr>
              <w:lastRenderedPageBreak/>
              <w:t>B8</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To minimize the risks from unauthorized use of sensitive services, limits on the number of actions that can be performed and a time limit imposed, after which the device is forced to return to its normal mode.</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rFonts w:cs="Arial Black"/>
                <w:b/>
                <w:bCs/>
                <w:sz w:val="24"/>
                <w:szCs w:val="28"/>
              </w:rPr>
            </w:pPr>
            <w:r w:rsidRPr="001C369B">
              <w:rPr>
                <w:b/>
                <w:bCs/>
                <w:sz w:val="24"/>
                <w:szCs w:val="28"/>
              </w:rPr>
              <w:t>B9</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If random numbers are generated by the device in connection with security over sensitive data, the random number generator has been assessed to ensure it is generating numbers sufficiently unpredictable.</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b/>
                <w:bCs/>
                <w:sz w:val="24"/>
                <w:szCs w:val="28"/>
              </w:rPr>
            </w:pPr>
            <w:r w:rsidRPr="001C369B">
              <w:rPr>
                <w:b/>
                <w:bCs/>
                <w:sz w:val="24"/>
                <w:szCs w:val="28"/>
              </w:rPr>
              <w:t>B10</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The device has characteristics that prevent or significantly deter the use of the device for exhaustive PIN determination.</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b/>
                <w:bCs/>
                <w:sz w:val="24"/>
                <w:szCs w:val="28"/>
              </w:rPr>
            </w:pPr>
            <w:r w:rsidRPr="001C369B">
              <w:rPr>
                <w:b/>
                <w:bCs/>
                <w:sz w:val="24"/>
                <w:szCs w:val="28"/>
              </w:rPr>
              <w:t>B11</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The key-management techniques implemented in the device conform to ISO 11568 and/or ANSI X9.24. Key-management techniques must support the ANSI TR-31 key derivation methodology or an equivalent methodology for maintaining the TDEA key bundle.</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b/>
                <w:bCs/>
                <w:sz w:val="24"/>
                <w:szCs w:val="28"/>
              </w:rPr>
            </w:pPr>
            <w:r w:rsidRPr="001C369B">
              <w:rPr>
                <w:b/>
                <w:bCs/>
                <w:sz w:val="24"/>
                <w:szCs w:val="28"/>
              </w:rPr>
              <w:t>B12</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The PIN-encryption technique implemented in the device is a technique included in ISO 9564.</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b/>
                <w:bCs/>
                <w:sz w:val="24"/>
                <w:szCs w:val="28"/>
              </w:rPr>
            </w:pPr>
            <w:r w:rsidRPr="001C369B">
              <w:rPr>
                <w:b/>
                <w:bCs/>
                <w:sz w:val="24"/>
                <w:szCs w:val="28"/>
              </w:rPr>
              <w:t>B13</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It is not possible to encrypt or decrypt any arbitrary data using any PIN-encrypting key or key-encrypting key contained in the device.</w:t>
            </w:r>
          </w:p>
          <w:p w:rsidR="00B6703E" w:rsidRPr="001C369B" w:rsidRDefault="00B6703E" w:rsidP="003E4046">
            <w:pPr>
              <w:pStyle w:val="TableText"/>
              <w:spacing w:before="60" w:after="60" w:line="276" w:lineRule="auto"/>
              <w:rPr>
                <w:sz w:val="20"/>
                <w:szCs w:val="20"/>
              </w:rPr>
            </w:pPr>
            <w:r w:rsidRPr="001C369B">
              <w:rPr>
                <w:sz w:val="20"/>
              </w:rPr>
              <w:t>The device must enforce that data keys, key-encipherment keys, and PIN-encryption keys have different values.</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b/>
                <w:bCs/>
                <w:sz w:val="24"/>
                <w:szCs w:val="28"/>
              </w:rPr>
            </w:pPr>
            <w:r w:rsidRPr="001C369B">
              <w:rPr>
                <w:b/>
                <w:bCs/>
                <w:sz w:val="24"/>
                <w:szCs w:val="28"/>
              </w:rPr>
              <w:t>B14</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There is no mechanism in the device that would allow the outputting of a private or secret clear-text key or clear-text PIN, the encryption of a key or PIN under a key that might itself be disclosed, or the transfer of a clear-text key from a component of high security into a component of lesser security.</w:t>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6" w:space="0" w:color="999999"/>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Height w:val="1263"/>
        </w:trPr>
        <w:tc>
          <w:tcPr>
            <w:tcW w:w="1080" w:type="dxa"/>
            <w:tcBorders>
              <w:top w:val="single" w:sz="4" w:space="0" w:color="999999"/>
              <w:left w:val="single" w:sz="4" w:space="0" w:color="A6A6A6"/>
              <w:bottom w:val="single" w:sz="2" w:space="0" w:color="A6A6A6" w:themeColor="background1" w:themeShade="A6"/>
              <w:right w:val="single" w:sz="4" w:space="0" w:color="999999"/>
            </w:tcBorders>
          </w:tcPr>
          <w:p w:rsidR="00B6703E" w:rsidRPr="001C369B" w:rsidRDefault="00B6703E" w:rsidP="002546FA">
            <w:pPr>
              <w:pStyle w:val="TableText"/>
              <w:spacing w:before="120" w:after="60"/>
              <w:jc w:val="center"/>
              <w:rPr>
                <w:b/>
                <w:bCs/>
                <w:sz w:val="24"/>
                <w:szCs w:val="28"/>
              </w:rPr>
            </w:pPr>
            <w:r w:rsidRPr="001C369B">
              <w:rPr>
                <w:b/>
                <w:bCs/>
                <w:sz w:val="24"/>
                <w:szCs w:val="28"/>
              </w:rPr>
              <w:t>B15</w:t>
            </w:r>
          </w:p>
        </w:tc>
        <w:tc>
          <w:tcPr>
            <w:tcW w:w="6570" w:type="dxa"/>
            <w:tcBorders>
              <w:top w:val="single" w:sz="4" w:space="0" w:color="999999"/>
              <w:left w:val="single" w:sz="4" w:space="0" w:color="999999"/>
              <w:bottom w:val="single" w:sz="2" w:space="0" w:color="A6A6A6" w:themeColor="background1" w:themeShade="A6"/>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The entry of any other transaction data must be separate from the PIN-entry process, avoiding the accidental display of a cardholder PIN on the device display. If other data and the PIN are entered on the same keypad, the other data entry and the PIN entry shall be clearly separate operations.</w:t>
            </w:r>
          </w:p>
        </w:tc>
        <w:tc>
          <w:tcPr>
            <w:tcW w:w="630" w:type="dxa"/>
            <w:tcBorders>
              <w:top w:val="single" w:sz="6" w:space="0" w:color="999999"/>
              <w:left w:val="single" w:sz="4" w:space="0" w:color="999999"/>
              <w:bottom w:val="single" w:sz="2" w:space="0" w:color="A6A6A6" w:themeColor="background1" w:themeShade="A6"/>
              <w:right w:val="single" w:sz="4" w:space="0" w:color="999999"/>
            </w:tcBorders>
          </w:tcPr>
          <w:p w:rsidR="00B6703E"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2" w:space="0" w:color="A6A6A6" w:themeColor="background1" w:themeShade="A6"/>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2" w:space="0" w:color="A6A6A6" w:themeColor="background1" w:themeShade="A6"/>
              <w:right w:val="single" w:sz="4" w:space="0" w:color="999999"/>
            </w:tcBorders>
          </w:tcPr>
          <w:p w:rsidR="00B6703E"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trPr>
        <w:tc>
          <w:tcPr>
            <w:tcW w:w="9450" w:type="dxa"/>
            <w:gridSpan w:val="5"/>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E6E6E6"/>
          </w:tcPr>
          <w:p w:rsidR="00B6703E" w:rsidRPr="001C369B" w:rsidRDefault="00B6703E" w:rsidP="003E4046">
            <w:pPr>
              <w:pStyle w:val="Default"/>
              <w:keepLines/>
              <w:spacing w:before="60" w:after="120" w:line="276" w:lineRule="auto"/>
              <w:rPr>
                <w:i/>
                <w:sz w:val="20"/>
                <w:lang w:val="en-US"/>
              </w:rPr>
            </w:pPr>
            <w:r w:rsidRPr="001C369B">
              <w:rPr>
                <w:b/>
                <w:i/>
                <w:sz w:val="20"/>
                <w:lang w:val="en-US"/>
              </w:rPr>
              <w:t xml:space="preserve">Note: </w:t>
            </w:r>
            <w:r w:rsidRPr="001C369B">
              <w:rPr>
                <w:i/>
                <w:sz w:val="20"/>
                <w:lang w:val="en-US"/>
              </w:rPr>
              <w:t xml:space="preserve">If the POI device has a keypad that can be used to enter non-PIN data, the device must meet at least one of the following: </w:t>
            </w:r>
            <w:r w:rsidR="001D4E0F" w:rsidRPr="001C369B">
              <w:rPr>
                <w:i/>
                <w:sz w:val="20"/>
                <w:lang w:val="en-US"/>
              </w:rPr>
              <w:t>A7</w:t>
            </w:r>
            <w:r w:rsidRPr="001C369B">
              <w:rPr>
                <w:i/>
                <w:sz w:val="20"/>
                <w:lang w:val="en-US"/>
              </w:rPr>
              <w:t>, B16</w:t>
            </w:r>
            <w:r w:rsidR="00960552" w:rsidRPr="001C369B">
              <w:rPr>
                <w:i/>
                <w:sz w:val="20"/>
                <w:lang w:val="en-US"/>
              </w:rPr>
              <w:t>,</w:t>
            </w:r>
            <w:r w:rsidRPr="001C369B">
              <w:rPr>
                <w:i/>
                <w:sz w:val="20"/>
                <w:lang w:val="en-US"/>
              </w:rPr>
              <w:t xml:space="preserve"> or E3.4.   </w:t>
            </w:r>
          </w:p>
          <w:p w:rsidR="009002BC" w:rsidRPr="001C369B" w:rsidRDefault="001D4E0F" w:rsidP="009002BC">
            <w:pPr>
              <w:pStyle w:val="Normallevel2bullet"/>
              <w:rPr>
                <w:rFonts w:cs="Times New Roman"/>
                <w:i/>
                <w:sz w:val="20"/>
                <w:szCs w:val="24"/>
              </w:rPr>
            </w:pPr>
            <w:r w:rsidRPr="001C369B">
              <w:rPr>
                <w:i/>
                <w:sz w:val="20"/>
              </w:rPr>
              <w:t>A7</w:t>
            </w:r>
            <w:r w:rsidR="00E428E2" w:rsidRPr="001C369B">
              <w:rPr>
                <w:i/>
                <w:sz w:val="20"/>
              </w:rPr>
              <w:t xml:space="preserve"> applies to any components or paths containing plaintext display signals between the cryptographic processor and display unit. </w:t>
            </w:r>
          </w:p>
          <w:p w:rsidR="009002BC" w:rsidRPr="001C369B" w:rsidRDefault="00E428E2" w:rsidP="009002BC">
            <w:pPr>
              <w:pStyle w:val="Normallevel2bullet"/>
              <w:rPr>
                <w:rFonts w:cs="Times New Roman"/>
                <w:i/>
                <w:sz w:val="20"/>
                <w:szCs w:val="24"/>
              </w:rPr>
            </w:pPr>
            <w:r w:rsidRPr="001C369B">
              <w:rPr>
                <w:i/>
                <w:sz w:val="20"/>
              </w:rPr>
              <w:t xml:space="preserve">B16 applies to devices that allow for updates of prompts or use cryptography to communicate with a display, whether performed by the vendor or the acquirer. </w:t>
            </w:r>
          </w:p>
          <w:p w:rsidR="00B6703E" w:rsidRPr="001C369B" w:rsidRDefault="00E428E2" w:rsidP="009002BC">
            <w:pPr>
              <w:pStyle w:val="Normallevel2bullet"/>
              <w:rPr>
                <w:rStyle w:val="BodyText2Char"/>
              </w:rPr>
            </w:pPr>
            <w:r w:rsidRPr="001C369B">
              <w:rPr>
                <w:i/>
                <w:sz w:val="20"/>
              </w:rPr>
              <w:t>E3.4 is appropriate for unattended devices that do not meet any of the aforementioned.</w:t>
            </w:r>
          </w:p>
        </w:tc>
      </w:tr>
      <w:tr w:rsidR="00F27DF7" w:rsidRPr="001C369B">
        <w:trPr>
          <w:cantSplit/>
          <w:trHeight w:val="1263"/>
        </w:trPr>
        <w:tc>
          <w:tcPr>
            <w:tcW w:w="1080" w:type="dxa"/>
            <w:tcBorders>
              <w:top w:val="single" w:sz="4" w:space="0" w:color="999999"/>
              <w:left w:val="single" w:sz="4" w:space="0" w:color="A6A6A6"/>
              <w:bottom w:val="single" w:sz="2" w:space="0" w:color="A6A6A6" w:themeColor="background1" w:themeShade="A6"/>
              <w:right w:val="single" w:sz="4" w:space="0" w:color="999999"/>
            </w:tcBorders>
          </w:tcPr>
          <w:p w:rsidR="00F27DF7" w:rsidRPr="001C369B" w:rsidRDefault="00F27DF7" w:rsidP="002546FA">
            <w:pPr>
              <w:pStyle w:val="TableText"/>
              <w:spacing w:before="120" w:after="60"/>
              <w:jc w:val="center"/>
              <w:rPr>
                <w:b/>
                <w:bCs/>
                <w:sz w:val="24"/>
                <w:szCs w:val="28"/>
              </w:rPr>
            </w:pPr>
            <w:r w:rsidRPr="001C369B">
              <w:rPr>
                <w:b/>
                <w:bCs/>
                <w:sz w:val="24"/>
                <w:szCs w:val="28"/>
              </w:rPr>
              <w:lastRenderedPageBreak/>
              <w:t>B16</w:t>
            </w:r>
          </w:p>
        </w:tc>
        <w:tc>
          <w:tcPr>
            <w:tcW w:w="6570" w:type="dxa"/>
            <w:tcBorders>
              <w:top w:val="single" w:sz="4" w:space="0" w:color="999999"/>
              <w:left w:val="single" w:sz="4" w:space="0" w:color="999999"/>
              <w:bottom w:val="single" w:sz="2" w:space="0" w:color="A6A6A6" w:themeColor="background1" w:themeShade="A6"/>
              <w:right w:val="single" w:sz="4" w:space="0" w:color="999999"/>
            </w:tcBorders>
          </w:tcPr>
          <w:p w:rsidR="00F27DF7" w:rsidRPr="001C369B" w:rsidRDefault="00F27DF7" w:rsidP="003E4046">
            <w:pPr>
              <w:pStyle w:val="TableText"/>
              <w:spacing w:before="60" w:after="60" w:line="276" w:lineRule="auto"/>
              <w:rPr>
                <w:sz w:val="20"/>
                <w:szCs w:val="20"/>
              </w:rPr>
            </w:pPr>
            <w:r w:rsidRPr="001C369B">
              <w:rPr>
                <w:sz w:val="20"/>
              </w:rPr>
              <w:t>All prompts for non-PIN data entry are under the control of the cryptographic unit of the device and requiring an attack potential of at least 18 per device for identification and initial exploitation with a minimum of 9 for exploitation</w:t>
            </w:r>
            <w:r w:rsidRPr="001C369B">
              <w:rPr>
                <w:rStyle w:val="FootnoteReference"/>
                <w:sz w:val="20"/>
              </w:rPr>
              <w:footnoteReference w:id="5"/>
            </w:r>
            <w:r w:rsidRPr="001C369B">
              <w:rPr>
                <w:sz w:val="20"/>
              </w:rPr>
              <w:t xml:space="preserve"> to circumvent. If the prompts are stored inside the cryptographic unit, they cannot feasibly be altered without causing the erasure of the unit’s cryptographic keys. If the prompts are stored outside the cryptographic unit, cryptographic mechanisms must exist to ensure the authenticity and the proper use of the prompts and that modification of the prompts or improper use of the prompts is prevented.</w:t>
            </w:r>
          </w:p>
        </w:tc>
        <w:tc>
          <w:tcPr>
            <w:tcW w:w="630" w:type="dxa"/>
            <w:tcBorders>
              <w:top w:val="single" w:sz="6" w:space="0" w:color="999999"/>
              <w:left w:val="single" w:sz="4" w:space="0" w:color="999999"/>
              <w:bottom w:val="single" w:sz="2" w:space="0" w:color="A6A6A6" w:themeColor="background1" w:themeShade="A6"/>
              <w:right w:val="single" w:sz="4" w:space="0" w:color="999999"/>
            </w:tcBorders>
          </w:tcPr>
          <w:p w:rsidR="00F27DF7"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F27DF7" w:rsidRPr="001C369B">
              <w:rPr>
                <w:rStyle w:val="Char11"/>
                <w:sz w:val="20"/>
              </w:rPr>
              <w:instrText xml:space="preserve"> FORMCHECKBOX </w:instrText>
            </w:r>
            <w:r w:rsidR="00F27DF7" w:rsidRPr="001C369B">
              <w:rPr>
                <w:sz w:val="20"/>
              </w:rPr>
              <w:instrText>__</w:instrText>
            </w:r>
            <w:r w:rsidR="00F27DF7" w:rsidRPr="001C369B">
              <w:rPr>
                <w:b/>
                <w:bCs/>
                <w:sz w:val="20"/>
                <w:szCs w:val="32"/>
              </w:rPr>
              <w:instrText>_</w:instrText>
            </w:r>
            <w:r w:rsidR="00F27DF7"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2" w:space="0" w:color="A6A6A6" w:themeColor="background1" w:themeShade="A6"/>
              <w:right w:val="single" w:sz="4" w:space="0" w:color="999999"/>
            </w:tcBorders>
          </w:tcPr>
          <w:p w:rsidR="00F27DF7"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F27DF7" w:rsidRPr="001C369B">
              <w:rPr>
                <w:rStyle w:val="Char11"/>
                <w:sz w:val="20"/>
              </w:rPr>
              <w:instrText xml:space="preserve"> FORMCHECKBOX </w:instrText>
            </w:r>
            <w:r w:rsidR="00F27DF7" w:rsidRPr="001C369B">
              <w:rPr>
                <w:sz w:val="20"/>
              </w:rPr>
              <w:instrText>__</w:instrText>
            </w:r>
            <w:r w:rsidR="00F27DF7" w:rsidRPr="001C369B">
              <w:rPr>
                <w:b/>
                <w:bCs/>
                <w:sz w:val="20"/>
                <w:szCs w:val="32"/>
              </w:rPr>
              <w:instrText>_</w:instrText>
            </w:r>
            <w:r w:rsidR="00F27DF7"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2" w:space="0" w:color="A6A6A6" w:themeColor="background1" w:themeShade="A6"/>
              <w:right w:val="single" w:sz="4" w:space="0" w:color="999999"/>
            </w:tcBorders>
          </w:tcPr>
          <w:p w:rsidR="00F27DF7"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val="0"/>
                  </w:checkBox>
                </w:ffData>
              </w:fldChar>
            </w:r>
            <w:r w:rsidR="00F27DF7" w:rsidRPr="001C369B">
              <w:rPr>
                <w:rStyle w:val="Char11"/>
                <w:sz w:val="20"/>
              </w:rPr>
              <w:instrText xml:space="preserve"> FORMCHECKBOX </w:instrText>
            </w:r>
            <w:r w:rsidR="00F27DF7" w:rsidRPr="001C369B">
              <w:rPr>
                <w:sz w:val="20"/>
              </w:rPr>
              <w:instrText>__</w:instrText>
            </w:r>
            <w:r w:rsidR="00F27DF7" w:rsidRPr="001C369B">
              <w:rPr>
                <w:b/>
                <w:bCs/>
                <w:sz w:val="20"/>
                <w:szCs w:val="32"/>
              </w:rPr>
              <w:instrText>_</w:instrText>
            </w:r>
            <w:r w:rsidR="00F27DF7" w:rsidRPr="001C369B">
              <w:rPr>
                <w:sz w:val="20"/>
              </w:rPr>
              <w:instrText>_</w:instrText>
            </w:r>
            <w:r w:rsidR="00776DBA" w:rsidRPr="001C369B">
              <w:rPr>
                <w:rStyle w:val="Char11"/>
                <w:sz w:val="20"/>
              </w:rPr>
            </w:r>
            <w:r>
              <w:rPr>
                <w:rStyle w:val="Char11"/>
                <w:sz w:val="20"/>
              </w:rPr>
              <w:fldChar w:fldCharType="separate"/>
            </w:r>
            <w:r w:rsidRPr="001C369B">
              <w:rPr>
                <w:rStyle w:val="Char11"/>
                <w:sz w:val="20"/>
              </w:rPr>
              <w:fldChar w:fldCharType="end"/>
            </w:r>
          </w:p>
        </w:tc>
      </w:tr>
      <w:tr w:rsidR="00F27DF7" w:rsidRPr="001C369B">
        <w:trPr>
          <w:cantSplit/>
          <w:trHeight w:val="1263"/>
        </w:trPr>
        <w:tc>
          <w:tcPr>
            <w:tcW w:w="1080" w:type="dxa"/>
            <w:tcBorders>
              <w:top w:val="single" w:sz="4" w:space="0" w:color="999999"/>
              <w:left w:val="single" w:sz="4" w:space="0" w:color="A6A6A6"/>
              <w:bottom w:val="single" w:sz="2" w:space="0" w:color="A6A6A6" w:themeColor="background1" w:themeShade="A6"/>
              <w:right w:val="single" w:sz="4" w:space="0" w:color="999999"/>
            </w:tcBorders>
          </w:tcPr>
          <w:p w:rsidR="00F27DF7" w:rsidRPr="001C369B" w:rsidDel="00243159" w:rsidRDefault="00F27DF7" w:rsidP="002546FA">
            <w:pPr>
              <w:pStyle w:val="TableText"/>
              <w:spacing w:before="120" w:after="60"/>
              <w:jc w:val="center"/>
              <w:rPr>
                <w:b/>
                <w:bCs/>
                <w:sz w:val="24"/>
                <w:szCs w:val="28"/>
              </w:rPr>
            </w:pPr>
            <w:r w:rsidRPr="001C369B">
              <w:rPr>
                <w:b/>
                <w:bCs/>
                <w:sz w:val="24"/>
                <w:szCs w:val="28"/>
              </w:rPr>
              <w:t>B17</w:t>
            </w:r>
          </w:p>
        </w:tc>
        <w:tc>
          <w:tcPr>
            <w:tcW w:w="6570" w:type="dxa"/>
            <w:tcBorders>
              <w:top w:val="single" w:sz="4" w:space="0" w:color="999999"/>
              <w:left w:val="single" w:sz="4" w:space="0" w:color="999999"/>
              <w:bottom w:val="single" w:sz="2" w:space="0" w:color="A6A6A6" w:themeColor="background1" w:themeShade="A6"/>
              <w:right w:val="single" w:sz="4" w:space="0" w:color="999999"/>
            </w:tcBorders>
          </w:tcPr>
          <w:p w:rsidR="00F27DF7" w:rsidRPr="001C369B" w:rsidRDefault="00F27DF7" w:rsidP="003E4046">
            <w:pPr>
              <w:pStyle w:val="TableText"/>
              <w:spacing w:before="60" w:after="60" w:line="276" w:lineRule="auto"/>
              <w:rPr>
                <w:sz w:val="20"/>
                <w:szCs w:val="20"/>
              </w:rPr>
            </w:pPr>
            <w:r w:rsidRPr="001C369B">
              <w:rPr>
                <w:sz w:val="20"/>
              </w:rPr>
              <w:t>If the device supports multiple applications, it must enforce the separation between applications. It must not be possible that one application interferes with or tampers with another application or the OS of the device including, but not limited to, modifying data objects belonging to another application or the OS.</w:t>
            </w:r>
          </w:p>
        </w:tc>
        <w:tc>
          <w:tcPr>
            <w:tcW w:w="630" w:type="dxa"/>
            <w:tcBorders>
              <w:top w:val="single" w:sz="6" w:space="0" w:color="999999"/>
              <w:left w:val="single" w:sz="4" w:space="0" w:color="999999"/>
              <w:bottom w:val="single" w:sz="2" w:space="0" w:color="A6A6A6" w:themeColor="background1" w:themeShade="A6"/>
              <w:right w:val="single" w:sz="4" w:space="0" w:color="999999"/>
            </w:tcBorders>
          </w:tcPr>
          <w:p w:rsidR="00F27DF7"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F27DF7" w:rsidRPr="001C369B">
              <w:rPr>
                <w:rStyle w:val="Char11"/>
                <w:sz w:val="20"/>
              </w:rPr>
              <w:instrText xml:space="preserve"> FORMCHECKBOX </w:instrText>
            </w:r>
            <w:r w:rsidR="00F27DF7" w:rsidRPr="001C369B">
              <w:rPr>
                <w:sz w:val="20"/>
              </w:rPr>
              <w:instrText>__</w:instrText>
            </w:r>
            <w:r w:rsidR="00F27DF7" w:rsidRPr="001C369B">
              <w:rPr>
                <w:b/>
                <w:bCs/>
                <w:sz w:val="20"/>
                <w:szCs w:val="32"/>
              </w:rPr>
              <w:instrText>_</w:instrText>
            </w:r>
            <w:r w:rsidR="00F27DF7"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2" w:space="0" w:color="A6A6A6" w:themeColor="background1" w:themeShade="A6"/>
              <w:right w:val="single" w:sz="4" w:space="0" w:color="999999"/>
            </w:tcBorders>
          </w:tcPr>
          <w:p w:rsidR="00F27DF7"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F27DF7" w:rsidRPr="001C369B">
              <w:rPr>
                <w:rStyle w:val="Char11"/>
                <w:sz w:val="20"/>
              </w:rPr>
              <w:instrText xml:space="preserve"> FORMCHECKBOX </w:instrText>
            </w:r>
            <w:r w:rsidR="00F27DF7" w:rsidRPr="001C369B">
              <w:rPr>
                <w:sz w:val="20"/>
              </w:rPr>
              <w:instrText>__</w:instrText>
            </w:r>
            <w:r w:rsidR="00F27DF7" w:rsidRPr="001C369B">
              <w:rPr>
                <w:b/>
                <w:bCs/>
                <w:sz w:val="20"/>
                <w:szCs w:val="32"/>
              </w:rPr>
              <w:instrText>_</w:instrText>
            </w:r>
            <w:r w:rsidR="00F27DF7"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2" w:space="0" w:color="A6A6A6" w:themeColor="background1" w:themeShade="A6"/>
              <w:right w:val="single" w:sz="4" w:space="0" w:color="999999"/>
            </w:tcBorders>
          </w:tcPr>
          <w:p w:rsidR="00F27DF7"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F27DF7" w:rsidRPr="001C369B">
              <w:rPr>
                <w:rStyle w:val="Char11"/>
                <w:sz w:val="20"/>
              </w:rPr>
              <w:instrText xml:space="preserve"> FORMCHECKBOX </w:instrText>
            </w:r>
            <w:r w:rsidR="00F27DF7" w:rsidRPr="001C369B">
              <w:rPr>
                <w:sz w:val="20"/>
              </w:rPr>
              <w:instrText>__</w:instrText>
            </w:r>
            <w:r w:rsidR="00F27DF7" w:rsidRPr="001C369B">
              <w:rPr>
                <w:b/>
                <w:bCs/>
                <w:sz w:val="20"/>
                <w:szCs w:val="32"/>
              </w:rPr>
              <w:instrText>_</w:instrText>
            </w:r>
            <w:r w:rsidR="00F27DF7"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F27DF7" w:rsidRPr="001C369B">
        <w:trPr>
          <w:cantSplit/>
          <w:trHeight w:val="1047"/>
        </w:trPr>
        <w:tc>
          <w:tcPr>
            <w:tcW w:w="1080" w:type="dxa"/>
            <w:tcBorders>
              <w:top w:val="single" w:sz="4" w:space="0" w:color="999999"/>
              <w:left w:val="single" w:sz="4" w:space="0" w:color="A6A6A6"/>
              <w:bottom w:val="single" w:sz="2" w:space="0" w:color="A6A6A6" w:themeColor="background1" w:themeShade="A6"/>
              <w:right w:val="single" w:sz="4" w:space="0" w:color="999999"/>
            </w:tcBorders>
          </w:tcPr>
          <w:p w:rsidR="00F27DF7" w:rsidRPr="001C369B" w:rsidRDefault="00F27DF7" w:rsidP="002546FA">
            <w:pPr>
              <w:pStyle w:val="TableText"/>
              <w:spacing w:before="120" w:after="60"/>
              <w:jc w:val="center"/>
              <w:rPr>
                <w:b/>
                <w:bCs/>
                <w:sz w:val="24"/>
                <w:szCs w:val="28"/>
              </w:rPr>
            </w:pPr>
            <w:r w:rsidRPr="001C369B">
              <w:rPr>
                <w:b/>
                <w:bCs/>
                <w:sz w:val="24"/>
                <w:szCs w:val="28"/>
              </w:rPr>
              <w:t>B18</w:t>
            </w:r>
          </w:p>
        </w:tc>
        <w:tc>
          <w:tcPr>
            <w:tcW w:w="6570" w:type="dxa"/>
            <w:tcBorders>
              <w:top w:val="single" w:sz="4" w:space="0" w:color="999999"/>
              <w:left w:val="single" w:sz="4" w:space="0" w:color="999999"/>
              <w:bottom w:val="single" w:sz="2" w:space="0" w:color="A6A6A6" w:themeColor="background1" w:themeShade="A6"/>
              <w:right w:val="single" w:sz="4" w:space="0" w:color="999999"/>
            </w:tcBorders>
          </w:tcPr>
          <w:p w:rsidR="00F27DF7" w:rsidRPr="001C369B" w:rsidRDefault="00F27DF7" w:rsidP="003E4046">
            <w:pPr>
              <w:pStyle w:val="TableText"/>
              <w:spacing w:before="60" w:after="60" w:line="276" w:lineRule="auto"/>
              <w:rPr>
                <w:sz w:val="20"/>
              </w:rPr>
            </w:pPr>
            <w:r w:rsidRPr="001C369B">
              <w:rPr>
                <w:sz w:val="20"/>
              </w:rPr>
              <w:t>The operating system of the device must contain only the software (components and services) necessary for the intended operation. The operating system must be configured securely and run with least privilege.</w:t>
            </w:r>
          </w:p>
        </w:tc>
        <w:tc>
          <w:tcPr>
            <w:tcW w:w="630" w:type="dxa"/>
            <w:tcBorders>
              <w:top w:val="single" w:sz="6" w:space="0" w:color="999999"/>
              <w:left w:val="single" w:sz="4" w:space="0" w:color="999999"/>
              <w:bottom w:val="single" w:sz="2" w:space="0" w:color="A6A6A6" w:themeColor="background1" w:themeShade="A6"/>
              <w:right w:val="single" w:sz="4" w:space="0" w:color="999999"/>
            </w:tcBorders>
          </w:tcPr>
          <w:p w:rsidR="00F27DF7"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F27DF7" w:rsidRPr="001C369B">
              <w:rPr>
                <w:rStyle w:val="Char11"/>
                <w:sz w:val="20"/>
              </w:rPr>
              <w:instrText xml:space="preserve"> FORMCHECKBOX </w:instrText>
            </w:r>
            <w:r w:rsidR="00F27DF7" w:rsidRPr="001C369B">
              <w:rPr>
                <w:sz w:val="20"/>
              </w:rPr>
              <w:instrText>__</w:instrText>
            </w:r>
            <w:r w:rsidR="00F27DF7" w:rsidRPr="001C369B">
              <w:rPr>
                <w:b/>
                <w:bCs/>
                <w:sz w:val="20"/>
                <w:szCs w:val="32"/>
              </w:rPr>
              <w:instrText>_</w:instrText>
            </w:r>
            <w:r w:rsidR="00F27DF7"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2" w:space="0" w:color="A6A6A6" w:themeColor="background1" w:themeShade="A6"/>
              <w:right w:val="single" w:sz="4" w:space="0" w:color="999999"/>
            </w:tcBorders>
          </w:tcPr>
          <w:p w:rsidR="00F27DF7"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F27DF7" w:rsidRPr="001C369B">
              <w:rPr>
                <w:rStyle w:val="Char11"/>
                <w:sz w:val="20"/>
              </w:rPr>
              <w:instrText xml:space="preserve"> FORMCHECKBOX </w:instrText>
            </w:r>
            <w:r w:rsidR="00F27DF7" w:rsidRPr="001C369B">
              <w:rPr>
                <w:sz w:val="20"/>
              </w:rPr>
              <w:instrText>__</w:instrText>
            </w:r>
            <w:r w:rsidR="00F27DF7" w:rsidRPr="001C369B">
              <w:rPr>
                <w:b/>
                <w:bCs/>
                <w:sz w:val="20"/>
                <w:szCs w:val="32"/>
              </w:rPr>
              <w:instrText>_</w:instrText>
            </w:r>
            <w:r w:rsidR="00F27DF7"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2" w:space="0" w:color="A6A6A6" w:themeColor="background1" w:themeShade="A6"/>
              <w:right w:val="single" w:sz="4" w:space="0" w:color="999999"/>
            </w:tcBorders>
          </w:tcPr>
          <w:p w:rsidR="00F27DF7"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F27DF7" w:rsidRPr="001C369B">
              <w:rPr>
                <w:rStyle w:val="Char11"/>
                <w:sz w:val="20"/>
              </w:rPr>
              <w:instrText xml:space="preserve"> FORMCHECKBOX </w:instrText>
            </w:r>
            <w:r w:rsidR="00F27DF7" w:rsidRPr="001C369B">
              <w:rPr>
                <w:sz w:val="20"/>
              </w:rPr>
              <w:instrText>__</w:instrText>
            </w:r>
            <w:r w:rsidR="00F27DF7" w:rsidRPr="001C369B">
              <w:rPr>
                <w:b/>
                <w:bCs/>
                <w:sz w:val="20"/>
                <w:szCs w:val="32"/>
              </w:rPr>
              <w:instrText>_</w:instrText>
            </w:r>
            <w:r w:rsidR="00F27DF7"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F27DF7" w:rsidRPr="001C369B">
        <w:trPr>
          <w:cantSplit/>
          <w:trHeight w:val="615"/>
        </w:trPr>
        <w:tc>
          <w:tcPr>
            <w:tcW w:w="1080" w:type="dxa"/>
            <w:tcBorders>
              <w:top w:val="single" w:sz="4" w:space="0" w:color="999999"/>
              <w:left w:val="single" w:sz="4" w:space="0" w:color="A6A6A6"/>
              <w:bottom w:val="single" w:sz="2" w:space="0" w:color="A6A6A6" w:themeColor="background1" w:themeShade="A6"/>
              <w:right w:val="single" w:sz="4" w:space="0" w:color="999999"/>
            </w:tcBorders>
          </w:tcPr>
          <w:p w:rsidR="00F27DF7" w:rsidRPr="001C369B" w:rsidRDefault="00F27DF7" w:rsidP="002546FA">
            <w:pPr>
              <w:pStyle w:val="TableText"/>
              <w:spacing w:before="120" w:after="60"/>
              <w:jc w:val="center"/>
              <w:rPr>
                <w:b/>
                <w:bCs/>
                <w:sz w:val="24"/>
                <w:szCs w:val="28"/>
              </w:rPr>
            </w:pPr>
            <w:r w:rsidRPr="001C369B">
              <w:rPr>
                <w:b/>
                <w:color w:val="000000"/>
                <w:sz w:val="24"/>
              </w:rPr>
              <w:t>B19</w:t>
            </w:r>
          </w:p>
        </w:tc>
        <w:tc>
          <w:tcPr>
            <w:tcW w:w="6570" w:type="dxa"/>
            <w:tcBorders>
              <w:top w:val="single" w:sz="4" w:space="0" w:color="999999"/>
              <w:left w:val="single" w:sz="4" w:space="0" w:color="999999"/>
              <w:bottom w:val="single" w:sz="2" w:space="0" w:color="A6A6A6" w:themeColor="background1" w:themeShade="A6"/>
              <w:right w:val="single" w:sz="4" w:space="0" w:color="999999"/>
            </w:tcBorders>
          </w:tcPr>
          <w:p w:rsidR="00F27DF7" w:rsidRPr="001C369B" w:rsidRDefault="00F27DF7" w:rsidP="003E4046">
            <w:pPr>
              <w:pStyle w:val="TableText"/>
              <w:spacing w:before="60" w:after="60" w:line="276" w:lineRule="auto"/>
              <w:rPr>
                <w:sz w:val="20"/>
              </w:rPr>
            </w:pPr>
            <w:r w:rsidRPr="001C369B">
              <w:rPr>
                <w:color w:val="000000"/>
                <w:sz w:val="20"/>
              </w:rPr>
              <w:t>The vendor must provide adequate documented security guidance for the integration of any secure component into a PIN entry POI Terminal.</w:t>
            </w:r>
          </w:p>
        </w:tc>
        <w:tc>
          <w:tcPr>
            <w:tcW w:w="630" w:type="dxa"/>
            <w:tcBorders>
              <w:top w:val="single" w:sz="6" w:space="0" w:color="999999"/>
              <w:left w:val="single" w:sz="4" w:space="0" w:color="999999"/>
              <w:bottom w:val="single" w:sz="2" w:space="0" w:color="A6A6A6" w:themeColor="background1" w:themeShade="A6"/>
              <w:right w:val="single" w:sz="4" w:space="0" w:color="999999"/>
            </w:tcBorders>
          </w:tcPr>
          <w:p w:rsidR="00F27DF7" w:rsidRPr="001C369B" w:rsidRDefault="000E27A0" w:rsidP="00960552">
            <w:pPr>
              <w:spacing w:before="60" w:after="60" w:line="240" w:lineRule="atLeast"/>
              <w:jc w:val="center"/>
              <w:rPr>
                <w:rStyle w:val="Char11"/>
              </w:rPr>
            </w:pPr>
            <w:r w:rsidRPr="001C369B">
              <w:rPr>
                <w:rStyle w:val="Char11"/>
                <w:sz w:val="20"/>
              </w:rPr>
              <w:fldChar w:fldCharType="begin">
                <w:ffData>
                  <w:name w:val="Check82"/>
                  <w:enabled/>
                  <w:calcOnExit w:val="0"/>
                  <w:checkBox>
                    <w:sizeAuto/>
                    <w:default w:val="0"/>
                  </w:checkBox>
                </w:ffData>
              </w:fldChar>
            </w:r>
            <w:r w:rsidR="00F27DF7" w:rsidRPr="001C369B">
              <w:rPr>
                <w:rStyle w:val="Char11"/>
                <w:sz w:val="20"/>
              </w:rPr>
              <w:instrText xml:space="preserve"> FORMCHECKBOX </w:instrText>
            </w:r>
            <w:r w:rsidR="00F27DF7" w:rsidRPr="001C369B">
              <w:rPr>
                <w:sz w:val="20"/>
              </w:rPr>
              <w:instrText>__</w:instrText>
            </w:r>
            <w:r w:rsidR="00F27DF7" w:rsidRPr="001C369B">
              <w:rPr>
                <w:b/>
                <w:bCs/>
                <w:sz w:val="20"/>
                <w:szCs w:val="32"/>
              </w:rPr>
              <w:instrText>_</w:instrText>
            </w:r>
            <w:r w:rsidR="00F27DF7"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2" w:space="0" w:color="A6A6A6" w:themeColor="background1" w:themeShade="A6"/>
              <w:right w:val="single" w:sz="4" w:space="0" w:color="999999"/>
            </w:tcBorders>
          </w:tcPr>
          <w:p w:rsidR="00F27DF7"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F27DF7" w:rsidRPr="001C369B">
              <w:rPr>
                <w:rStyle w:val="Char11"/>
                <w:sz w:val="20"/>
              </w:rPr>
              <w:instrText xml:space="preserve"> FORMCHECKBOX </w:instrText>
            </w:r>
            <w:r w:rsidR="00F27DF7" w:rsidRPr="001C369B">
              <w:rPr>
                <w:sz w:val="20"/>
              </w:rPr>
              <w:instrText>__</w:instrText>
            </w:r>
            <w:r w:rsidR="00F27DF7" w:rsidRPr="001C369B">
              <w:rPr>
                <w:b/>
                <w:bCs/>
                <w:sz w:val="20"/>
                <w:szCs w:val="32"/>
              </w:rPr>
              <w:instrText>_</w:instrText>
            </w:r>
            <w:r w:rsidR="00F27DF7"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2" w:space="0" w:color="A6A6A6" w:themeColor="background1" w:themeShade="A6"/>
              <w:right w:val="single" w:sz="4" w:space="0" w:color="999999"/>
            </w:tcBorders>
          </w:tcPr>
          <w:p w:rsidR="00F27DF7"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F27DF7" w:rsidRPr="001C369B">
              <w:rPr>
                <w:rStyle w:val="Char11"/>
                <w:sz w:val="20"/>
              </w:rPr>
              <w:instrText xml:space="preserve"> FORMCHECKBOX </w:instrText>
            </w:r>
            <w:r w:rsidR="00F27DF7" w:rsidRPr="001C369B">
              <w:rPr>
                <w:sz w:val="20"/>
              </w:rPr>
              <w:instrText>__</w:instrText>
            </w:r>
            <w:r w:rsidR="00F27DF7" w:rsidRPr="001C369B">
              <w:rPr>
                <w:b/>
                <w:bCs/>
                <w:sz w:val="20"/>
                <w:szCs w:val="32"/>
              </w:rPr>
              <w:instrText>_</w:instrText>
            </w:r>
            <w:r w:rsidR="00F27DF7"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F27DF7" w:rsidRPr="001C369B">
        <w:trPr>
          <w:cantSplit/>
          <w:trHeight w:val="2226"/>
        </w:trPr>
        <w:tc>
          <w:tcPr>
            <w:tcW w:w="1080" w:type="dxa"/>
            <w:tcBorders>
              <w:top w:val="single" w:sz="4" w:space="0" w:color="999999"/>
              <w:left w:val="single" w:sz="4" w:space="0" w:color="A6A6A6"/>
              <w:bottom w:val="single" w:sz="2" w:space="0" w:color="A6A6A6" w:themeColor="background1" w:themeShade="A6"/>
              <w:right w:val="single" w:sz="4" w:space="0" w:color="999999"/>
            </w:tcBorders>
          </w:tcPr>
          <w:p w:rsidR="00F27DF7" w:rsidRPr="001C369B" w:rsidRDefault="00F27DF7" w:rsidP="002546FA">
            <w:pPr>
              <w:pStyle w:val="TableText"/>
              <w:spacing w:before="120" w:after="60"/>
              <w:jc w:val="center"/>
              <w:rPr>
                <w:b/>
                <w:color w:val="000000"/>
                <w:sz w:val="24"/>
                <w:szCs w:val="26"/>
              </w:rPr>
            </w:pPr>
            <w:r w:rsidRPr="001C369B">
              <w:rPr>
                <w:b/>
                <w:color w:val="000000"/>
                <w:sz w:val="24"/>
                <w:szCs w:val="26"/>
              </w:rPr>
              <w:t>B20</w:t>
            </w:r>
          </w:p>
        </w:tc>
        <w:tc>
          <w:tcPr>
            <w:tcW w:w="6570" w:type="dxa"/>
            <w:tcBorders>
              <w:top w:val="single" w:sz="4" w:space="0" w:color="999999"/>
              <w:left w:val="single" w:sz="4" w:space="0" w:color="999999"/>
              <w:bottom w:val="single" w:sz="2" w:space="0" w:color="A6A6A6" w:themeColor="background1" w:themeShade="A6"/>
              <w:right w:val="single" w:sz="4" w:space="0" w:color="999999"/>
            </w:tcBorders>
          </w:tcPr>
          <w:p w:rsidR="00F27DF7" w:rsidRPr="001C369B" w:rsidRDefault="00F27DF7" w:rsidP="006F1FD3">
            <w:pPr>
              <w:pStyle w:val="Tabletext1"/>
            </w:pPr>
            <w:bookmarkStart w:id="47" w:name="_Toc221598667"/>
            <w:r w:rsidRPr="001C369B">
              <w:t>A user-available security policy from the vendor addresses the proper use of the POI in a secure fashion, including information on key-management responsibilities, administrative responsibilities, device functionality, identification, and environmental requirements. The security policy must define the roles supported by the POI and indicate the services available for each role in a deterministic tabular format. The POI is capable of performing only its designed functions</w:t>
            </w:r>
            <w:r w:rsidR="00F25C65" w:rsidRPr="001C369B">
              <w:t>—</w:t>
            </w:r>
            <w:r w:rsidRPr="001C369B">
              <w:t xml:space="preserve">i.e., there is no hidden functionality. </w:t>
            </w:r>
            <w:r w:rsidRPr="001C369B">
              <w:rPr>
                <w:rFonts w:eastAsia="MS Mincho"/>
                <w:lang w:eastAsia="ja-JP"/>
              </w:rPr>
              <w:t>The only approved functions performed by the POI are those allowed by the policy.</w:t>
            </w:r>
            <w:bookmarkEnd w:id="47"/>
            <w:r w:rsidRPr="001C369B">
              <w:rPr>
                <w:rFonts w:eastAsia="MS Mincho"/>
                <w:lang w:eastAsia="ja-JP"/>
              </w:rPr>
              <w:t xml:space="preserve"> </w:t>
            </w:r>
          </w:p>
        </w:tc>
        <w:tc>
          <w:tcPr>
            <w:tcW w:w="630" w:type="dxa"/>
            <w:tcBorders>
              <w:top w:val="single" w:sz="6" w:space="0" w:color="999999"/>
              <w:left w:val="single" w:sz="4" w:space="0" w:color="999999"/>
              <w:bottom w:val="single" w:sz="2" w:space="0" w:color="A6A6A6" w:themeColor="background1" w:themeShade="A6"/>
              <w:right w:val="single" w:sz="4" w:space="0" w:color="999999"/>
            </w:tcBorders>
          </w:tcPr>
          <w:p w:rsidR="00F27DF7" w:rsidRPr="001C369B" w:rsidRDefault="000E27A0" w:rsidP="00960552">
            <w:pPr>
              <w:spacing w:before="60" w:after="60" w:line="240" w:lineRule="atLeast"/>
              <w:jc w:val="center"/>
              <w:rPr>
                <w:rStyle w:val="Char11"/>
                <w:color w:val="000000"/>
              </w:rPr>
            </w:pPr>
            <w:r w:rsidRPr="001C369B">
              <w:rPr>
                <w:rStyle w:val="Char11"/>
                <w:sz w:val="20"/>
              </w:rPr>
              <w:fldChar w:fldCharType="begin">
                <w:ffData>
                  <w:name w:val="Check82"/>
                  <w:enabled/>
                  <w:calcOnExit w:val="0"/>
                  <w:checkBox>
                    <w:sizeAuto/>
                    <w:default w:val="0"/>
                  </w:checkBox>
                </w:ffData>
              </w:fldChar>
            </w:r>
            <w:r w:rsidR="00F27DF7" w:rsidRPr="001C369B">
              <w:rPr>
                <w:rStyle w:val="Char11"/>
                <w:sz w:val="20"/>
              </w:rPr>
              <w:instrText xml:space="preserve"> FORMCHECKBOX </w:instrText>
            </w:r>
            <w:r w:rsidR="00F27DF7" w:rsidRPr="001C369B">
              <w:rPr>
                <w:sz w:val="20"/>
              </w:rPr>
              <w:instrText>__</w:instrText>
            </w:r>
            <w:r w:rsidR="00F27DF7" w:rsidRPr="001C369B">
              <w:rPr>
                <w:b/>
                <w:bCs/>
                <w:sz w:val="20"/>
                <w:szCs w:val="32"/>
              </w:rPr>
              <w:instrText>_</w:instrText>
            </w:r>
            <w:r w:rsidR="00F27DF7"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2" w:space="0" w:color="A6A6A6" w:themeColor="background1" w:themeShade="A6"/>
              <w:right w:val="single" w:sz="4" w:space="0" w:color="999999"/>
            </w:tcBorders>
          </w:tcPr>
          <w:p w:rsidR="00F27DF7"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F27DF7" w:rsidRPr="001C369B">
              <w:rPr>
                <w:rStyle w:val="Char11"/>
                <w:sz w:val="20"/>
              </w:rPr>
              <w:instrText xml:space="preserve"> FORMCHECKBOX </w:instrText>
            </w:r>
            <w:r w:rsidR="00F27DF7" w:rsidRPr="001C369B">
              <w:rPr>
                <w:sz w:val="20"/>
              </w:rPr>
              <w:instrText>__</w:instrText>
            </w:r>
            <w:r w:rsidR="00F27DF7" w:rsidRPr="001C369B">
              <w:rPr>
                <w:b/>
                <w:bCs/>
                <w:sz w:val="20"/>
                <w:szCs w:val="32"/>
              </w:rPr>
              <w:instrText>_</w:instrText>
            </w:r>
            <w:r w:rsidR="00F27DF7"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2" w:space="0" w:color="A6A6A6" w:themeColor="background1" w:themeShade="A6"/>
              <w:right w:val="single" w:sz="4" w:space="0" w:color="999999"/>
            </w:tcBorders>
          </w:tcPr>
          <w:p w:rsidR="00F27DF7" w:rsidRPr="001C369B" w:rsidRDefault="000E27A0" w:rsidP="00960552">
            <w:pPr>
              <w:spacing w:before="60" w:after="60" w:line="240" w:lineRule="atLeast"/>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F27DF7" w:rsidRPr="001C369B">
              <w:rPr>
                <w:rStyle w:val="Char11"/>
                <w:sz w:val="20"/>
              </w:rPr>
              <w:instrText xml:space="preserve"> FORMCHECKBOX </w:instrText>
            </w:r>
            <w:r w:rsidR="00F27DF7" w:rsidRPr="001C369B">
              <w:rPr>
                <w:sz w:val="20"/>
              </w:rPr>
              <w:instrText>__</w:instrText>
            </w:r>
            <w:r w:rsidR="00F27DF7" w:rsidRPr="001C369B">
              <w:rPr>
                <w:b/>
                <w:bCs/>
                <w:sz w:val="20"/>
                <w:szCs w:val="32"/>
              </w:rPr>
              <w:instrText>_</w:instrText>
            </w:r>
            <w:r w:rsidR="00F27DF7"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bl>
    <w:p w:rsidR="00B6703E" w:rsidRPr="001C369B" w:rsidRDefault="00B6703E" w:rsidP="008F3B0D">
      <w:pPr>
        <w:pStyle w:val="TableText"/>
        <w:spacing w:before="60" w:after="60"/>
        <w:rPr>
          <w:b/>
          <w:bCs/>
          <w:sz w:val="26"/>
          <w:szCs w:val="28"/>
        </w:rPr>
        <w:sectPr w:rsidR="00B6703E" w:rsidRPr="001C369B">
          <w:headerReference w:type="even" r:id="rId17"/>
          <w:headerReference w:type="first" r:id="rId18"/>
          <w:type w:val="continuous"/>
          <w:pgSz w:w="12240" w:h="15840"/>
          <w:pgMar w:top="1656" w:right="1440" w:bottom="1440" w:left="1440" w:header="720" w:footer="720" w:gutter="0"/>
          <w:cols w:space="708"/>
          <w:docGrid w:linePitch="360"/>
        </w:sectPr>
      </w:pPr>
    </w:p>
    <w:p w:rsidR="00B6703E" w:rsidRPr="001C369B" w:rsidRDefault="00841A52" w:rsidP="009F29BD">
      <w:pPr>
        <w:pStyle w:val="Heading2"/>
        <w:spacing w:before="0"/>
        <w:rPr>
          <w:noProof w:val="0"/>
        </w:rPr>
      </w:pPr>
      <w:bookmarkStart w:id="48" w:name="_Toc226823797"/>
      <w:bookmarkStart w:id="49" w:name="_Toc40430205"/>
      <w:r w:rsidRPr="001C369B">
        <w:rPr>
          <w:noProof w:val="0"/>
        </w:rPr>
        <w:lastRenderedPageBreak/>
        <w:t>C – Online PIN Security Requirement</w:t>
      </w:r>
      <w:bookmarkEnd w:id="48"/>
    </w:p>
    <w:tbl>
      <w:tblPr>
        <w:tblW w:w="95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170"/>
        <w:gridCol w:w="6570"/>
        <w:gridCol w:w="630"/>
        <w:gridCol w:w="540"/>
        <w:gridCol w:w="630"/>
      </w:tblGrid>
      <w:tr w:rsidR="00FF7275" w:rsidRPr="001C369B">
        <w:trPr>
          <w:cantSplit/>
          <w:tblHeader/>
          <w:jc w:val="center"/>
        </w:trPr>
        <w:tc>
          <w:tcPr>
            <w:tcW w:w="117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tcPr>
          <w:p w:rsidR="00FF7275" w:rsidRPr="001C369B" w:rsidRDefault="00FF7275">
            <w:pPr>
              <w:pStyle w:val="Heading4"/>
              <w:spacing w:before="60" w:after="60"/>
              <w:rPr>
                <w:b/>
                <w:bCs/>
              </w:rPr>
            </w:pPr>
            <w:r w:rsidRPr="001C369B">
              <w:rPr>
                <w:b/>
                <w:bCs/>
              </w:rPr>
              <w:t>Number</w:t>
            </w:r>
          </w:p>
        </w:tc>
        <w:tc>
          <w:tcPr>
            <w:tcW w:w="657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FF7275" w:rsidRPr="001C369B" w:rsidRDefault="00FF7275">
            <w:pPr>
              <w:pStyle w:val="Heading4"/>
              <w:spacing w:before="60" w:after="60"/>
              <w:rPr>
                <w:b/>
                <w:bCs/>
              </w:rPr>
            </w:pPr>
            <w:r w:rsidRPr="001C369B">
              <w:rPr>
                <w:b/>
                <w:bCs/>
              </w:rPr>
              <w:t>Description of Requirement</w:t>
            </w:r>
          </w:p>
        </w:tc>
        <w:tc>
          <w:tcPr>
            <w:tcW w:w="63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FF7275" w:rsidRPr="001C369B" w:rsidRDefault="00FF7275">
            <w:pPr>
              <w:pStyle w:val="Heading4"/>
              <w:spacing w:before="60" w:after="60"/>
              <w:rPr>
                <w:b/>
                <w:bCs/>
                <w:sz w:val="20"/>
                <w:szCs w:val="20"/>
              </w:rPr>
            </w:pPr>
            <w:r w:rsidRPr="001C369B">
              <w:rPr>
                <w:b/>
                <w:bCs/>
              </w:rPr>
              <w:t>Yes</w:t>
            </w:r>
          </w:p>
        </w:tc>
        <w:tc>
          <w:tcPr>
            <w:tcW w:w="54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FF7275" w:rsidRPr="001C369B" w:rsidRDefault="00FF7275">
            <w:pPr>
              <w:pStyle w:val="Heading4"/>
              <w:spacing w:before="60" w:after="60"/>
              <w:rPr>
                <w:b/>
                <w:bCs/>
                <w:sz w:val="20"/>
                <w:szCs w:val="20"/>
              </w:rPr>
            </w:pPr>
            <w:r w:rsidRPr="001C369B">
              <w:rPr>
                <w:b/>
                <w:bCs/>
              </w:rPr>
              <w:t>No</w:t>
            </w:r>
          </w:p>
        </w:tc>
        <w:tc>
          <w:tcPr>
            <w:tcW w:w="63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FF7275" w:rsidRPr="001C369B" w:rsidRDefault="00FF7275">
            <w:pPr>
              <w:pStyle w:val="Heading4"/>
              <w:spacing w:before="60" w:after="60"/>
              <w:rPr>
                <w:b/>
                <w:bCs/>
                <w:sz w:val="20"/>
                <w:szCs w:val="20"/>
              </w:rPr>
            </w:pPr>
            <w:r w:rsidRPr="001C369B">
              <w:rPr>
                <w:b/>
                <w:bCs/>
              </w:rPr>
              <w:t>N/A</w:t>
            </w:r>
          </w:p>
        </w:tc>
      </w:tr>
      <w:tr w:rsidR="00B6703E" w:rsidRPr="001C369B">
        <w:trPr>
          <w:cantSplit/>
          <w:jc w:val="center"/>
        </w:trPr>
        <w:tc>
          <w:tcPr>
            <w:tcW w:w="117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rFonts w:cs="Arial Black"/>
                <w:b/>
                <w:bCs/>
                <w:sz w:val="24"/>
                <w:szCs w:val="28"/>
              </w:rPr>
            </w:pPr>
            <w:r w:rsidRPr="001C369B" w:rsidDel="00197D9B">
              <w:rPr>
                <w:b/>
                <w:bCs/>
                <w:sz w:val="24"/>
                <w:szCs w:val="28"/>
              </w:rPr>
              <w:t>C</w:t>
            </w:r>
            <w:r w:rsidRPr="001C369B">
              <w:rPr>
                <w:b/>
                <w:bCs/>
                <w:sz w:val="24"/>
                <w:szCs w:val="28"/>
              </w:rPr>
              <w:t>1</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If the device can hold multiple PIN-encryption keys and if the key to be used to encrypt the PIN can be externally selected, the device prohibits unauthorized key replacement and key misuse.</w:t>
            </w:r>
          </w:p>
        </w:tc>
        <w:tc>
          <w:tcPr>
            <w:tcW w:w="630" w:type="dxa"/>
            <w:tcBorders>
              <w:top w:val="single" w:sz="6" w:space="0" w:color="999999"/>
              <w:left w:val="single" w:sz="4" w:space="0" w:color="999999"/>
              <w:bottom w:val="single" w:sz="4" w:space="0" w:color="999999"/>
              <w:right w:val="single" w:sz="4" w:space="0" w:color="999999"/>
            </w:tcBorders>
          </w:tcPr>
          <w:p w:rsidR="00B6703E" w:rsidRPr="001C369B" w:rsidRDefault="000E27A0" w:rsidP="00303908">
            <w:pPr>
              <w:spacing w:before="60" w:after="60"/>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6" w:space="0" w:color="999999"/>
              <w:left w:val="single" w:sz="4" w:space="0" w:color="999999"/>
              <w:bottom w:val="single" w:sz="4"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6" w:space="0" w:color="999999"/>
              <w:left w:val="single" w:sz="4" w:space="0" w:color="999999"/>
              <w:bottom w:val="single" w:sz="4"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bl>
    <w:p w:rsidR="00B6703E" w:rsidRPr="001C369B" w:rsidRDefault="00841A52" w:rsidP="00303908">
      <w:pPr>
        <w:pStyle w:val="Heading2"/>
        <w:spacing w:before="480"/>
        <w:rPr>
          <w:noProof w:val="0"/>
        </w:rPr>
      </w:pPr>
      <w:bookmarkStart w:id="50" w:name="_Toc226823798"/>
      <w:r w:rsidRPr="001C369B">
        <w:rPr>
          <w:noProof w:val="0"/>
        </w:rPr>
        <w:t>D – Offline PIN Security Requirements</w:t>
      </w:r>
      <w:bookmarkEnd w:id="49"/>
      <w:bookmarkEnd w:id="50"/>
    </w:p>
    <w:tbl>
      <w:tblPr>
        <w:tblW w:w="95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170"/>
        <w:gridCol w:w="6570"/>
        <w:gridCol w:w="630"/>
        <w:gridCol w:w="540"/>
        <w:gridCol w:w="630"/>
      </w:tblGrid>
      <w:tr w:rsidR="00FF7275" w:rsidRPr="001C369B">
        <w:trPr>
          <w:cantSplit/>
          <w:tblHeader/>
          <w:jc w:val="center"/>
        </w:trPr>
        <w:tc>
          <w:tcPr>
            <w:tcW w:w="117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tcPr>
          <w:p w:rsidR="00FF7275" w:rsidRPr="001C369B" w:rsidRDefault="00FF7275">
            <w:pPr>
              <w:pStyle w:val="Heading4"/>
              <w:spacing w:before="60" w:after="60"/>
              <w:rPr>
                <w:b/>
                <w:bCs/>
              </w:rPr>
            </w:pPr>
            <w:r w:rsidRPr="001C369B">
              <w:rPr>
                <w:b/>
                <w:bCs/>
              </w:rPr>
              <w:t>Number</w:t>
            </w:r>
          </w:p>
        </w:tc>
        <w:tc>
          <w:tcPr>
            <w:tcW w:w="657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FF7275" w:rsidRPr="001C369B" w:rsidRDefault="00FF7275" w:rsidP="003E4046">
            <w:pPr>
              <w:pStyle w:val="Heading4"/>
              <w:spacing w:before="60" w:after="60" w:line="276" w:lineRule="auto"/>
              <w:rPr>
                <w:b/>
                <w:bCs/>
              </w:rPr>
            </w:pPr>
            <w:r w:rsidRPr="001C369B">
              <w:rPr>
                <w:b/>
                <w:bCs/>
              </w:rPr>
              <w:t>Description of Requirement</w:t>
            </w:r>
          </w:p>
        </w:tc>
        <w:tc>
          <w:tcPr>
            <w:tcW w:w="63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FF7275" w:rsidRPr="001C369B" w:rsidRDefault="00FF7275">
            <w:pPr>
              <w:pStyle w:val="Heading4"/>
              <w:spacing w:before="60" w:after="60"/>
              <w:rPr>
                <w:b/>
                <w:bCs/>
                <w:sz w:val="20"/>
                <w:szCs w:val="20"/>
              </w:rPr>
            </w:pPr>
            <w:r w:rsidRPr="001C369B">
              <w:rPr>
                <w:b/>
                <w:bCs/>
              </w:rPr>
              <w:t>Yes</w:t>
            </w:r>
          </w:p>
        </w:tc>
        <w:tc>
          <w:tcPr>
            <w:tcW w:w="54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FF7275" w:rsidRPr="001C369B" w:rsidRDefault="00FF7275">
            <w:pPr>
              <w:pStyle w:val="Heading4"/>
              <w:spacing w:before="60" w:after="60"/>
              <w:rPr>
                <w:b/>
                <w:bCs/>
                <w:sz w:val="20"/>
                <w:szCs w:val="20"/>
              </w:rPr>
            </w:pPr>
            <w:r w:rsidRPr="001C369B">
              <w:rPr>
                <w:b/>
                <w:bCs/>
              </w:rPr>
              <w:t>No</w:t>
            </w:r>
          </w:p>
        </w:tc>
        <w:tc>
          <w:tcPr>
            <w:tcW w:w="63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FF7275" w:rsidRPr="001C369B" w:rsidRDefault="00FF7275">
            <w:pPr>
              <w:pStyle w:val="Heading4"/>
              <w:spacing w:before="60" w:after="60"/>
              <w:rPr>
                <w:b/>
                <w:bCs/>
                <w:sz w:val="20"/>
                <w:szCs w:val="20"/>
              </w:rPr>
            </w:pPr>
            <w:r w:rsidRPr="001C369B">
              <w:rPr>
                <w:b/>
                <w:bCs/>
              </w:rPr>
              <w:t>N/A</w:t>
            </w:r>
          </w:p>
        </w:tc>
      </w:tr>
      <w:tr w:rsidR="00B6703E" w:rsidRPr="001C369B">
        <w:trPr>
          <w:cantSplit/>
          <w:jc w:val="center"/>
        </w:trPr>
        <w:tc>
          <w:tcPr>
            <w:tcW w:w="1170" w:type="dxa"/>
            <w:tcBorders>
              <w:top w:val="single" w:sz="4" w:space="0" w:color="999999"/>
              <w:left w:val="single" w:sz="4" w:space="0" w:color="A6A6A6"/>
              <w:bottom w:val="single" w:sz="4" w:space="0" w:color="999999"/>
              <w:right w:val="single" w:sz="4" w:space="0" w:color="999999"/>
            </w:tcBorders>
          </w:tcPr>
          <w:p w:rsidR="00B6703E" w:rsidRPr="001C369B" w:rsidRDefault="00B6703E" w:rsidP="005A007C">
            <w:pPr>
              <w:jc w:val="center"/>
              <w:rPr>
                <w:sz w:val="24"/>
              </w:rPr>
            </w:pPr>
            <w:r w:rsidRPr="001C369B" w:rsidDel="00197D9B">
              <w:rPr>
                <w:b/>
                <w:bCs/>
                <w:sz w:val="24"/>
                <w:szCs w:val="28"/>
              </w:rPr>
              <w:t>D</w:t>
            </w:r>
            <w:r w:rsidRPr="001C369B">
              <w:rPr>
                <w:b/>
                <w:bCs/>
                <w:sz w:val="24"/>
                <w:szCs w:val="28"/>
              </w:rPr>
              <w:t>1</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rPr>
            </w:pPr>
            <w:r w:rsidRPr="001C369B">
              <w:rPr>
                <w:sz w:val="20"/>
              </w:rPr>
              <w:t>It is neither feasible to penetrate the ICC reader to make any additions, substitutions, or modifications to either the ICC reader’s hardware or software, in order to determine or modify any sensitive data, without requiring an attack potential of at least 20 for identification and initial exploitation, with a minimum of 10 for exploitation</w:t>
            </w:r>
            <w:r w:rsidRPr="001C369B">
              <w:rPr>
                <w:vertAlign w:val="superscript"/>
              </w:rPr>
              <w:footnoteReference w:id="6"/>
            </w:r>
            <w:r w:rsidRPr="001C369B">
              <w:rPr>
                <w:sz w:val="20"/>
              </w:rPr>
              <w:t>, nor is it possible for both an ICC card and any other foreign object to reside within the card insertion slot.</w:t>
            </w:r>
          </w:p>
          <w:p w:rsidR="00B6703E" w:rsidRPr="001C369B" w:rsidRDefault="00B6703E" w:rsidP="003E4046">
            <w:pPr>
              <w:pStyle w:val="Heading4"/>
              <w:spacing w:line="276" w:lineRule="auto"/>
              <w:rPr>
                <w:b/>
              </w:rPr>
            </w:pPr>
            <w:r w:rsidRPr="001C369B">
              <w:rPr>
                <w:b/>
                <w:i/>
                <w:iCs/>
                <w:sz w:val="20"/>
                <w:shd w:val="clear" w:color="auto" w:fill="E6E6E6"/>
              </w:rPr>
              <w:t>Note:</w:t>
            </w:r>
            <w:r w:rsidRPr="001C369B">
              <w:rPr>
                <w:i/>
                <w:iCs/>
                <w:sz w:val="20"/>
                <w:shd w:val="clear" w:color="auto" w:fill="E6E6E6"/>
              </w:rPr>
              <w:t xml:space="preserve"> </w:t>
            </w:r>
            <w:r w:rsidR="003F2365" w:rsidRPr="001C369B">
              <w:rPr>
                <w:i/>
                <w:iCs/>
                <w:sz w:val="20"/>
                <w:szCs w:val="20"/>
                <w:shd w:val="clear" w:color="auto" w:fill="E6E6E6"/>
              </w:rPr>
              <w:t>All attacks shall include a minimum of ten hours</w:t>
            </w:r>
            <w:r w:rsidR="005A007C" w:rsidRPr="001C369B">
              <w:rPr>
                <w:i/>
                <w:iCs/>
                <w:sz w:val="20"/>
                <w:szCs w:val="20"/>
                <w:shd w:val="clear" w:color="auto" w:fill="E6E6E6"/>
              </w:rPr>
              <w:t>’</w:t>
            </w:r>
            <w:r w:rsidR="003F2365" w:rsidRPr="001C369B">
              <w:rPr>
                <w:i/>
                <w:iCs/>
                <w:sz w:val="20"/>
                <w:szCs w:val="20"/>
                <w:shd w:val="clear" w:color="auto" w:fill="E6E6E6"/>
              </w:rPr>
              <w:t xml:space="preserve"> attack time for </w:t>
            </w:r>
            <w:r w:rsidR="005A007C" w:rsidRPr="001C369B">
              <w:rPr>
                <w:i/>
                <w:iCs/>
                <w:sz w:val="20"/>
                <w:szCs w:val="20"/>
                <w:shd w:val="clear" w:color="auto" w:fill="E6E6E6"/>
              </w:rPr>
              <w:t>e</w:t>
            </w:r>
            <w:r w:rsidR="003F2365" w:rsidRPr="001C369B">
              <w:rPr>
                <w:i/>
                <w:iCs/>
                <w:sz w:val="20"/>
                <w:szCs w:val="20"/>
                <w:shd w:val="clear" w:color="auto" w:fill="E6E6E6"/>
              </w:rPr>
              <w:t>xploitation.</w:t>
            </w:r>
          </w:p>
        </w:tc>
        <w:tc>
          <w:tcPr>
            <w:tcW w:w="630"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spacing w:before="60" w:after="60"/>
              <w:jc w:val="center"/>
              <w:rPr>
                <w:rStyle w:val="Char11"/>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jc w:val="center"/>
        </w:trPr>
        <w:tc>
          <w:tcPr>
            <w:tcW w:w="1170" w:type="dxa"/>
            <w:tcBorders>
              <w:top w:val="single" w:sz="4" w:space="0" w:color="999999"/>
              <w:left w:val="single" w:sz="4" w:space="0" w:color="A6A6A6"/>
              <w:bottom w:val="single" w:sz="4" w:space="0" w:color="999999"/>
              <w:right w:val="single" w:sz="4" w:space="0" w:color="999999"/>
            </w:tcBorders>
          </w:tcPr>
          <w:p w:rsidR="00B6703E" w:rsidRPr="001C369B" w:rsidRDefault="00B6703E" w:rsidP="005A007C">
            <w:pPr>
              <w:tabs>
                <w:tab w:val="left" w:pos="608"/>
              </w:tabs>
              <w:jc w:val="center"/>
              <w:rPr>
                <w:sz w:val="24"/>
              </w:rPr>
            </w:pPr>
            <w:r w:rsidRPr="001C369B" w:rsidDel="00197D9B">
              <w:rPr>
                <w:b/>
                <w:bCs/>
                <w:sz w:val="24"/>
                <w:szCs w:val="28"/>
              </w:rPr>
              <w:t>D</w:t>
            </w:r>
            <w:r w:rsidRPr="001C369B">
              <w:rPr>
                <w:b/>
                <w:bCs/>
                <w:sz w:val="24"/>
                <w:szCs w:val="28"/>
              </w:rPr>
              <w:t>2</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pacing w:val="-4"/>
                <w:sz w:val="20"/>
                <w:szCs w:val="20"/>
              </w:rPr>
            </w:pPr>
            <w:r w:rsidRPr="001C369B">
              <w:rPr>
                <w:spacing w:val="-2"/>
                <w:sz w:val="20"/>
              </w:rPr>
              <w:t>The opening for the insertion of the IC card is in full view of the cardholder during card insertion so that any untoward obstructions or suspicious objects at the opening are detectable.</w:t>
            </w:r>
          </w:p>
        </w:tc>
        <w:tc>
          <w:tcPr>
            <w:tcW w:w="630" w:type="dxa"/>
            <w:tcBorders>
              <w:top w:val="single" w:sz="4" w:space="0" w:color="999999"/>
              <w:left w:val="single" w:sz="4" w:space="0" w:color="999999"/>
              <w:bottom w:val="single" w:sz="4" w:space="0" w:color="999999"/>
              <w:right w:val="single" w:sz="4" w:space="0" w:color="999999"/>
            </w:tcBorders>
          </w:tcPr>
          <w:p w:rsidR="00B6703E" w:rsidRPr="001C369B" w:rsidRDefault="000E27A0">
            <w:pPr>
              <w:pStyle w:val="TableText"/>
              <w:spacing w:before="60" w:after="60"/>
              <w:jc w:val="center"/>
              <w:rPr>
                <w:rFonts w:cs="Arial Narrow"/>
                <w:sz w:val="16"/>
                <w:szCs w:val="16"/>
              </w:rPr>
            </w:pPr>
            <w:r w:rsidRPr="001C369B">
              <w:fldChar w:fldCharType="begin"/>
            </w:r>
            <w:r w:rsidR="00B6703E" w:rsidRPr="001C369B">
              <w:instrText xml:space="preserve"> FORMCHECKBOX </w:instrText>
            </w:r>
            <w:r>
              <w:fldChar w:fldCharType="separate"/>
            </w:r>
            <w:r w:rsidRPr="001C369B">
              <w:fldChar w:fldCharType="end"/>
            </w:r>
            <w:r w:rsidRPr="001C369B">
              <w:fldChar w:fldCharType="begin">
                <w:ffData>
                  <w:name w:val="Check82"/>
                  <w:enabled/>
                  <w:calcOnExit w:val="0"/>
                  <w:checkBox>
                    <w:sizeAuto/>
                    <w:default w:val="0"/>
                    <w:checked/>
                  </w:checkBox>
                </w:ffData>
              </w:fldChar>
            </w:r>
            <w:r w:rsidR="00B6703E" w:rsidRPr="001C369B">
              <w:instrText xml:space="preserve"> FORMCHECKBOX _</w:instrText>
            </w:r>
            <w:r w:rsidR="00B6703E" w:rsidRPr="001C369B">
              <w:rPr>
                <w:b/>
                <w:bCs/>
                <w:sz w:val="32"/>
                <w:szCs w:val="32"/>
              </w:rPr>
              <w:instrText>_</w:instrText>
            </w:r>
            <w:r>
              <w:fldChar w:fldCharType="separate"/>
            </w:r>
            <w:r w:rsidRPr="001C369B">
              <w:fldChar w:fldCharType="end"/>
            </w:r>
            <w:r w:rsidR="00B6703E" w:rsidRPr="001C369B">
              <w:br/>
            </w:r>
          </w:p>
        </w:tc>
        <w:tc>
          <w:tcPr>
            <w:tcW w:w="540" w:type="dxa"/>
            <w:tcBorders>
              <w:top w:val="single" w:sz="4" w:space="0" w:color="999999"/>
              <w:left w:val="single" w:sz="4" w:space="0" w:color="999999"/>
              <w:bottom w:val="single" w:sz="4" w:space="0" w:color="999999"/>
              <w:right w:val="single" w:sz="4" w:space="0" w:color="999999"/>
            </w:tcBorders>
          </w:tcPr>
          <w:p w:rsidR="00B6703E" w:rsidRPr="001C369B" w:rsidRDefault="000E27A0">
            <w:pPr>
              <w:pStyle w:val="TableText"/>
              <w:spacing w:before="60" w:after="60"/>
              <w:jc w:val="center"/>
            </w:pPr>
            <w:r w:rsidRPr="001C369B">
              <w:fldChar w:fldCharType="begin">
                <w:ffData>
                  <w:name w:val="Check4"/>
                  <w:enabled/>
                  <w:calcOnExit w:val="0"/>
                  <w:checkBox>
                    <w:sizeAuto/>
                    <w:default w:val="0"/>
                  </w:checkBox>
                </w:ffData>
              </w:fldChar>
            </w:r>
            <w:r w:rsidR="00B6703E" w:rsidRPr="001C369B">
              <w:instrText xml:space="preserve"> FORMCHECKBOX _</w:instrText>
            </w:r>
            <w:r w:rsidR="00B6703E" w:rsidRPr="001C369B">
              <w:rPr>
                <w:b/>
                <w:bCs/>
                <w:sz w:val="32"/>
                <w:szCs w:val="32"/>
              </w:rPr>
              <w:instrText>_</w:instrText>
            </w:r>
            <w:r>
              <w:fldChar w:fldCharType="separate"/>
            </w:r>
            <w:r w:rsidRPr="001C369B">
              <w:fldChar w:fldCharType="end"/>
            </w:r>
            <w:r w:rsidR="00B6703E" w:rsidRPr="001C369B">
              <w:br/>
            </w:r>
          </w:p>
        </w:tc>
        <w:tc>
          <w:tcPr>
            <w:tcW w:w="630" w:type="dxa"/>
            <w:tcBorders>
              <w:top w:val="single" w:sz="4" w:space="0" w:color="999999"/>
              <w:left w:val="single" w:sz="4" w:space="0" w:color="999999"/>
              <w:bottom w:val="single" w:sz="4" w:space="0" w:color="999999"/>
              <w:right w:val="single" w:sz="4" w:space="0" w:color="999999"/>
            </w:tcBorders>
          </w:tcPr>
          <w:p w:rsidR="00B6703E" w:rsidRPr="001C369B" w:rsidRDefault="000E27A0">
            <w:pPr>
              <w:pStyle w:val="TableText"/>
              <w:spacing w:before="60" w:after="60"/>
              <w:jc w:val="center"/>
            </w:pPr>
            <w:r w:rsidRPr="001C369B">
              <w:fldChar w:fldCharType="begin">
                <w:ffData>
                  <w:name w:val="Check4"/>
                  <w:enabled/>
                  <w:calcOnExit w:val="0"/>
                  <w:checkBox>
                    <w:sizeAuto/>
                    <w:default w:val="0"/>
                  </w:checkBox>
                </w:ffData>
              </w:fldChar>
            </w:r>
            <w:r w:rsidR="00B6703E" w:rsidRPr="001C369B">
              <w:instrText xml:space="preserve"> FORMCHECKBOX _</w:instrText>
            </w:r>
            <w:r w:rsidR="00B6703E" w:rsidRPr="001C369B">
              <w:rPr>
                <w:b/>
                <w:bCs/>
                <w:sz w:val="32"/>
                <w:szCs w:val="32"/>
              </w:rPr>
              <w:instrText>_</w:instrText>
            </w:r>
            <w:r>
              <w:fldChar w:fldCharType="separate"/>
            </w:r>
            <w:r w:rsidRPr="001C369B">
              <w:fldChar w:fldCharType="end"/>
            </w:r>
            <w:r w:rsidR="00B6703E" w:rsidRPr="001C369B">
              <w:br/>
            </w:r>
          </w:p>
        </w:tc>
      </w:tr>
      <w:tr w:rsidR="00B6703E" w:rsidRPr="001C369B">
        <w:trPr>
          <w:cantSplit/>
          <w:jc w:val="center"/>
        </w:trPr>
        <w:tc>
          <w:tcPr>
            <w:tcW w:w="1170" w:type="dxa"/>
            <w:tcBorders>
              <w:top w:val="single" w:sz="4" w:space="0" w:color="999999"/>
              <w:left w:val="single" w:sz="4" w:space="0" w:color="A6A6A6"/>
              <w:bottom w:val="single" w:sz="4" w:space="0" w:color="999999"/>
              <w:right w:val="single" w:sz="4" w:space="0" w:color="999999"/>
            </w:tcBorders>
          </w:tcPr>
          <w:p w:rsidR="00B6703E" w:rsidRPr="001C369B" w:rsidRDefault="00B6703E" w:rsidP="005A007C">
            <w:pPr>
              <w:pStyle w:val="TableText"/>
              <w:spacing w:before="60" w:after="60"/>
              <w:jc w:val="center"/>
              <w:rPr>
                <w:rFonts w:cs="Arial Black"/>
                <w:b/>
                <w:bCs/>
                <w:sz w:val="24"/>
                <w:szCs w:val="28"/>
              </w:rPr>
            </w:pPr>
            <w:r w:rsidRPr="001C369B" w:rsidDel="00197D9B">
              <w:rPr>
                <w:b/>
                <w:bCs/>
                <w:sz w:val="24"/>
                <w:szCs w:val="28"/>
              </w:rPr>
              <w:t>D</w:t>
            </w:r>
            <w:r w:rsidRPr="001C369B">
              <w:rPr>
                <w:b/>
                <w:bCs/>
                <w:sz w:val="24"/>
                <w:szCs w:val="28"/>
              </w:rPr>
              <w:t>3</w:t>
            </w:r>
          </w:p>
        </w:tc>
        <w:tc>
          <w:tcPr>
            <w:tcW w:w="6570"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pacing w:val="-2"/>
                <w:sz w:val="20"/>
                <w:szCs w:val="20"/>
              </w:rPr>
            </w:pPr>
            <w:r w:rsidRPr="001C369B">
              <w:rPr>
                <w:sz w:val="20"/>
              </w:rPr>
              <w:t>The ICC reader is constructed so that wires running out of the slot of the IC reader to a recorder or a transmitter (an external bug) can be observed by the cardholder.</w:t>
            </w:r>
          </w:p>
        </w:tc>
        <w:tc>
          <w:tcPr>
            <w:tcW w:w="630" w:type="dxa"/>
            <w:tcBorders>
              <w:top w:val="single" w:sz="4" w:space="0" w:color="999999"/>
              <w:left w:val="single" w:sz="4" w:space="0" w:color="999999"/>
              <w:bottom w:val="single" w:sz="4" w:space="0" w:color="999999"/>
              <w:right w:val="single" w:sz="4" w:space="0" w:color="999999"/>
            </w:tcBorders>
          </w:tcPr>
          <w:p w:rsidR="00B6703E" w:rsidRPr="001C369B" w:rsidRDefault="000E27A0">
            <w:pPr>
              <w:pStyle w:val="TableText"/>
              <w:spacing w:before="60" w:after="60"/>
              <w:jc w:val="center"/>
              <w:rPr>
                <w:rFonts w:cs="Arial Narrow"/>
                <w:sz w:val="16"/>
                <w:szCs w:val="16"/>
              </w:rPr>
            </w:pPr>
            <w:r w:rsidRPr="001C369B">
              <w:fldChar w:fldCharType="begin"/>
            </w:r>
            <w:r w:rsidR="00B6703E" w:rsidRPr="001C369B">
              <w:instrText xml:space="preserve"> FORMCHECKBOX </w:instrText>
            </w:r>
            <w:r>
              <w:fldChar w:fldCharType="separate"/>
            </w:r>
            <w:r w:rsidRPr="001C369B">
              <w:fldChar w:fldCharType="end"/>
            </w:r>
            <w:r w:rsidRPr="001C369B">
              <w:fldChar w:fldCharType="begin">
                <w:ffData>
                  <w:name w:val="Check82"/>
                  <w:enabled/>
                  <w:calcOnExit w:val="0"/>
                  <w:checkBox>
                    <w:sizeAuto/>
                    <w:default w:val="0"/>
                    <w:checked/>
                  </w:checkBox>
                </w:ffData>
              </w:fldChar>
            </w:r>
            <w:r w:rsidR="00B6703E" w:rsidRPr="001C369B">
              <w:instrText xml:space="preserve"> FORMCHECKBOX _</w:instrText>
            </w:r>
            <w:r w:rsidR="00B6703E" w:rsidRPr="001C369B">
              <w:rPr>
                <w:b/>
                <w:bCs/>
                <w:sz w:val="32"/>
                <w:szCs w:val="32"/>
              </w:rPr>
              <w:instrText>_</w:instrText>
            </w:r>
            <w:r>
              <w:fldChar w:fldCharType="separate"/>
            </w:r>
            <w:r w:rsidRPr="001C369B">
              <w:fldChar w:fldCharType="end"/>
            </w:r>
            <w:r w:rsidR="00B6703E" w:rsidRPr="001C369B">
              <w:br/>
            </w:r>
          </w:p>
        </w:tc>
        <w:tc>
          <w:tcPr>
            <w:tcW w:w="540" w:type="dxa"/>
            <w:tcBorders>
              <w:top w:val="single" w:sz="4" w:space="0" w:color="999999"/>
              <w:left w:val="single" w:sz="4" w:space="0" w:color="999999"/>
              <w:bottom w:val="single" w:sz="4" w:space="0" w:color="999999"/>
              <w:right w:val="single" w:sz="4" w:space="0" w:color="999999"/>
            </w:tcBorders>
          </w:tcPr>
          <w:p w:rsidR="00B6703E" w:rsidRPr="001C369B" w:rsidRDefault="000E27A0">
            <w:pPr>
              <w:pStyle w:val="TableText"/>
              <w:spacing w:before="60" w:after="60"/>
              <w:jc w:val="center"/>
            </w:pPr>
            <w:r w:rsidRPr="001C369B">
              <w:fldChar w:fldCharType="begin">
                <w:ffData>
                  <w:name w:val="Check4"/>
                  <w:enabled/>
                  <w:calcOnExit w:val="0"/>
                  <w:checkBox>
                    <w:sizeAuto/>
                    <w:default w:val="0"/>
                  </w:checkBox>
                </w:ffData>
              </w:fldChar>
            </w:r>
            <w:r w:rsidR="00B6703E" w:rsidRPr="001C369B">
              <w:instrText xml:space="preserve"> FORMCHECKBOX _</w:instrText>
            </w:r>
            <w:r w:rsidR="00B6703E" w:rsidRPr="001C369B">
              <w:rPr>
                <w:b/>
                <w:bCs/>
                <w:sz w:val="32"/>
                <w:szCs w:val="32"/>
              </w:rPr>
              <w:instrText>_</w:instrText>
            </w:r>
            <w:r>
              <w:fldChar w:fldCharType="separate"/>
            </w:r>
            <w:r w:rsidRPr="001C369B">
              <w:fldChar w:fldCharType="end"/>
            </w:r>
            <w:r w:rsidR="00B6703E" w:rsidRPr="001C369B">
              <w:br/>
            </w:r>
          </w:p>
        </w:tc>
        <w:tc>
          <w:tcPr>
            <w:tcW w:w="630" w:type="dxa"/>
            <w:tcBorders>
              <w:top w:val="single" w:sz="4" w:space="0" w:color="999999"/>
              <w:left w:val="single" w:sz="4" w:space="0" w:color="999999"/>
              <w:bottom w:val="single" w:sz="4" w:space="0" w:color="999999"/>
              <w:right w:val="single" w:sz="4" w:space="0" w:color="999999"/>
            </w:tcBorders>
          </w:tcPr>
          <w:p w:rsidR="00B6703E" w:rsidRPr="001C369B" w:rsidRDefault="000E27A0">
            <w:pPr>
              <w:pStyle w:val="TableText"/>
              <w:spacing w:before="60" w:after="60"/>
              <w:jc w:val="center"/>
            </w:pPr>
            <w:r w:rsidRPr="001C369B">
              <w:fldChar w:fldCharType="begin">
                <w:ffData>
                  <w:name w:val="Check4"/>
                  <w:enabled/>
                  <w:calcOnExit w:val="0"/>
                  <w:checkBox>
                    <w:sizeAuto/>
                    <w:default w:val="0"/>
                  </w:checkBox>
                </w:ffData>
              </w:fldChar>
            </w:r>
            <w:r w:rsidR="00B6703E" w:rsidRPr="001C369B">
              <w:instrText xml:space="preserve"> FORMCHECKBOX _</w:instrText>
            </w:r>
            <w:r w:rsidR="00B6703E" w:rsidRPr="001C369B">
              <w:rPr>
                <w:b/>
                <w:bCs/>
                <w:sz w:val="32"/>
                <w:szCs w:val="32"/>
              </w:rPr>
              <w:instrText>_</w:instrText>
            </w:r>
            <w:r>
              <w:fldChar w:fldCharType="separate"/>
            </w:r>
            <w:r w:rsidRPr="001C369B">
              <w:fldChar w:fldCharType="end"/>
            </w:r>
            <w:r w:rsidR="00B6703E" w:rsidRPr="001C369B">
              <w:br/>
            </w:r>
          </w:p>
        </w:tc>
      </w:tr>
      <w:tr w:rsidR="00B6703E" w:rsidRPr="001C369B">
        <w:trPr>
          <w:cantSplit/>
          <w:jc w:val="center"/>
        </w:trPr>
        <w:tc>
          <w:tcPr>
            <w:tcW w:w="1170" w:type="dxa"/>
            <w:tcBorders>
              <w:top w:val="single" w:sz="4" w:space="0" w:color="999999"/>
              <w:left w:val="single" w:sz="4" w:space="0" w:color="A6A6A6"/>
              <w:bottom w:val="nil"/>
              <w:right w:val="single" w:sz="4" w:space="0" w:color="999999"/>
            </w:tcBorders>
          </w:tcPr>
          <w:p w:rsidR="00B6703E" w:rsidRPr="001C369B" w:rsidRDefault="00B6703E" w:rsidP="002546FA">
            <w:pPr>
              <w:pStyle w:val="TableText"/>
              <w:keepNext/>
              <w:spacing w:before="120" w:after="60"/>
              <w:jc w:val="center"/>
              <w:rPr>
                <w:b/>
                <w:bCs/>
                <w:sz w:val="24"/>
              </w:rPr>
            </w:pPr>
            <w:r w:rsidRPr="001C369B" w:rsidDel="00197D9B">
              <w:rPr>
                <w:b/>
                <w:bCs/>
                <w:sz w:val="24"/>
                <w:szCs w:val="28"/>
              </w:rPr>
              <w:lastRenderedPageBreak/>
              <w:t>D</w:t>
            </w:r>
            <w:r w:rsidRPr="001C369B">
              <w:rPr>
                <w:b/>
                <w:bCs/>
                <w:sz w:val="24"/>
                <w:szCs w:val="28"/>
              </w:rPr>
              <w:t>4</w:t>
            </w:r>
          </w:p>
        </w:tc>
        <w:tc>
          <w:tcPr>
            <w:tcW w:w="8370" w:type="dxa"/>
            <w:gridSpan w:val="4"/>
            <w:tcBorders>
              <w:top w:val="single" w:sz="4" w:space="0" w:color="999999"/>
              <w:left w:val="single" w:sz="4" w:space="0" w:color="999999"/>
              <w:bottom w:val="single" w:sz="4" w:space="0" w:color="999999"/>
              <w:right w:val="single" w:sz="4" w:space="0" w:color="999999"/>
            </w:tcBorders>
            <w:vAlign w:val="center"/>
          </w:tcPr>
          <w:p w:rsidR="00B6703E" w:rsidRPr="001C369B" w:rsidRDefault="00B6703E" w:rsidP="003E4046">
            <w:pPr>
              <w:pStyle w:val="TableText"/>
              <w:keepNext/>
              <w:spacing w:before="60" w:after="60" w:line="276" w:lineRule="auto"/>
              <w:rPr>
                <w:sz w:val="20"/>
                <w:szCs w:val="20"/>
              </w:rPr>
            </w:pPr>
            <w:r w:rsidRPr="001C369B">
              <w:rPr>
                <w:sz w:val="20"/>
              </w:rPr>
              <w:t xml:space="preserve">PIN protection during transmission between the device encrypting the PIN and the ICC </w:t>
            </w:r>
            <w:r w:rsidR="005A007C" w:rsidRPr="001C369B">
              <w:rPr>
                <w:sz w:val="20"/>
              </w:rPr>
              <w:t xml:space="preserve">reader </w:t>
            </w:r>
            <w:r w:rsidRPr="001C369B">
              <w:rPr>
                <w:sz w:val="20"/>
              </w:rPr>
              <w:t xml:space="preserve">(at least </w:t>
            </w:r>
            <w:r w:rsidRPr="001C369B">
              <w:rPr>
                <w:b/>
                <w:bCs/>
                <w:sz w:val="20"/>
              </w:rPr>
              <w:t>two</w:t>
            </w:r>
            <w:r w:rsidRPr="001C369B">
              <w:rPr>
                <w:sz w:val="20"/>
              </w:rPr>
              <w:t xml:space="preserve"> must apply): </w:t>
            </w:r>
          </w:p>
        </w:tc>
      </w:tr>
      <w:tr w:rsidR="00B6703E" w:rsidRPr="001C369B">
        <w:trPr>
          <w:cantSplit/>
          <w:jc w:val="center"/>
        </w:trPr>
        <w:tc>
          <w:tcPr>
            <w:tcW w:w="1170" w:type="dxa"/>
            <w:tcBorders>
              <w:top w:val="nil"/>
              <w:left w:val="single" w:sz="4" w:space="0" w:color="A6A6A6"/>
              <w:bottom w:val="single" w:sz="4" w:space="0" w:color="999999"/>
              <w:right w:val="single" w:sz="4" w:space="0" w:color="999999"/>
            </w:tcBorders>
          </w:tcPr>
          <w:p w:rsidR="00B6703E" w:rsidRPr="001C369B" w:rsidRDefault="00B6703E" w:rsidP="00352F6B">
            <w:pPr>
              <w:pStyle w:val="TableText"/>
              <w:spacing w:before="60" w:after="60"/>
              <w:rPr>
                <w:b/>
                <w:sz w:val="24"/>
              </w:rPr>
            </w:pPr>
          </w:p>
        </w:tc>
        <w:tc>
          <w:tcPr>
            <w:tcW w:w="6570" w:type="dxa"/>
            <w:tcBorders>
              <w:top w:val="single" w:sz="4" w:space="0" w:color="999999"/>
              <w:left w:val="single" w:sz="4" w:space="0" w:color="999999"/>
              <w:bottom w:val="single" w:sz="4" w:space="0" w:color="999999"/>
              <w:right w:val="single" w:sz="4" w:space="0" w:color="999999"/>
            </w:tcBorders>
          </w:tcPr>
          <w:p w:rsidR="00352F6B" w:rsidRPr="001C369B" w:rsidRDefault="00B6703E" w:rsidP="00A6235C">
            <w:pPr>
              <w:pStyle w:val="Tabletext1"/>
            </w:pPr>
            <w:r w:rsidRPr="001C369B">
              <w:t>If the device encrypting the PIN and the ICC reader are not integrated into the same secure module, and the cardholder verification method is determined to be</w:t>
            </w:r>
            <w:r w:rsidR="00352F6B" w:rsidRPr="001C369B">
              <w:t>:</w:t>
            </w:r>
          </w:p>
          <w:p w:rsidR="00352F6B" w:rsidRPr="001C369B" w:rsidRDefault="005A007C" w:rsidP="003E4046">
            <w:pPr>
              <w:pStyle w:val="Normallevel2bullet"/>
              <w:spacing w:before="60" w:after="60" w:line="276" w:lineRule="auto"/>
              <w:rPr>
                <w:sz w:val="20"/>
              </w:rPr>
            </w:pPr>
            <w:r w:rsidRPr="001C369B">
              <w:rPr>
                <w:sz w:val="20"/>
              </w:rPr>
              <w:t>An</w:t>
            </w:r>
            <w:r w:rsidR="00352F6B" w:rsidRPr="001C369B">
              <w:rPr>
                <w:sz w:val="20"/>
              </w:rPr>
              <w:t xml:space="preserve"> enciphered PIN, the PIN block shall be enciphered between the device encrypting the PIN and the ICC reader using either an authenticated encipherment key of the IC card, or in accordance with ISO 9564. </w:t>
            </w:r>
          </w:p>
          <w:p w:rsidR="00352F6B" w:rsidRPr="001C369B" w:rsidRDefault="005A007C" w:rsidP="003E4046">
            <w:pPr>
              <w:pStyle w:val="Normallevel2bullet"/>
              <w:spacing w:before="60" w:after="60" w:line="276" w:lineRule="auto"/>
              <w:rPr>
                <w:sz w:val="20"/>
              </w:rPr>
            </w:pPr>
            <w:r w:rsidRPr="001C369B">
              <w:rPr>
                <w:sz w:val="20"/>
              </w:rPr>
              <w:t>A</w:t>
            </w:r>
            <w:r w:rsidR="00352F6B" w:rsidRPr="001C369B">
              <w:rPr>
                <w:sz w:val="20"/>
              </w:rPr>
              <w:t xml:space="preserve"> plaintext PIN, the PIN block shall be enciphered from the device encrypting the PIN to the ICC reader (the ICC reader will then decipher the PIN for transmission in plaintext to the IC card) in accordance with ISO 9564. </w:t>
            </w:r>
          </w:p>
          <w:p w:rsidR="00352F6B" w:rsidRPr="001C369B" w:rsidRDefault="00352F6B" w:rsidP="00A6235C">
            <w:pPr>
              <w:pStyle w:val="Tabletext1"/>
            </w:pPr>
            <w:r w:rsidRPr="001C369B">
              <w:t>If the device encrypting the PIN and the ICC reader are integrated into the same secure module, and the cardholder verification method is determined to be:</w:t>
            </w:r>
          </w:p>
          <w:p w:rsidR="00352F6B" w:rsidRPr="001C369B" w:rsidRDefault="005A007C" w:rsidP="003E4046">
            <w:pPr>
              <w:pStyle w:val="Normallevel2bullet"/>
              <w:spacing w:before="60" w:after="60" w:line="276" w:lineRule="auto"/>
              <w:rPr>
                <w:sz w:val="20"/>
              </w:rPr>
            </w:pPr>
            <w:r w:rsidRPr="001C369B">
              <w:rPr>
                <w:sz w:val="20"/>
              </w:rPr>
              <w:t>A</w:t>
            </w:r>
            <w:r w:rsidR="00352F6B" w:rsidRPr="001C369B">
              <w:rPr>
                <w:sz w:val="20"/>
              </w:rPr>
              <w:t>n enciphered PIN, the PIN block shall be enciphered using an authenticated encipherment key of the IC card.</w:t>
            </w:r>
          </w:p>
          <w:p w:rsidR="00B6703E" w:rsidRPr="001C369B" w:rsidRDefault="005A007C" w:rsidP="003E4046">
            <w:pPr>
              <w:pStyle w:val="Normallevel2bullet"/>
              <w:spacing w:before="60" w:after="60" w:line="276" w:lineRule="auto"/>
              <w:rPr>
                <w:sz w:val="20"/>
              </w:rPr>
            </w:pPr>
            <w:r w:rsidRPr="001C369B">
              <w:rPr>
                <w:sz w:val="20"/>
              </w:rPr>
              <w:t>A</w:t>
            </w:r>
            <w:r w:rsidR="00352F6B" w:rsidRPr="001C369B">
              <w:rPr>
                <w:sz w:val="20"/>
              </w:rPr>
              <w:t xml:space="preserve"> plaintext PIN, then encipherment is not required if the PIN block is transmitted wholly through a protected environment (as defined in ISO 9564). If the plaintext PIN is transmitted to the ICC reader through an unprotected environment, the PIN block shall be enciphered in accordance with ISO 9564. </w:t>
            </w:r>
          </w:p>
        </w:tc>
        <w:tc>
          <w:tcPr>
            <w:tcW w:w="630" w:type="dxa"/>
            <w:tcBorders>
              <w:top w:val="single" w:sz="4" w:space="0" w:color="999999"/>
              <w:left w:val="single" w:sz="4" w:space="0" w:color="999999"/>
              <w:bottom w:val="single" w:sz="4" w:space="0" w:color="999999"/>
              <w:right w:val="single" w:sz="4" w:space="0" w:color="999999"/>
            </w:tcBorders>
          </w:tcPr>
          <w:p w:rsidR="00B6703E" w:rsidRPr="001C369B" w:rsidRDefault="000E27A0">
            <w:pPr>
              <w:pStyle w:val="TableText"/>
              <w:spacing w:before="60" w:after="60"/>
              <w:jc w:val="center"/>
              <w:rPr>
                <w:rFonts w:cs="Arial Narrow"/>
                <w:sz w:val="20"/>
                <w:szCs w:val="16"/>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540" w:type="dxa"/>
            <w:tcBorders>
              <w:top w:val="single" w:sz="4" w:space="0" w:color="999999"/>
              <w:left w:val="single" w:sz="4" w:space="0" w:color="999999"/>
              <w:bottom w:val="single" w:sz="4" w:space="0" w:color="999999"/>
              <w:right w:val="single" w:sz="4" w:space="0" w:color="999999"/>
            </w:tcBorders>
          </w:tcPr>
          <w:p w:rsidR="00B6703E" w:rsidRPr="001C369B" w:rsidRDefault="000E27A0">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999999"/>
              <w:left w:val="single" w:sz="4" w:space="0" w:color="999999"/>
              <w:bottom w:val="single" w:sz="4" w:space="0" w:color="999999"/>
              <w:right w:val="single" w:sz="4" w:space="0" w:color="999999"/>
            </w:tcBorders>
          </w:tcPr>
          <w:p w:rsidR="00B6703E" w:rsidRPr="001C369B" w:rsidRDefault="000E27A0">
            <w:pPr>
              <w:pStyle w:val="TableText"/>
              <w:spacing w:before="60" w:after="60"/>
              <w:jc w:val="center"/>
              <w:rPr>
                <w:sz w:val="20"/>
              </w:rPr>
            </w:pPr>
            <w:r w:rsidRPr="001C369B">
              <w:rPr>
                <w:sz w:val="20"/>
              </w:rPr>
              <w:fldChar w:fldCharType="begin">
                <w:ffData>
                  <w:name w:val="Check4"/>
                  <w:enabled/>
                  <w:calcOnExit w:val="0"/>
                  <w:checkBox>
                    <w:sizeAuto/>
                    <w:default w:val="0"/>
                    <w:checked w:val="0"/>
                  </w:checkBox>
                </w:ffData>
              </w:fldChar>
            </w:r>
            <w:r w:rsidR="00B6703E" w:rsidRPr="001C369B">
              <w:rPr>
                <w:sz w:val="20"/>
              </w:rPr>
              <w:instrText xml:space="preserve"> FORMCHECKBOX _</w:instrText>
            </w:r>
            <w:r w:rsidR="00B6703E" w:rsidRPr="001C369B">
              <w:rPr>
                <w:b/>
                <w:bCs/>
                <w:sz w:val="20"/>
                <w:szCs w:val="32"/>
              </w:rPr>
              <w:instrText>_</w:instrText>
            </w:r>
            <w:r w:rsidR="000F01E2" w:rsidRPr="001C369B">
              <w:rPr>
                <w:sz w:val="20"/>
              </w:rPr>
            </w:r>
            <w:r>
              <w:rPr>
                <w:sz w:val="20"/>
              </w:rPr>
              <w:fldChar w:fldCharType="separate"/>
            </w:r>
            <w:r w:rsidRPr="001C369B">
              <w:rPr>
                <w:sz w:val="20"/>
              </w:rPr>
              <w:fldChar w:fldCharType="end"/>
            </w:r>
            <w:r w:rsidR="00B6703E" w:rsidRPr="001C369B">
              <w:rPr>
                <w:sz w:val="20"/>
              </w:rPr>
              <w:br/>
            </w:r>
          </w:p>
        </w:tc>
      </w:tr>
    </w:tbl>
    <w:p w:rsidR="00B6703E" w:rsidRPr="001C369B" w:rsidRDefault="00B6703E" w:rsidP="00303908">
      <w:pPr>
        <w:pStyle w:val="Heading2"/>
        <w:rPr>
          <w:noProof w:val="0"/>
        </w:rPr>
      </w:pPr>
      <w:bookmarkStart w:id="51" w:name="_Toc40430208"/>
    </w:p>
    <w:p w:rsidR="00B6703E" w:rsidRPr="001C369B" w:rsidRDefault="00B6703E" w:rsidP="00303908">
      <w:pPr>
        <w:pStyle w:val="Heading1"/>
        <w:rPr>
          <w:sz w:val="18"/>
          <w:szCs w:val="18"/>
        </w:rPr>
      </w:pPr>
      <w:bookmarkStart w:id="52" w:name="_Toc226823799"/>
      <w:r w:rsidRPr="001C369B">
        <w:rPr>
          <w:szCs w:val="144"/>
        </w:rPr>
        <w:lastRenderedPageBreak/>
        <w:t>Evaluation Module 2</w:t>
      </w:r>
      <w:r w:rsidRPr="001C369B">
        <w:t>:</w:t>
      </w:r>
      <w:r w:rsidRPr="001C369B">
        <w:tab/>
      </w:r>
      <w:r w:rsidRPr="001C369B">
        <w:tab/>
        <w:t>POS Terminal integration</w:t>
      </w:r>
      <w:bookmarkEnd w:id="52"/>
      <w:r w:rsidRPr="001C369B">
        <w:t xml:space="preserve"> </w:t>
      </w:r>
    </w:p>
    <w:p w:rsidR="00B6703E" w:rsidRPr="001C369B" w:rsidRDefault="00841A52" w:rsidP="00303908">
      <w:pPr>
        <w:pStyle w:val="Heading2"/>
        <w:rPr>
          <w:noProof w:val="0"/>
          <w:color w:val="0000FF"/>
          <w:spacing w:val="-2"/>
          <w:sz w:val="20"/>
        </w:rPr>
      </w:pPr>
      <w:bookmarkStart w:id="53" w:name="_Toc226823800"/>
      <w:r w:rsidRPr="001C369B">
        <w:rPr>
          <w:noProof w:val="0"/>
        </w:rPr>
        <w:t>E – POS Terminal Integration Security Requirements</w:t>
      </w:r>
      <w:bookmarkEnd w:id="53"/>
      <w:r w:rsidRPr="001C369B">
        <w:rPr>
          <w:noProof w:val="0"/>
          <w:color w:val="0000FF"/>
          <w:spacing w:val="-2"/>
        </w:rPr>
        <w:t xml:space="preserve"> </w:t>
      </w:r>
    </w:p>
    <w:p w:rsidR="00B6703E" w:rsidRPr="001C369B" w:rsidRDefault="00B6703E" w:rsidP="003E4046">
      <w:pPr>
        <w:spacing w:after="0" w:line="276" w:lineRule="auto"/>
        <w:rPr>
          <w:sz w:val="20"/>
          <w:szCs w:val="20"/>
        </w:rPr>
      </w:pPr>
      <w:r w:rsidRPr="001C369B">
        <w:rPr>
          <w:bCs/>
          <w:sz w:val="20"/>
          <w:szCs w:val="20"/>
        </w:rPr>
        <w:t xml:space="preserve">The PCI PTS POI approval framework is oriented to the evaluation of complete </w:t>
      </w:r>
      <w:r w:rsidR="00C65684" w:rsidRPr="001C369B">
        <w:rPr>
          <w:bCs/>
          <w:sz w:val="20"/>
          <w:szCs w:val="20"/>
        </w:rPr>
        <w:t>PIN-</w:t>
      </w:r>
      <w:r w:rsidRPr="001C369B">
        <w:rPr>
          <w:bCs/>
          <w:sz w:val="20"/>
          <w:szCs w:val="20"/>
        </w:rPr>
        <w:t>acceptance POI devices (i.e., devices whe</w:t>
      </w:r>
      <w:r w:rsidRPr="001C369B">
        <w:rPr>
          <w:sz w:val="20"/>
          <w:szCs w:val="20"/>
        </w:rPr>
        <w:t xml:space="preserve">re PIN entry functionality is </w:t>
      </w:r>
      <w:r w:rsidRPr="001C369B">
        <w:rPr>
          <w:bCs/>
          <w:sz w:val="20"/>
          <w:szCs w:val="20"/>
        </w:rPr>
        <w:t xml:space="preserve">a secure logical and physical perimeter). </w:t>
      </w:r>
    </w:p>
    <w:p w:rsidR="00B6703E" w:rsidRPr="001C369B" w:rsidRDefault="00B6703E" w:rsidP="003E4046">
      <w:pPr>
        <w:spacing w:after="0" w:line="276" w:lineRule="auto"/>
        <w:rPr>
          <w:sz w:val="20"/>
          <w:szCs w:val="20"/>
        </w:rPr>
      </w:pPr>
      <w:r w:rsidRPr="001C369B">
        <w:rPr>
          <w:bCs/>
          <w:sz w:val="20"/>
          <w:szCs w:val="20"/>
        </w:rPr>
        <w:t>However it</w:t>
      </w:r>
      <w:r w:rsidRPr="001C369B">
        <w:rPr>
          <w:sz w:val="20"/>
          <w:szCs w:val="20"/>
        </w:rPr>
        <w:t xml:space="preserve"> also </w:t>
      </w:r>
      <w:r w:rsidRPr="001C369B">
        <w:rPr>
          <w:bCs/>
          <w:sz w:val="20"/>
          <w:szCs w:val="20"/>
        </w:rPr>
        <w:t>allows the re-use of previously approved individual components or their combinations (card readers, display, keypads, or secure processors) into the approval process of integrated PIN entry devices</w:t>
      </w:r>
      <w:r w:rsidR="00E05C5D" w:rsidRPr="001C369B">
        <w:rPr>
          <w:bCs/>
          <w:sz w:val="20"/>
          <w:szCs w:val="20"/>
        </w:rPr>
        <w:t>.</w:t>
      </w:r>
      <w:r w:rsidRPr="001C369B">
        <w:rPr>
          <w:bCs/>
          <w:sz w:val="20"/>
          <w:szCs w:val="20"/>
        </w:rPr>
        <w:t xml:space="preserve"> </w:t>
      </w:r>
    </w:p>
    <w:p w:rsidR="00B6703E" w:rsidRPr="001C369B" w:rsidRDefault="00B6703E" w:rsidP="003E4046">
      <w:pPr>
        <w:spacing w:after="0" w:line="276" w:lineRule="auto"/>
        <w:rPr>
          <w:sz w:val="20"/>
          <w:szCs w:val="20"/>
        </w:rPr>
      </w:pPr>
      <w:r w:rsidRPr="001C369B">
        <w:rPr>
          <w:bCs/>
          <w:sz w:val="20"/>
          <w:szCs w:val="20"/>
        </w:rPr>
        <w:t xml:space="preserve">The POS Terminal Integration Evaluation Module ensures that the integration of previously approved components does not impair the overall security as stated in the security requirements. This module </w:t>
      </w:r>
      <w:r w:rsidRPr="001C369B">
        <w:rPr>
          <w:sz w:val="20"/>
          <w:szCs w:val="20"/>
        </w:rPr>
        <w:t>also supp</w:t>
      </w:r>
      <w:r w:rsidRPr="001C369B">
        <w:rPr>
          <w:bCs/>
          <w:sz w:val="20"/>
          <w:szCs w:val="20"/>
        </w:rPr>
        <w:t>orts the cost effective maintenance of components</w:t>
      </w:r>
      <w:r w:rsidR="00E05C5D" w:rsidRPr="001C369B">
        <w:rPr>
          <w:bCs/>
          <w:sz w:val="20"/>
          <w:szCs w:val="20"/>
        </w:rPr>
        <w:t>.</w:t>
      </w:r>
    </w:p>
    <w:p w:rsidR="00B6703E" w:rsidRPr="001C369B" w:rsidRDefault="00B6703E" w:rsidP="003E4046">
      <w:pPr>
        <w:spacing w:after="0" w:line="276" w:lineRule="auto"/>
        <w:rPr>
          <w:color w:val="0000FF"/>
          <w:spacing w:val="-2"/>
          <w:sz w:val="20"/>
          <w:szCs w:val="20"/>
        </w:rPr>
      </w:pPr>
      <w:r w:rsidRPr="001C369B">
        <w:rPr>
          <w:sz w:val="20"/>
          <w:szCs w:val="20"/>
        </w:rPr>
        <w:t>This module includes security management requirements applicable to the integrated device</w:t>
      </w:r>
      <w:r w:rsidR="00342E16" w:rsidRPr="001C369B">
        <w:rPr>
          <w:sz w:val="20"/>
          <w:szCs w:val="20"/>
        </w:rPr>
        <w:t xml:space="preserve"> and is applicable anytime previously approved components are combined that will result in a device meeting a PTS approval class</w:t>
      </w:r>
      <w:r w:rsidRPr="001C369B">
        <w:rPr>
          <w:sz w:val="20"/>
          <w:szCs w:val="20"/>
        </w:rPr>
        <w:t>.</w:t>
      </w:r>
    </w:p>
    <w:p w:rsidR="00B6703E" w:rsidRPr="001C369B" w:rsidRDefault="00D641C6" w:rsidP="00DA244C">
      <w:pPr>
        <w:pStyle w:val="BodyText"/>
        <w:shd w:val="clear" w:color="auto" w:fill="E6E6E6"/>
        <w:spacing w:after="240" w:line="276" w:lineRule="auto"/>
        <w:rPr>
          <w:i/>
        </w:rPr>
      </w:pPr>
      <w:r w:rsidRPr="001C369B">
        <w:rPr>
          <w:b/>
          <w:i/>
        </w:rPr>
        <w:t>Note:</w:t>
      </w:r>
      <w:r w:rsidRPr="001C369B">
        <w:rPr>
          <w:i/>
        </w:rPr>
        <w:t xml:space="preserve"> In </w:t>
      </w:r>
      <w:r w:rsidR="00B6703E" w:rsidRPr="001C369B">
        <w:rPr>
          <w:i/>
        </w:rPr>
        <w:t xml:space="preserve">the following requirements, the device under evaluation is referred </w:t>
      </w:r>
      <w:r w:rsidR="006E4281" w:rsidRPr="001C369B">
        <w:rPr>
          <w:i/>
        </w:rPr>
        <w:t xml:space="preserve">to </w:t>
      </w:r>
      <w:r w:rsidR="00B6703E" w:rsidRPr="001C369B">
        <w:rPr>
          <w:i/>
        </w:rPr>
        <w:t>as the “device.”</w:t>
      </w:r>
    </w:p>
    <w:tbl>
      <w:tblPr>
        <w:tblW w:w="94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125"/>
        <w:gridCol w:w="6525"/>
        <w:gridCol w:w="630"/>
        <w:gridCol w:w="540"/>
        <w:gridCol w:w="630"/>
      </w:tblGrid>
      <w:tr w:rsidR="00FF7275" w:rsidRPr="001C369B">
        <w:trPr>
          <w:cantSplit/>
          <w:tblHeader/>
          <w:jc w:val="center"/>
        </w:trPr>
        <w:tc>
          <w:tcPr>
            <w:tcW w:w="1125"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tcPr>
          <w:p w:rsidR="00FF7275" w:rsidRPr="001C369B" w:rsidRDefault="00FF7275" w:rsidP="005A007C">
            <w:pPr>
              <w:pStyle w:val="Heading4"/>
              <w:spacing w:before="60" w:after="60"/>
              <w:jc w:val="center"/>
              <w:rPr>
                <w:b/>
                <w:bCs/>
              </w:rPr>
            </w:pPr>
            <w:r w:rsidRPr="001C369B">
              <w:rPr>
                <w:b/>
                <w:bCs/>
              </w:rPr>
              <w:t>Number</w:t>
            </w:r>
          </w:p>
        </w:tc>
        <w:tc>
          <w:tcPr>
            <w:tcW w:w="6525"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FF7275" w:rsidRPr="001C369B" w:rsidRDefault="00FF7275">
            <w:pPr>
              <w:pStyle w:val="Heading4"/>
              <w:spacing w:before="60" w:after="60"/>
              <w:rPr>
                <w:b/>
                <w:bCs/>
              </w:rPr>
            </w:pPr>
            <w:r w:rsidRPr="001C369B">
              <w:rPr>
                <w:b/>
                <w:bCs/>
              </w:rPr>
              <w:t>Description of Requirement</w:t>
            </w:r>
          </w:p>
        </w:tc>
        <w:tc>
          <w:tcPr>
            <w:tcW w:w="63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FF7275" w:rsidRPr="001C369B" w:rsidRDefault="00FF7275">
            <w:pPr>
              <w:pStyle w:val="Heading4"/>
              <w:spacing w:before="60" w:after="60"/>
              <w:rPr>
                <w:b/>
                <w:bCs/>
                <w:sz w:val="20"/>
                <w:szCs w:val="20"/>
              </w:rPr>
            </w:pPr>
            <w:r w:rsidRPr="001C369B">
              <w:rPr>
                <w:b/>
                <w:bCs/>
              </w:rPr>
              <w:t>Yes</w:t>
            </w:r>
          </w:p>
        </w:tc>
        <w:tc>
          <w:tcPr>
            <w:tcW w:w="54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FF7275" w:rsidRPr="001C369B" w:rsidRDefault="00FF7275">
            <w:pPr>
              <w:pStyle w:val="Heading4"/>
              <w:spacing w:before="60" w:after="60"/>
              <w:rPr>
                <w:b/>
                <w:bCs/>
                <w:sz w:val="20"/>
                <w:szCs w:val="20"/>
              </w:rPr>
            </w:pPr>
            <w:r w:rsidRPr="001C369B">
              <w:rPr>
                <w:b/>
                <w:bCs/>
              </w:rPr>
              <w:t>No</w:t>
            </w:r>
          </w:p>
        </w:tc>
        <w:tc>
          <w:tcPr>
            <w:tcW w:w="63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FF7275" w:rsidRPr="001C369B" w:rsidRDefault="00FF7275">
            <w:pPr>
              <w:pStyle w:val="Heading4"/>
              <w:spacing w:before="60" w:after="60"/>
              <w:rPr>
                <w:b/>
                <w:bCs/>
                <w:sz w:val="20"/>
                <w:szCs w:val="20"/>
              </w:rPr>
            </w:pPr>
            <w:r w:rsidRPr="001C369B">
              <w:rPr>
                <w:b/>
                <w:bCs/>
              </w:rPr>
              <w:t>N/A</w:t>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125" w:type="dxa"/>
            <w:tcBorders>
              <w:top w:val="single" w:sz="6" w:space="0" w:color="999999"/>
              <w:bottom w:val="single" w:sz="4" w:space="0" w:color="A6A6A6"/>
            </w:tcBorders>
            <w:vAlign w:val="center"/>
          </w:tcPr>
          <w:p w:rsidR="00B6703E" w:rsidRPr="001C369B" w:rsidRDefault="00B6703E" w:rsidP="005A007C">
            <w:pPr>
              <w:autoSpaceDE w:val="0"/>
              <w:autoSpaceDN w:val="0"/>
              <w:adjustRightInd w:val="0"/>
              <w:spacing w:before="60" w:after="60"/>
              <w:jc w:val="center"/>
              <w:rPr>
                <w:b/>
                <w:color w:val="000000"/>
                <w:sz w:val="26"/>
              </w:rPr>
            </w:pPr>
          </w:p>
        </w:tc>
        <w:tc>
          <w:tcPr>
            <w:tcW w:w="6525" w:type="dxa"/>
            <w:tcBorders>
              <w:top w:val="single" w:sz="6" w:space="0" w:color="999999"/>
              <w:bottom w:val="single" w:sz="4" w:space="0" w:color="A6A6A6"/>
            </w:tcBorders>
            <w:vAlign w:val="center"/>
          </w:tcPr>
          <w:p w:rsidR="00B6703E" w:rsidRPr="001C369B" w:rsidRDefault="00B6703E" w:rsidP="007D236C">
            <w:pPr>
              <w:autoSpaceDE w:val="0"/>
              <w:autoSpaceDN w:val="0"/>
              <w:adjustRightInd w:val="0"/>
              <w:spacing w:before="60" w:after="60"/>
              <w:jc w:val="center"/>
              <w:rPr>
                <w:b/>
                <w:color w:val="000000"/>
              </w:rPr>
            </w:pPr>
            <w:r w:rsidRPr="001C369B">
              <w:rPr>
                <w:b/>
                <w:color w:val="000000"/>
              </w:rPr>
              <w:t>Configuration Management</w:t>
            </w:r>
          </w:p>
        </w:tc>
        <w:tc>
          <w:tcPr>
            <w:tcW w:w="630" w:type="dxa"/>
            <w:tcBorders>
              <w:top w:val="single" w:sz="6" w:space="0" w:color="999999"/>
              <w:bottom w:val="single" w:sz="4" w:space="0" w:color="A6A6A6"/>
            </w:tcBorders>
            <w:vAlign w:val="center"/>
          </w:tcPr>
          <w:p w:rsidR="00B6703E" w:rsidRPr="001C369B" w:rsidRDefault="00B6703E" w:rsidP="007D236C">
            <w:pPr>
              <w:autoSpaceDE w:val="0"/>
              <w:autoSpaceDN w:val="0"/>
              <w:adjustRightInd w:val="0"/>
              <w:spacing w:before="60" w:after="60"/>
              <w:jc w:val="center"/>
              <w:rPr>
                <w:b/>
                <w:color w:val="000000"/>
              </w:rPr>
            </w:pPr>
          </w:p>
        </w:tc>
        <w:tc>
          <w:tcPr>
            <w:tcW w:w="540" w:type="dxa"/>
            <w:tcBorders>
              <w:top w:val="single" w:sz="6" w:space="0" w:color="999999"/>
              <w:bottom w:val="single" w:sz="4" w:space="0" w:color="A6A6A6"/>
            </w:tcBorders>
            <w:vAlign w:val="center"/>
          </w:tcPr>
          <w:p w:rsidR="00B6703E" w:rsidRPr="001C369B" w:rsidRDefault="00B6703E" w:rsidP="007D236C">
            <w:pPr>
              <w:autoSpaceDE w:val="0"/>
              <w:autoSpaceDN w:val="0"/>
              <w:adjustRightInd w:val="0"/>
              <w:spacing w:before="60" w:after="60"/>
              <w:jc w:val="center"/>
              <w:rPr>
                <w:b/>
                <w:color w:val="000000"/>
              </w:rPr>
            </w:pPr>
          </w:p>
        </w:tc>
        <w:tc>
          <w:tcPr>
            <w:tcW w:w="630" w:type="dxa"/>
            <w:tcBorders>
              <w:top w:val="single" w:sz="6" w:space="0" w:color="999999"/>
              <w:bottom w:val="single" w:sz="4" w:space="0" w:color="A6A6A6"/>
            </w:tcBorders>
            <w:vAlign w:val="center"/>
          </w:tcPr>
          <w:p w:rsidR="00B6703E" w:rsidRPr="001C369B" w:rsidRDefault="00B6703E" w:rsidP="007D236C">
            <w:pPr>
              <w:autoSpaceDE w:val="0"/>
              <w:autoSpaceDN w:val="0"/>
              <w:adjustRightInd w:val="0"/>
              <w:spacing w:before="60" w:after="60"/>
              <w:jc w:val="center"/>
              <w:rPr>
                <w:b/>
                <w:color w:val="000000"/>
              </w:rPr>
            </w:pP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125"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
              <w:spacing w:before="120" w:after="60"/>
              <w:jc w:val="center"/>
              <w:rPr>
                <w:b/>
                <w:color w:val="000000"/>
                <w:sz w:val="24"/>
              </w:rPr>
            </w:pPr>
            <w:r w:rsidRPr="001C369B">
              <w:rPr>
                <w:b/>
                <w:sz w:val="24"/>
              </w:rPr>
              <w:t>E1</w:t>
            </w:r>
          </w:p>
        </w:tc>
        <w:tc>
          <w:tcPr>
            <w:tcW w:w="6525"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autoSpaceDE w:val="0"/>
              <w:autoSpaceDN w:val="0"/>
              <w:adjustRightInd w:val="0"/>
              <w:spacing w:before="60" w:after="60" w:line="276" w:lineRule="auto"/>
              <w:rPr>
                <w:b/>
                <w:bCs/>
                <w:color w:val="0000FF"/>
                <w:sz w:val="20"/>
              </w:rPr>
            </w:pPr>
            <w:r w:rsidRPr="001C369B">
              <w:rPr>
                <w:color w:val="000000"/>
                <w:sz w:val="20"/>
              </w:rPr>
              <w:t>Any secure component integrated into a PIN entry POI terminal submitted for evaluation has a clearly identified physical and logical security perimeter (related to PIN entry and card-reading functions).</w:t>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125" w:type="dxa"/>
            <w:tcBorders>
              <w:top w:val="single" w:sz="4" w:space="0" w:color="A6A6A6"/>
              <w:bottom w:val="single" w:sz="4" w:space="0" w:color="A6A6A6"/>
            </w:tcBorders>
            <w:vAlign w:val="center"/>
          </w:tcPr>
          <w:p w:rsidR="00B6703E" w:rsidRPr="001C369B" w:rsidRDefault="00B6703E" w:rsidP="005A007C">
            <w:pPr>
              <w:autoSpaceDE w:val="0"/>
              <w:autoSpaceDN w:val="0"/>
              <w:adjustRightInd w:val="0"/>
              <w:spacing w:before="60" w:after="60"/>
              <w:jc w:val="center"/>
              <w:rPr>
                <w:b/>
                <w:color w:val="000000"/>
                <w:sz w:val="24"/>
              </w:rPr>
            </w:pPr>
          </w:p>
        </w:tc>
        <w:tc>
          <w:tcPr>
            <w:tcW w:w="6525" w:type="dxa"/>
            <w:tcBorders>
              <w:top w:val="single" w:sz="4" w:space="0" w:color="A6A6A6"/>
              <w:bottom w:val="single" w:sz="4" w:space="0" w:color="A6A6A6"/>
            </w:tcBorders>
            <w:vAlign w:val="center"/>
          </w:tcPr>
          <w:p w:rsidR="00B6703E" w:rsidRPr="001C369B" w:rsidRDefault="00B6703E" w:rsidP="007D236C">
            <w:pPr>
              <w:autoSpaceDE w:val="0"/>
              <w:autoSpaceDN w:val="0"/>
              <w:adjustRightInd w:val="0"/>
              <w:spacing w:before="60" w:after="60"/>
              <w:jc w:val="center"/>
              <w:rPr>
                <w:b/>
                <w:color w:val="000000"/>
              </w:rPr>
            </w:pPr>
            <w:r w:rsidRPr="001C369B">
              <w:rPr>
                <w:b/>
                <w:color w:val="000000"/>
              </w:rPr>
              <w:t>Integration of PIN Entry Functions</w:t>
            </w:r>
          </w:p>
        </w:tc>
        <w:tc>
          <w:tcPr>
            <w:tcW w:w="630" w:type="dxa"/>
            <w:tcBorders>
              <w:top w:val="single" w:sz="4" w:space="0" w:color="A6A6A6"/>
              <w:bottom w:val="single" w:sz="4" w:space="0" w:color="A6A6A6"/>
            </w:tcBorders>
            <w:vAlign w:val="center"/>
          </w:tcPr>
          <w:p w:rsidR="00B6703E" w:rsidRPr="001C369B" w:rsidRDefault="00B6703E" w:rsidP="007D236C">
            <w:pPr>
              <w:autoSpaceDE w:val="0"/>
              <w:autoSpaceDN w:val="0"/>
              <w:adjustRightInd w:val="0"/>
              <w:spacing w:before="60" w:after="60"/>
              <w:jc w:val="center"/>
              <w:rPr>
                <w:b/>
                <w:color w:val="000000"/>
              </w:rPr>
            </w:pPr>
          </w:p>
        </w:tc>
        <w:tc>
          <w:tcPr>
            <w:tcW w:w="540" w:type="dxa"/>
            <w:tcBorders>
              <w:top w:val="single" w:sz="4" w:space="0" w:color="A6A6A6"/>
              <w:bottom w:val="single" w:sz="4" w:space="0" w:color="A6A6A6"/>
            </w:tcBorders>
            <w:vAlign w:val="center"/>
          </w:tcPr>
          <w:p w:rsidR="00B6703E" w:rsidRPr="001C369B" w:rsidRDefault="00B6703E" w:rsidP="007D236C">
            <w:pPr>
              <w:autoSpaceDE w:val="0"/>
              <w:autoSpaceDN w:val="0"/>
              <w:adjustRightInd w:val="0"/>
              <w:spacing w:before="60" w:after="60"/>
              <w:jc w:val="center"/>
              <w:rPr>
                <w:b/>
                <w:color w:val="000000"/>
              </w:rPr>
            </w:pPr>
          </w:p>
        </w:tc>
        <w:tc>
          <w:tcPr>
            <w:tcW w:w="630" w:type="dxa"/>
            <w:tcBorders>
              <w:top w:val="single" w:sz="4" w:space="0" w:color="A6A6A6"/>
              <w:bottom w:val="single" w:sz="4" w:space="0" w:color="A6A6A6"/>
            </w:tcBorders>
            <w:vAlign w:val="center"/>
          </w:tcPr>
          <w:p w:rsidR="00B6703E" w:rsidRPr="001C369B" w:rsidRDefault="00B6703E" w:rsidP="007D236C">
            <w:pPr>
              <w:autoSpaceDE w:val="0"/>
              <w:autoSpaceDN w:val="0"/>
              <w:adjustRightInd w:val="0"/>
              <w:spacing w:before="60" w:after="60"/>
              <w:jc w:val="center"/>
              <w:rPr>
                <w:b/>
                <w:color w:val="000000"/>
              </w:rPr>
            </w:pP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125"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autoSpaceDE w:val="0"/>
              <w:autoSpaceDN w:val="0"/>
              <w:adjustRightInd w:val="0"/>
              <w:spacing w:after="60"/>
              <w:jc w:val="center"/>
              <w:rPr>
                <w:b/>
                <w:color w:val="000000"/>
                <w:sz w:val="24"/>
              </w:rPr>
            </w:pPr>
            <w:r w:rsidRPr="001C369B">
              <w:rPr>
                <w:b/>
                <w:color w:val="000000"/>
                <w:sz w:val="24"/>
              </w:rPr>
              <w:t>E2.1</w:t>
            </w:r>
          </w:p>
        </w:tc>
        <w:tc>
          <w:tcPr>
            <w:tcW w:w="6525"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autoSpaceDE w:val="0"/>
              <w:autoSpaceDN w:val="0"/>
              <w:adjustRightInd w:val="0"/>
              <w:spacing w:before="60" w:after="60" w:line="276" w:lineRule="auto"/>
              <w:rPr>
                <w:color w:val="000000"/>
                <w:sz w:val="20"/>
              </w:rPr>
            </w:pPr>
            <w:r w:rsidRPr="001C369B">
              <w:rPr>
                <w:color w:val="000000"/>
                <w:sz w:val="20"/>
              </w:rPr>
              <w:t>The logical and physical integration of a PCI-approved secure component (or components) into a PIN entry POI terminal must not impact the overall PIN protection level.</w:t>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125"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autoSpaceDE w:val="0"/>
              <w:autoSpaceDN w:val="0"/>
              <w:adjustRightInd w:val="0"/>
              <w:spacing w:after="60"/>
              <w:jc w:val="center"/>
              <w:rPr>
                <w:b/>
                <w:color w:val="000000"/>
                <w:sz w:val="24"/>
              </w:rPr>
            </w:pPr>
            <w:r w:rsidRPr="001C369B">
              <w:rPr>
                <w:b/>
                <w:color w:val="000000"/>
                <w:sz w:val="24"/>
              </w:rPr>
              <w:t>E2.2</w:t>
            </w:r>
          </w:p>
        </w:tc>
        <w:tc>
          <w:tcPr>
            <w:tcW w:w="6525"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autoSpaceDE w:val="0"/>
              <w:autoSpaceDN w:val="0"/>
              <w:adjustRightInd w:val="0"/>
              <w:spacing w:before="60" w:after="80" w:line="276" w:lineRule="auto"/>
              <w:rPr>
                <w:color w:val="000000"/>
                <w:sz w:val="20"/>
              </w:rPr>
            </w:pPr>
            <w:r w:rsidRPr="001C369B">
              <w:rPr>
                <w:color w:val="000000"/>
                <w:sz w:val="20"/>
              </w:rPr>
              <w:t>The PIN pad (PIN entry area) and the surrounding area must be designed and engineered in such a way that the complete device does not facilitate the fraudulent placement of an overlay over the PIN pad.</w:t>
            </w:r>
          </w:p>
          <w:p w:rsidR="00B6703E" w:rsidRPr="001C369B" w:rsidRDefault="00B6703E" w:rsidP="003E4046">
            <w:pPr>
              <w:autoSpaceDE w:val="0"/>
              <w:autoSpaceDN w:val="0"/>
              <w:adjustRightInd w:val="0"/>
              <w:spacing w:before="60" w:after="60" w:line="276" w:lineRule="auto"/>
              <w:rPr>
                <w:b/>
                <w:bCs/>
                <w:color w:val="000000"/>
                <w:sz w:val="20"/>
                <w:szCs w:val="28"/>
              </w:rPr>
            </w:pPr>
            <w:r w:rsidRPr="001C369B">
              <w:rPr>
                <w:color w:val="000000"/>
                <w:sz w:val="20"/>
              </w:rPr>
              <w:t>An overlay attack must require an attack potential of at least 18 for identification and initial exploitation, with a minimum of 9 for exploitation</w:t>
            </w:r>
            <w:r w:rsidRPr="001C369B">
              <w:rPr>
                <w:rStyle w:val="FootnoteReference"/>
                <w:color w:val="000000"/>
                <w:sz w:val="20"/>
              </w:rPr>
              <w:footnoteReference w:id="7"/>
            </w:r>
            <w:r w:rsidRPr="001C369B">
              <w:rPr>
                <w:i/>
                <w:color w:val="000000"/>
                <w:sz w:val="20"/>
              </w:rPr>
              <w:t>.</w:t>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125" w:type="dxa"/>
            <w:tcBorders>
              <w:top w:val="single" w:sz="4" w:space="0" w:color="A6A6A6"/>
              <w:bottom w:val="single" w:sz="4" w:space="0" w:color="A6A6A6"/>
            </w:tcBorders>
            <w:vAlign w:val="center"/>
          </w:tcPr>
          <w:p w:rsidR="00B6703E" w:rsidRPr="001C369B" w:rsidRDefault="00B6703E" w:rsidP="00DA244C">
            <w:pPr>
              <w:keepNext/>
              <w:autoSpaceDE w:val="0"/>
              <w:autoSpaceDN w:val="0"/>
              <w:adjustRightInd w:val="0"/>
              <w:spacing w:before="60" w:after="60"/>
              <w:jc w:val="center"/>
              <w:rPr>
                <w:b/>
                <w:color w:val="000000"/>
                <w:sz w:val="26"/>
              </w:rPr>
            </w:pPr>
          </w:p>
        </w:tc>
        <w:tc>
          <w:tcPr>
            <w:tcW w:w="6525" w:type="dxa"/>
            <w:tcBorders>
              <w:top w:val="single" w:sz="4" w:space="0" w:color="A6A6A6"/>
              <w:bottom w:val="single" w:sz="4" w:space="0" w:color="A6A6A6"/>
            </w:tcBorders>
            <w:vAlign w:val="center"/>
          </w:tcPr>
          <w:p w:rsidR="00B6703E" w:rsidRPr="001C369B" w:rsidRDefault="00B6703E" w:rsidP="00DA244C">
            <w:pPr>
              <w:keepNext/>
              <w:autoSpaceDE w:val="0"/>
              <w:autoSpaceDN w:val="0"/>
              <w:adjustRightInd w:val="0"/>
              <w:spacing w:before="60" w:after="60"/>
              <w:jc w:val="center"/>
              <w:rPr>
                <w:b/>
                <w:color w:val="000000"/>
              </w:rPr>
            </w:pPr>
            <w:r w:rsidRPr="001C369B">
              <w:rPr>
                <w:b/>
                <w:color w:val="000000"/>
              </w:rPr>
              <w:t>Integration into a POS Terminal</w:t>
            </w:r>
          </w:p>
        </w:tc>
        <w:tc>
          <w:tcPr>
            <w:tcW w:w="630" w:type="dxa"/>
            <w:tcBorders>
              <w:top w:val="single" w:sz="4" w:space="0" w:color="A6A6A6"/>
              <w:bottom w:val="single" w:sz="4" w:space="0" w:color="A6A6A6"/>
            </w:tcBorders>
            <w:vAlign w:val="center"/>
          </w:tcPr>
          <w:p w:rsidR="00B6703E" w:rsidRPr="001C369B" w:rsidRDefault="00B6703E" w:rsidP="00DA244C">
            <w:pPr>
              <w:keepNext/>
              <w:autoSpaceDE w:val="0"/>
              <w:autoSpaceDN w:val="0"/>
              <w:adjustRightInd w:val="0"/>
              <w:spacing w:before="60" w:after="60"/>
              <w:jc w:val="center"/>
              <w:rPr>
                <w:b/>
                <w:color w:val="000000"/>
              </w:rPr>
            </w:pPr>
          </w:p>
        </w:tc>
        <w:tc>
          <w:tcPr>
            <w:tcW w:w="540" w:type="dxa"/>
            <w:tcBorders>
              <w:top w:val="single" w:sz="4" w:space="0" w:color="A6A6A6"/>
              <w:bottom w:val="single" w:sz="4" w:space="0" w:color="A6A6A6"/>
            </w:tcBorders>
            <w:vAlign w:val="center"/>
          </w:tcPr>
          <w:p w:rsidR="00B6703E" w:rsidRPr="001C369B" w:rsidRDefault="00B6703E" w:rsidP="00DA244C">
            <w:pPr>
              <w:keepNext/>
              <w:autoSpaceDE w:val="0"/>
              <w:autoSpaceDN w:val="0"/>
              <w:adjustRightInd w:val="0"/>
              <w:spacing w:before="60" w:after="60"/>
              <w:jc w:val="center"/>
              <w:rPr>
                <w:b/>
                <w:color w:val="000000"/>
              </w:rPr>
            </w:pPr>
          </w:p>
        </w:tc>
        <w:tc>
          <w:tcPr>
            <w:tcW w:w="630" w:type="dxa"/>
            <w:tcBorders>
              <w:top w:val="single" w:sz="4" w:space="0" w:color="A6A6A6"/>
              <w:bottom w:val="single" w:sz="4" w:space="0" w:color="A6A6A6"/>
            </w:tcBorders>
            <w:vAlign w:val="center"/>
          </w:tcPr>
          <w:p w:rsidR="00B6703E" w:rsidRPr="001C369B" w:rsidRDefault="00B6703E" w:rsidP="00DA244C">
            <w:pPr>
              <w:keepNext/>
              <w:autoSpaceDE w:val="0"/>
              <w:autoSpaceDN w:val="0"/>
              <w:adjustRightInd w:val="0"/>
              <w:spacing w:before="60" w:after="60"/>
              <w:jc w:val="center"/>
              <w:rPr>
                <w:b/>
                <w:color w:val="000000"/>
              </w:rPr>
            </w:pP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125"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keepNext/>
              <w:autoSpaceDE w:val="0"/>
              <w:autoSpaceDN w:val="0"/>
              <w:adjustRightInd w:val="0"/>
              <w:spacing w:after="60"/>
              <w:jc w:val="center"/>
              <w:rPr>
                <w:b/>
                <w:color w:val="000000"/>
                <w:sz w:val="24"/>
              </w:rPr>
            </w:pPr>
            <w:r w:rsidRPr="001C369B">
              <w:rPr>
                <w:b/>
                <w:color w:val="000000"/>
                <w:sz w:val="24"/>
              </w:rPr>
              <w:t>E3.1</w:t>
            </w:r>
          </w:p>
        </w:tc>
        <w:tc>
          <w:tcPr>
            <w:tcW w:w="6525" w:type="dxa"/>
            <w:tcBorders>
              <w:top w:val="single" w:sz="4" w:space="0" w:color="A6A6A6"/>
              <w:left w:val="single" w:sz="4" w:space="0" w:color="A6A6A6"/>
              <w:bottom w:val="single" w:sz="4" w:space="0" w:color="A6A6A6"/>
              <w:right w:val="single" w:sz="4" w:space="0" w:color="A6A6A6"/>
            </w:tcBorders>
          </w:tcPr>
          <w:p w:rsidR="00B6703E" w:rsidRPr="001C369B" w:rsidRDefault="00B6703E" w:rsidP="00DA244C">
            <w:pPr>
              <w:keepNext/>
              <w:autoSpaceDE w:val="0"/>
              <w:autoSpaceDN w:val="0"/>
              <w:adjustRightInd w:val="0"/>
              <w:spacing w:before="60" w:after="60" w:line="276" w:lineRule="auto"/>
              <w:rPr>
                <w:color w:val="000000"/>
                <w:sz w:val="20"/>
              </w:rPr>
            </w:pPr>
            <w:r w:rsidRPr="001C369B">
              <w:rPr>
                <w:color w:val="000000"/>
                <w:sz w:val="20"/>
              </w:rPr>
              <w:t>The logical and physical integration of an approved secure component into a PIN entry POI terminal does not create new attack paths to the PIN.</w:t>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DA244C">
            <w:pPr>
              <w:keepNext/>
              <w:spacing w:before="60" w:after="60"/>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A6A6A6"/>
              <w:left w:val="single" w:sz="4" w:space="0" w:color="A6A6A6"/>
              <w:bottom w:val="single" w:sz="4" w:space="0" w:color="A6A6A6"/>
              <w:right w:val="single" w:sz="4" w:space="0" w:color="A6A6A6"/>
            </w:tcBorders>
          </w:tcPr>
          <w:p w:rsidR="00B6703E" w:rsidRPr="001C369B" w:rsidRDefault="000E27A0" w:rsidP="00DA244C">
            <w:pPr>
              <w:keepNext/>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DA244C">
            <w:pPr>
              <w:keepNext/>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125"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autoSpaceDE w:val="0"/>
              <w:autoSpaceDN w:val="0"/>
              <w:adjustRightInd w:val="0"/>
              <w:spacing w:after="60"/>
              <w:jc w:val="center"/>
              <w:rPr>
                <w:b/>
                <w:color w:val="000000"/>
                <w:sz w:val="24"/>
              </w:rPr>
            </w:pPr>
            <w:r w:rsidRPr="001C369B">
              <w:rPr>
                <w:b/>
                <w:color w:val="000000"/>
                <w:sz w:val="24"/>
              </w:rPr>
              <w:t>E3.2</w:t>
            </w:r>
          </w:p>
        </w:tc>
        <w:tc>
          <w:tcPr>
            <w:tcW w:w="6525"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autoSpaceDE w:val="0"/>
              <w:autoSpaceDN w:val="0"/>
              <w:adjustRightInd w:val="0"/>
              <w:spacing w:before="60" w:after="60" w:line="276" w:lineRule="auto"/>
              <w:rPr>
                <w:color w:val="000000"/>
                <w:sz w:val="20"/>
              </w:rPr>
            </w:pPr>
            <w:r w:rsidRPr="001C369B">
              <w:rPr>
                <w:color w:val="000000"/>
                <w:sz w:val="20"/>
              </w:rPr>
              <w:t>The PIN entry POI terminal is equipped with mechanisms to prevent attacks aiming at retaining and stealing the payment card (e.g., Lebanese Loop attack).</w:t>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125" w:type="dxa"/>
            <w:tcBorders>
              <w:top w:val="single" w:sz="4" w:space="0" w:color="A6A6A6"/>
              <w:left w:val="single" w:sz="4" w:space="0" w:color="A6A6A6"/>
              <w:bottom w:val="single" w:sz="4" w:space="0" w:color="A6A6A6" w:themeColor="background1" w:themeShade="A6"/>
              <w:right w:val="single" w:sz="4" w:space="0" w:color="A6A6A6"/>
            </w:tcBorders>
          </w:tcPr>
          <w:p w:rsidR="00B6703E" w:rsidRPr="001C369B" w:rsidRDefault="00B6703E" w:rsidP="002546FA">
            <w:pPr>
              <w:autoSpaceDE w:val="0"/>
              <w:autoSpaceDN w:val="0"/>
              <w:adjustRightInd w:val="0"/>
              <w:spacing w:after="60"/>
              <w:jc w:val="center"/>
              <w:rPr>
                <w:b/>
                <w:color w:val="000000"/>
                <w:sz w:val="24"/>
              </w:rPr>
            </w:pPr>
            <w:r w:rsidRPr="001C369B">
              <w:rPr>
                <w:b/>
                <w:color w:val="000000"/>
                <w:sz w:val="24"/>
              </w:rPr>
              <w:t>E3.3</w:t>
            </w:r>
          </w:p>
        </w:tc>
        <w:tc>
          <w:tcPr>
            <w:tcW w:w="6525" w:type="dxa"/>
            <w:tcBorders>
              <w:top w:val="single" w:sz="4" w:space="0" w:color="A6A6A6"/>
              <w:left w:val="single" w:sz="4" w:space="0" w:color="A6A6A6"/>
              <w:bottom w:val="single" w:sz="4" w:space="0" w:color="A6A6A6" w:themeColor="background1" w:themeShade="A6"/>
              <w:right w:val="single" w:sz="4" w:space="0" w:color="A6A6A6"/>
            </w:tcBorders>
          </w:tcPr>
          <w:p w:rsidR="00B6703E" w:rsidRPr="001C369B" w:rsidRDefault="00B6703E" w:rsidP="003E4046">
            <w:pPr>
              <w:keepNext/>
              <w:autoSpaceDE w:val="0"/>
              <w:autoSpaceDN w:val="0"/>
              <w:adjustRightInd w:val="0"/>
              <w:spacing w:before="60" w:after="60" w:line="276" w:lineRule="auto"/>
              <w:rPr>
                <w:color w:val="000000"/>
                <w:sz w:val="20"/>
              </w:rPr>
            </w:pPr>
            <w:r w:rsidRPr="001C369B">
              <w:rPr>
                <w:color w:val="000000"/>
                <w:sz w:val="20"/>
              </w:rPr>
              <w:t>There is a clear logical and/or physical segregation between secure components and non-secure components integrated into the same device.</w:t>
            </w:r>
          </w:p>
        </w:tc>
        <w:tc>
          <w:tcPr>
            <w:tcW w:w="630" w:type="dxa"/>
            <w:tcBorders>
              <w:top w:val="single" w:sz="4" w:space="0" w:color="A6A6A6"/>
              <w:left w:val="single" w:sz="4" w:space="0" w:color="A6A6A6"/>
              <w:bottom w:val="single" w:sz="4" w:space="0" w:color="A6A6A6" w:themeColor="background1" w:themeShade="A6"/>
              <w:right w:val="single" w:sz="4" w:space="0" w:color="A6A6A6"/>
            </w:tcBorders>
          </w:tcPr>
          <w:p w:rsidR="00B6703E" w:rsidRPr="001C369B" w:rsidRDefault="000E27A0" w:rsidP="00303908">
            <w:pPr>
              <w:spacing w:before="60" w:after="60"/>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A6A6A6"/>
              <w:left w:val="single" w:sz="4" w:space="0" w:color="A6A6A6"/>
              <w:bottom w:val="single" w:sz="4" w:space="0" w:color="A6A6A6" w:themeColor="background1" w:themeShade="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A6A6A6"/>
              <w:left w:val="single" w:sz="4" w:space="0" w:color="A6A6A6"/>
              <w:bottom w:val="single" w:sz="4" w:space="0" w:color="A6A6A6" w:themeColor="background1" w:themeShade="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rPr>
          <w:cantSplit/>
          <w:jc w:val="center"/>
        </w:trPr>
        <w:tc>
          <w:tcPr>
            <w:tcW w:w="945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6E6E6"/>
          </w:tcPr>
          <w:p w:rsidR="00B37256" w:rsidRPr="001C369B" w:rsidRDefault="00B37256" w:rsidP="00B37256">
            <w:pPr>
              <w:pStyle w:val="Default"/>
              <w:keepLines/>
              <w:spacing w:before="60" w:after="120" w:line="276" w:lineRule="auto"/>
              <w:rPr>
                <w:i/>
                <w:sz w:val="20"/>
                <w:lang w:val="en-US"/>
              </w:rPr>
            </w:pPr>
            <w:r w:rsidRPr="001C369B">
              <w:rPr>
                <w:b/>
                <w:i/>
                <w:sz w:val="20"/>
                <w:lang w:val="en-US"/>
              </w:rPr>
              <w:t xml:space="preserve">Note: </w:t>
            </w:r>
            <w:r w:rsidRPr="001C369B">
              <w:rPr>
                <w:i/>
                <w:sz w:val="20"/>
                <w:lang w:val="en-US"/>
              </w:rPr>
              <w:t xml:space="preserve">If the POI device has a keypad that can be used to enter non-PIN data, the device must meet at least one of the following: </w:t>
            </w:r>
            <w:r w:rsidR="001D4E0F" w:rsidRPr="001C369B">
              <w:rPr>
                <w:i/>
                <w:sz w:val="20"/>
                <w:lang w:val="en-US"/>
              </w:rPr>
              <w:t>A7</w:t>
            </w:r>
            <w:r w:rsidRPr="001C369B">
              <w:rPr>
                <w:i/>
                <w:sz w:val="20"/>
                <w:lang w:val="en-US"/>
              </w:rPr>
              <w:t xml:space="preserve">, B16, or E3.4.   </w:t>
            </w:r>
          </w:p>
          <w:p w:rsidR="009002BC" w:rsidRPr="001C369B" w:rsidRDefault="001D4E0F" w:rsidP="009002BC">
            <w:pPr>
              <w:pStyle w:val="Normallevel2bullet"/>
              <w:spacing w:line="276" w:lineRule="auto"/>
              <w:rPr>
                <w:rFonts w:cs="Times New Roman"/>
                <w:i/>
                <w:sz w:val="20"/>
                <w:szCs w:val="24"/>
              </w:rPr>
            </w:pPr>
            <w:r w:rsidRPr="001C369B">
              <w:rPr>
                <w:i/>
                <w:sz w:val="20"/>
              </w:rPr>
              <w:t>A7</w:t>
            </w:r>
            <w:r w:rsidR="00E428E2" w:rsidRPr="001C369B">
              <w:rPr>
                <w:i/>
                <w:sz w:val="20"/>
              </w:rPr>
              <w:t xml:space="preserve"> applies to any components or paths containing plaintext display signals between the cryptographic processor and display unit. </w:t>
            </w:r>
          </w:p>
          <w:p w:rsidR="009002BC" w:rsidRPr="001C369B" w:rsidRDefault="00E428E2" w:rsidP="009002BC">
            <w:pPr>
              <w:pStyle w:val="Normallevel2bullet"/>
              <w:spacing w:line="276" w:lineRule="auto"/>
              <w:rPr>
                <w:rFonts w:cs="Times New Roman"/>
                <w:i/>
                <w:sz w:val="20"/>
                <w:szCs w:val="24"/>
              </w:rPr>
            </w:pPr>
            <w:r w:rsidRPr="001C369B">
              <w:rPr>
                <w:i/>
                <w:sz w:val="20"/>
              </w:rPr>
              <w:t xml:space="preserve">B16 applies to devices that allow for updates of prompts or use cryptography to communicate with a display, whether performed by the vendor or the acquirer. </w:t>
            </w:r>
          </w:p>
          <w:p w:rsidR="00B6703E" w:rsidRPr="001C369B" w:rsidRDefault="00E428E2" w:rsidP="009002BC">
            <w:pPr>
              <w:pStyle w:val="Normallevel2bullet"/>
              <w:spacing w:line="276" w:lineRule="auto"/>
              <w:rPr>
                <w:rStyle w:val="BodyText2Char"/>
              </w:rPr>
            </w:pPr>
            <w:r w:rsidRPr="001C369B">
              <w:rPr>
                <w:i/>
                <w:sz w:val="20"/>
              </w:rPr>
              <w:t>E3.4 is appropriate for unattended devices that do not meet any of the aforementioned.</w:t>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125"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B6703E" w:rsidP="002546FA">
            <w:pPr>
              <w:autoSpaceDE w:val="0"/>
              <w:autoSpaceDN w:val="0"/>
              <w:adjustRightInd w:val="0"/>
              <w:spacing w:after="60"/>
              <w:jc w:val="center"/>
              <w:rPr>
                <w:b/>
                <w:color w:val="000000"/>
                <w:sz w:val="24"/>
              </w:rPr>
            </w:pPr>
            <w:r w:rsidRPr="001C369B">
              <w:rPr>
                <w:b/>
                <w:bCs/>
                <w:sz w:val="24"/>
                <w:szCs w:val="28"/>
              </w:rPr>
              <w:t>E3.4</w:t>
            </w:r>
          </w:p>
        </w:tc>
        <w:tc>
          <w:tcPr>
            <w:tcW w:w="6525"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B6703E" w:rsidP="003E4046">
            <w:pPr>
              <w:pStyle w:val="TableText"/>
              <w:spacing w:before="60" w:line="276" w:lineRule="auto"/>
              <w:rPr>
                <w:sz w:val="20"/>
              </w:rPr>
            </w:pPr>
            <w:r w:rsidRPr="001C369B">
              <w:rPr>
                <w:sz w:val="20"/>
              </w:rPr>
              <w:t xml:space="preserve">The POI (application) must enforce the correspondence between the display messages visible to the cardholder and the operating state (i.e., secure or non-secure mode) of the PIN entry device, e.g., by using cryptographic authentication. </w:t>
            </w:r>
          </w:p>
          <w:p w:rsidR="00B6703E" w:rsidRPr="001C369B" w:rsidRDefault="00B6703E" w:rsidP="003E4046">
            <w:pPr>
              <w:pStyle w:val="TableText"/>
              <w:spacing w:before="60" w:line="276" w:lineRule="auto"/>
              <w:rPr>
                <w:sz w:val="20"/>
              </w:rPr>
            </w:pPr>
            <w:r w:rsidRPr="001C369B">
              <w:rPr>
                <w:sz w:val="20"/>
              </w:rPr>
              <w:t xml:space="preserve">If commands impacting the correspondence between the display messages and the operating state of the PIN entry device are received from an external device (e.g., a store controller), the commands enabling data entry must be authenticated. </w:t>
            </w:r>
          </w:p>
          <w:p w:rsidR="00B6703E" w:rsidRPr="001C369B" w:rsidRDefault="00B6703E" w:rsidP="003E4046">
            <w:pPr>
              <w:keepNext/>
              <w:autoSpaceDE w:val="0"/>
              <w:autoSpaceDN w:val="0"/>
              <w:adjustRightInd w:val="0"/>
              <w:spacing w:before="60" w:after="80" w:line="276" w:lineRule="auto"/>
              <w:rPr>
                <w:color w:val="000000"/>
                <w:sz w:val="20"/>
              </w:rPr>
            </w:pPr>
            <w:r w:rsidRPr="001C369B">
              <w:rPr>
                <w:sz w:val="20"/>
              </w:rPr>
              <w:t>The alteration of the correspondence between the display messages visible to the cardholder and the operating state of the PIN entry device cannot occur without requiring an attack potential of at least 18 per POI for identification and initial exploitation with a minimum of 9 for exploitation</w:t>
            </w:r>
            <w:r w:rsidRPr="001C369B">
              <w:rPr>
                <w:rStyle w:val="FootnoteReference"/>
                <w:sz w:val="20"/>
              </w:rPr>
              <w:footnoteReference w:id="8"/>
            </w:r>
            <w:r w:rsidRPr="001C369B">
              <w:rPr>
                <w:sz w:val="20"/>
              </w:rPr>
              <w:t>.</w:t>
            </w:r>
          </w:p>
        </w:tc>
        <w:tc>
          <w:tcPr>
            <w:tcW w:w="630"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000F01E2" w:rsidRPr="001C369B">
              <w:rPr>
                <w:rStyle w:val="Char11"/>
                <w:sz w:val="20"/>
              </w:rPr>
            </w:r>
            <w:r>
              <w:rPr>
                <w:rStyle w:val="Char11"/>
                <w:sz w:val="20"/>
              </w:rPr>
              <w:fldChar w:fldCharType="separate"/>
            </w:r>
            <w:r w:rsidRPr="001C369B">
              <w:rPr>
                <w:rStyle w:val="Char11"/>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125"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autoSpaceDE w:val="0"/>
              <w:autoSpaceDN w:val="0"/>
              <w:adjustRightInd w:val="0"/>
              <w:spacing w:after="60"/>
              <w:jc w:val="center"/>
              <w:rPr>
                <w:b/>
                <w:bCs/>
                <w:sz w:val="24"/>
                <w:szCs w:val="28"/>
              </w:rPr>
            </w:pPr>
            <w:r w:rsidRPr="001C369B">
              <w:rPr>
                <w:b/>
                <w:bCs/>
                <w:sz w:val="24"/>
                <w:szCs w:val="28"/>
              </w:rPr>
              <w:t>E3.5</w:t>
            </w:r>
          </w:p>
        </w:tc>
        <w:tc>
          <w:tcPr>
            <w:tcW w:w="6525"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60" w:after="60" w:line="276" w:lineRule="auto"/>
              <w:rPr>
                <w:sz w:val="20"/>
              </w:rPr>
            </w:pPr>
            <w:r w:rsidRPr="001C369B">
              <w:rPr>
                <w:sz w:val="20"/>
              </w:rPr>
              <w:t>The PIN-accepting POI terminal must be equipped with only one payment card PIN-acceptance interface, e.g., a keyboard. If another interface is present which can be used as a keyboard, a mechanism must exist to prevent its use for PIN entry, e.g., it must not have numeric keys, or it is not possible to use it otherwise for numeric entry or it is controlled in a manner consistent with B16.</w:t>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000F01E2" w:rsidRPr="001C369B">
              <w:rPr>
                <w:rStyle w:val="Char11"/>
                <w:sz w:val="20"/>
              </w:rPr>
            </w:r>
            <w:r>
              <w:rPr>
                <w:rStyle w:val="Char11"/>
                <w:sz w:val="20"/>
              </w:rPr>
              <w:fldChar w:fldCharType="separate"/>
            </w:r>
            <w:r w:rsidRPr="001C369B">
              <w:rPr>
                <w:rStyle w:val="Char11"/>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jc w:val="center"/>
        </w:trPr>
        <w:tc>
          <w:tcPr>
            <w:tcW w:w="1125" w:type="dxa"/>
            <w:tcBorders>
              <w:top w:val="single" w:sz="4" w:space="0" w:color="A6A6A6"/>
              <w:bottom w:val="single" w:sz="4" w:space="0" w:color="A6A6A6"/>
            </w:tcBorders>
            <w:vAlign w:val="center"/>
          </w:tcPr>
          <w:p w:rsidR="00B6703E" w:rsidRPr="001C369B" w:rsidRDefault="00B6703E" w:rsidP="00DA244C">
            <w:pPr>
              <w:keepNext/>
              <w:autoSpaceDE w:val="0"/>
              <w:autoSpaceDN w:val="0"/>
              <w:adjustRightInd w:val="0"/>
              <w:spacing w:before="60" w:after="60"/>
              <w:jc w:val="center"/>
              <w:rPr>
                <w:b/>
                <w:color w:val="000000"/>
                <w:sz w:val="26"/>
              </w:rPr>
            </w:pPr>
          </w:p>
        </w:tc>
        <w:tc>
          <w:tcPr>
            <w:tcW w:w="6525" w:type="dxa"/>
            <w:tcBorders>
              <w:top w:val="single" w:sz="4" w:space="0" w:color="A6A6A6"/>
              <w:bottom w:val="single" w:sz="4" w:space="0" w:color="A6A6A6"/>
            </w:tcBorders>
            <w:vAlign w:val="center"/>
          </w:tcPr>
          <w:p w:rsidR="00B6703E" w:rsidRPr="001C369B" w:rsidRDefault="00B6703E" w:rsidP="00DA244C">
            <w:pPr>
              <w:keepNext/>
              <w:autoSpaceDE w:val="0"/>
              <w:autoSpaceDN w:val="0"/>
              <w:adjustRightInd w:val="0"/>
              <w:spacing w:before="60" w:after="60" w:line="276" w:lineRule="auto"/>
              <w:jc w:val="center"/>
              <w:rPr>
                <w:b/>
                <w:color w:val="000000"/>
              </w:rPr>
            </w:pPr>
            <w:r w:rsidRPr="001C369B">
              <w:rPr>
                <w:b/>
                <w:color w:val="000000"/>
              </w:rPr>
              <w:t>Removal Requirements</w:t>
            </w:r>
          </w:p>
        </w:tc>
        <w:tc>
          <w:tcPr>
            <w:tcW w:w="630" w:type="dxa"/>
            <w:tcBorders>
              <w:top w:val="single" w:sz="4" w:space="0" w:color="A6A6A6"/>
              <w:bottom w:val="single" w:sz="4" w:space="0" w:color="A6A6A6"/>
            </w:tcBorders>
            <w:vAlign w:val="center"/>
          </w:tcPr>
          <w:p w:rsidR="00B6703E" w:rsidRPr="001C369B" w:rsidRDefault="00B6703E" w:rsidP="00DA244C">
            <w:pPr>
              <w:keepNext/>
              <w:autoSpaceDE w:val="0"/>
              <w:autoSpaceDN w:val="0"/>
              <w:adjustRightInd w:val="0"/>
              <w:spacing w:before="60" w:after="60"/>
              <w:jc w:val="center"/>
              <w:rPr>
                <w:b/>
                <w:color w:val="000000"/>
              </w:rPr>
            </w:pPr>
          </w:p>
        </w:tc>
        <w:tc>
          <w:tcPr>
            <w:tcW w:w="540" w:type="dxa"/>
            <w:tcBorders>
              <w:top w:val="single" w:sz="4" w:space="0" w:color="A6A6A6"/>
              <w:bottom w:val="single" w:sz="4" w:space="0" w:color="A6A6A6"/>
            </w:tcBorders>
            <w:vAlign w:val="center"/>
          </w:tcPr>
          <w:p w:rsidR="00B6703E" w:rsidRPr="001C369B" w:rsidRDefault="00B6703E" w:rsidP="00DA244C">
            <w:pPr>
              <w:keepNext/>
              <w:autoSpaceDE w:val="0"/>
              <w:autoSpaceDN w:val="0"/>
              <w:adjustRightInd w:val="0"/>
              <w:spacing w:before="60" w:after="60"/>
              <w:jc w:val="center"/>
              <w:rPr>
                <w:b/>
                <w:color w:val="000000"/>
              </w:rPr>
            </w:pPr>
          </w:p>
        </w:tc>
        <w:tc>
          <w:tcPr>
            <w:tcW w:w="630" w:type="dxa"/>
            <w:tcBorders>
              <w:top w:val="single" w:sz="4" w:space="0" w:color="A6A6A6"/>
              <w:bottom w:val="single" w:sz="4" w:space="0" w:color="A6A6A6"/>
            </w:tcBorders>
            <w:vAlign w:val="center"/>
          </w:tcPr>
          <w:p w:rsidR="00B6703E" w:rsidRPr="001C369B" w:rsidRDefault="00B6703E" w:rsidP="00DA244C">
            <w:pPr>
              <w:keepNext/>
              <w:autoSpaceDE w:val="0"/>
              <w:autoSpaceDN w:val="0"/>
              <w:adjustRightInd w:val="0"/>
              <w:spacing w:before="60" w:after="60"/>
              <w:jc w:val="center"/>
              <w:rPr>
                <w:b/>
                <w:color w:val="000000"/>
              </w:rPr>
            </w:pP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125"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keepNext/>
              <w:autoSpaceDE w:val="0"/>
              <w:autoSpaceDN w:val="0"/>
              <w:adjustRightInd w:val="0"/>
              <w:spacing w:after="60"/>
              <w:jc w:val="center"/>
              <w:rPr>
                <w:b/>
                <w:color w:val="000000"/>
                <w:sz w:val="24"/>
              </w:rPr>
            </w:pPr>
            <w:r w:rsidRPr="001C369B">
              <w:rPr>
                <w:b/>
                <w:color w:val="000000"/>
                <w:sz w:val="24"/>
              </w:rPr>
              <w:t>E4.1</w:t>
            </w:r>
          </w:p>
        </w:tc>
        <w:tc>
          <w:tcPr>
            <w:tcW w:w="6525" w:type="dxa"/>
            <w:tcBorders>
              <w:top w:val="single" w:sz="4" w:space="0" w:color="A6A6A6"/>
              <w:left w:val="single" w:sz="4" w:space="0" w:color="A6A6A6"/>
              <w:bottom w:val="single" w:sz="4" w:space="0" w:color="A6A6A6"/>
              <w:right w:val="single" w:sz="4" w:space="0" w:color="A6A6A6"/>
            </w:tcBorders>
          </w:tcPr>
          <w:p w:rsidR="00B6703E" w:rsidRPr="001C369B" w:rsidRDefault="00B6703E" w:rsidP="00DA244C">
            <w:pPr>
              <w:keepNext/>
              <w:autoSpaceDE w:val="0"/>
              <w:autoSpaceDN w:val="0"/>
              <w:adjustRightInd w:val="0"/>
              <w:spacing w:before="60" w:after="60" w:line="276" w:lineRule="auto"/>
              <w:rPr>
                <w:color w:val="000000"/>
                <w:sz w:val="20"/>
              </w:rPr>
            </w:pPr>
            <w:r w:rsidRPr="001C369B">
              <w:rPr>
                <w:color w:val="000000"/>
                <w:sz w:val="20"/>
              </w:rPr>
              <w:t>The device is protected against unauthorized removal. Defeating or circumventing this mechanism must require an attack potential of at least 18 per device for identification and initial exploitation, with a minimum of 9 for exploitation</w:t>
            </w:r>
            <w:r w:rsidRPr="001C369B">
              <w:rPr>
                <w:color w:val="000000"/>
                <w:sz w:val="20"/>
                <w:vertAlign w:val="superscript"/>
              </w:rPr>
              <w:t>I</w:t>
            </w:r>
            <w:r w:rsidRPr="001C369B">
              <w:rPr>
                <w:color w:val="000000"/>
                <w:sz w:val="20"/>
              </w:rPr>
              <w:t>.</w:t>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DA244C">
            <w:pPr>
              <w:keepNext/>
              <w:spacing w:before="60" w:after="60"/>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A6A6A6"/>
              <w:left w:val="single" w:sz="4" w:space="0" w:color="A6A6A6"/>
              <w:bottom w:val="single" w:sz="4" w:space="0" w:color="A6A6A6"/>
              <w:right w:val="single" w:sz="4" w:space="0" w:color="A6A6A6"/>
            </w:tcBorders>
          </w:tcPr>
          <w:p w:rsidR="00B6703E" w:rsidRPr="001C369B" w:rsidRDefault="000E27A0" w:rsidP="00DA244C">
            <w:pPr>
              <w:keepNext/>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DA244C">
            <w:pPr>
              <w:keepNext/>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000F01E2" w:rsidRPr="001C369B">
              <w:rPr>
                <w:rStyle w:val="Char11"/>
                <w:sz w:val="20"/>
              </w:rPr>
            </w:r>
            <w:r>
              <w:rPr>
                <w:rStyle w:val="Char11"/>
                <w:sz w:val="20"/>
              </w:rPr>
              <w:fldChar w:fldCharType="separate"/>
            </w:r>
            <w:r w:rsidRPr="001C369B">
              <w:rPr>
                <w:rStyle w:val="Char11"/>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125" w:type="dxa"/>
            <w:tcBorders>
              <w:top w:val="single" w:sz="4" w:space="0" w:color="A6A6A6"/>
              <w:left w:val="single" w:sz="4" w:space="0" w:color="A6A6A6"/>
              <w:bottom w:val="single" w:sz="4" w:space="0" w:color="808080" w:themeColor="background1" w:themeShade="80"/>
              <w:right w:val="single" w:sz="4" w:space="0" w:color="A6A6A6"/>
            </w:tcBorders>
          </w:tcPr>
          <w:p w:rsidR="00B6703E" w:rsidRPr="001C369B" w:rsidRDefault="00B6703E" w:rsidP="002546FA">
            <w:pPr>
              <w:autoSpaceDE w:val="0"/>
              <w:autoSpaceDN w:val="0"/>
              <w:adjustRightInd w:val="0"/>
              <w:spacing w:after="60"/>
              <w:jc w:val="center"/>
              <w:rPr>
                <w:b/>
                <w:color w:val="000000"/>
                <w:sz w:val="24"/>
              </w:rPr>
            </w:pPr>
            <w:r w:rsidRPr="001C369B">
              <w:rPr>
                <w:b/>
                <w:color w:val="000000"/>
                <w:sz w:val="24"/>
              </w:rPr>
              <w:t>E4.2</w:t>
            </w:r>
          </w:p>
        </w:tc>
        <w:tc>
          <w:tcPr>
            <w:tcW w:w="6525" w:type="dxa"/>
            <w:tcBorders>
              <w:top w:val="single" w:sz="4" w:space="0" w:color="A6A6A6"/>
              <w:left w:val="single" w:sz="4" w:space="0" w:color="A6A6A6"/>
              <w:bottom w:val="single" w:sz="4" w:space="0" w:color="808080" w:themeColor="background1" w:themeShade="80"/>
              <w:right w:val="single" w:sz="4" w:space="0" w:color="A6A6A6"/>
            </w:tcBorders>
          </w:tcPr>
          <w:p w:rsidR="00B6703E" w:rsidRPr="001C369B" w:rsidRDefault="00B6703E" w:rsidP="003E4046">
            <w:pPr>
              <w:autoSpaceDE w:val="0"/>
              <w:autoSpaceDN w:val="0"/>
              <w:adjustRightInd w:val="0"/>
              <w:spacing w:before="60" w:after="60" w:line="276" w:lineRule="auto"/>
              <w:rPr>
                <w:color w:val="000000"/>
                <w:sz w:val="20"/>
              </w:rPr>
            </w:pPr>
            <w:r w:rsidRPr="001C369B">
              <w:rPr>
                <w:color w:val="000000"/>
                <w:sz w:val="20"/>
              </w:rPr>
              <w:t>The vendor documents, maintains and makes available to integrators details on how to implement the protection system against unauthorized removal.</w:t>
            </w:r>
          </w:p>
        </w:tc>
        <w:tc>
          <w:tcPr>
            <w:tcW w:w="630" w:type="dxa"/>
            <w:tcBorders>
              <w:top w:val="single" w:sz="4" w:space="0" w:color="A6A6A6"/>
              <w:left w:val="single" w:sz="4" w:space="0" w:color="A6A6A6"/>
              <w:bottom w:val="single" w:sz="4" w:space="0" w:color="808080" w:themeColor="background1" w:themeShade="80"/>
              <w:right w:val="single" w:sz="4" w:space="0" w:color="A6A6A6"/>
            </w:tcBorders>
          </w:tcPr>
          <w:p w:rsidR="00B6703E" w:rsidRPr="001C369B" w:rsidRDefault="000E27A0" w:rsidP="00303908">
            <w:pPr>
              <w:spacing w:before="60" w:after="60"/>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A6A6A6"/>
              <w:left w:val="single" w:sz="4" w:space="0" w:color="A6A6A6"/>
              <w:bottom w:val="single" w:sz="4" w:space="0" w:color="808080" w:themeColor="background1" w:themeShade="80"/>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A6A6A6"/>
              <w:left w:val="single" w:sz="4" w:space="0" w:color="A6A6A6"/>
              <w:bottom w:val="single" w:sz="4" w:space="0" w:color="808080" w:themeColor="background1" w:themeShade="80"/>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000F01E2" w:rsidRPr="001C369B">
              <w:rPr>
                <w:rStyle w:val="Char11"/>
                <w:sz w:val="20"/>
              </w:rPr>
            </w:r>
            <w:r>
              <w:rPr>
                <w:rStyle w:val="Char11"/>
                <w:sz w:val="20"/>
              </w:rPr>
              <w:fldChar w:fldCharType="separate"/>
            </w:r>
            <w:r w:rsidRPr="001C369B">
              <w:rPr>
                <w:rStyle w:val="Char11"/>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1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6703E" w:rsidRPr="001C369B" w:rsidRDefault="00B6703E" w:rsidP="002546FA">
            <w:pPr>
              <w:autoSpaceDE w:val="0"/>
              <w:autoSpaceDN w:val="0"/>
              <w:adjustRightInd w:val="0"/>
              <w:spacing w:after="60"/>
              <w:jc w:val="center"/>
              <w:rPr>
                <w:b/>
                <w:color w:val="000000"/>
                <w:sz w:val="24"/>
              </w:rPr>
            </w:pPr>
            <w:r w:rsidRPr="001C369B">
              <w:rPr>
                <w:b/>
                <w:color w:val="000000"/>
                <w:sz w:val="24"/>
              </w:rPr>
              <w:t>E4.3</w:t>
            </w:r>
          </w:p>
        </w:tc>
        <w:tc>
          <w:tcPr>
            <w:tcW w:w="65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6703E" w:rsidRPr="001C369B" w:rsidRDefault="00B6703E" w:rsidP="003E4046">
            <w:pPr>
              <w:autoSpaceDE w:val="0"/>
              <w:autoSpaceDN w:val="0"/>
              <w:adjustRightInd w:val="0"/>
              <w:spacing w:before="60" w:after="60" w:line="276" w:lineRule="auto"/>
              <w:rPr>
                <w:color w:val="000000"/>
                <w:sz w:val="20"/>
              </w:rPr>
            </w:pPr>
            <w:r w:rsidRPr="001C369B">
              <w:rPr>
                <w:color w:val="000000"/>
                <w:sz w:val="20"/>
              </w:rPr>
              <w:t>For each embedded device, the protection system against unauthorized removal is properly implemented as documented by the embedded device manufacturer.</w:t>
            </w:r>
          </w:p>
        </w:tc>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6703E" w:rsidRPr="001C369B" w:rsidRDefault="000E27A0" w:rsidP="00303908">
            <w:pPr>
              <w:spacing w:before="60" w:after="60"/>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ed/>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000F01E2" w:rsidRPr="001C369B">
              <w:rPr>
                <w:rStyle w:val="Char11"/>
                <w:sz w:val="20"/>
              </w:rPr>
            </w:r>
            <w:r>
              <w:rPr>
                <w:rStyle w:val="Char11"/>
                <w:sz w:val="20"/>
              </w:rPr>
              <w:fldChar w:fldCharType="separate"/>
            </w:r>
            <w:r w:rsidRPr="001C369B">
              <w:rPr>
                <w:rStyle w:val="Char11"/>
                <w:sz w:val="20"/>
              </w:rPr>
              <w:fldChar w:fldCharType="end"/>
            </w:r>
          </w:p>
        </w:tc>
      </w:tr>
    </w:tbl>
    <w:p w:rsidR="00B6703E" w:rsidRPr="001C369B" w:rsidRDefault="00B6703E" w:rsidP="00303908">
      <w:pPr>
        <w:pStyle w:val="Heading1"/>
      </w:pPr>
      <w:bookmarkStart w:id="54" w:name="_Toc226823801"/>
      <w:r w:rsidRPr="001C369B">
        <w:rPr>
          <w:szCs w:val="144"/>
        </w:rPr>
        <w:lastRenderedPageBreak/>
        <w:t>Evaluation Module 3</w:t>
      </w:r>
      <w:r w:rsidRPr="001C369B">
        <w:t>:</w:t>
      </w:r>
      <w:r w:rsidRPr="001C369B">
        <w:tab/>
      </w:r>
      <w:r w:rsidRPr="001C369B">
        <w:tab/>
        <w:t>Open Protocols</w:t>
      </w:r>
      <w:bookmarkEnd w:id="54"/>
      <w:r w:rsidRPr="001C369B">
        <w:t xml:space="preserve"> </w:t>
      </w:r>
    </w:p>
    <w:p w:rsidR="00B6703E" w:rsidRPr="001C369B" w:rsidRDefault="00841A52" w:rsidP="00E75E1B">
      <w:pPr>
        <w:pStyle w:val="Heading2"/>
        <w:rPr>
          <w:noProof w:val="0"/>
        </w:rPr>
      </w:pPr>
      <w:bookmarkStart w:id="55" w:name="_Toc226823802"/>
      <w:bookmarkStart w:id="56" w:name="_Toc169336565"/>
      <w:r w:rsidRPr="001C369B">
        <w:rPr>
          <w:noProof w:val="0"/>
        </w:rPr>
        <w:t>F – Discovery</w:t>
      </w:r>
      <w:bookmarkEnd w:id="55"/>
    </w:p>
    <w:p w:rsidR="00B6703E" w:rsidRPr="001C369B" w:rsidRDefault="00B6703E" w:rsidP="003E4046">
      <w:pPr>
        <w:spacing w:after="0" w:line="276" w:lineRule="auto"/>
        <w:rPr>
          <w:sz w:val="20"/>
        </w:rPr>
      </w:pPr>
      <w:r w:rsidRPr="001C369B">
        <w:rPr>
          <w:sz w:val="20"/>
        </w:rPr>
        <w:t xml:space="preserve">The vendor must complete the </w:t>
      </w:r>
      <w:r w:rsidR="002644CD" w:rsidRPr="001C369B">
        <w:rPr>
          <w:sz w:val="20"/>
        </w:rPr>
        <w:t xml:space="preserve">following </w:t>
      </w:r>
      <w:r w:rsidRPr="001C369B">
        <w:rPr>
          <w:sz w:val="20"/>
        </w:rPr>
        <w:t xml:space="preserve">Security Compliance Statements concerning </w:t>
      </w:r>
      <w:r w:rsidR="003C4565" w:rsidRPr="001C369B">
        <w:rPr>
          <w:sz w:val="20"/>
        </w:rPr>
        <w:t>physical and logical interfaces</w:t>
      </w:r>
      <w:r w:rsidRPr="001C369B">
        <w:rPr>
          <w:sz w:val="20"/>
        </w:rPr>
        <w:t>.</w:t>
      </w:r>
    </w:p>
    <w:p w:rsidR="00B6703E" w:rsidRPr="001C369B" w:rsidRDefault="00B6703E" w:rsidP="003E4046">
      <w:pPr>
        <w:spacing w:line="276" w:lineRule="auto"/>
        <w:rPr>
          <w:sz w:val="20"/>
        </w:rPr>
      </w:pPr>
      <w:r w:rsidRPr="001C369B">
        <w:rPr>
          <w:sz w:val="20"/>
        </w:rPr>
        <w:t xml:space="preserve">This table must be completed considering </w:t>
      </w:r>
      <w:r w:rsidR="003C4565" w:rsidRPr="001C369B">
        <w:rPr>
          <w:sz w:val="20"/>
        </w:rPr>
        <w:t>all open protocol interfaces</w:t>
      </w:r>
      <w:r w:rsidRPr="001C369B">
        <w:rPr>
          <w:sz w:val="20"/>
        </w:rPr>
        <w:t xml:space="preserve"> </w:t>
      </w:r>
      <w:r w:rsidRPr="001C369B">
        <w:rPr>
          <w:b/>
          <w:sz w:val="20"/>
        </w:rPr>
        <w:t>in its entirety.</w:t>
      </w:r>
      <w:r w:rsidRPr="001C369B">
        <w:rPr>
          <w:sz w:val="20"/>
        </w:rPr>
        <w:t xml:space="preserve"> Answer “Yes” if </w:t>
      </w:r>
      <w:r w:rsidRPr="001C369B">
        <w:rPr>
          <w:b/>
          <w:sz w:val="20"/>
        </w:rPr>
        <w:t>all</w:t>
      </w:r>
      <w:r w:rsidRPr="001C369B">
        <w:rPr>
          <w:sz w:val="20"/>
        </w:rPr>
        <w:t xml:space="preserve"> the options declared in the </w:t>
      </w:r>
      <w:hyperlink w:anchor="prot_decl_form" w:history="1">
        <w:r w:rsidRPr="001C369B">
          <w:rPr>
            <w:rStyle w:val="Hyperlink"/>
            <w:rFonts w:cs="Arial"/>
            <w:i/>
            <w:sz w:val="20"/>
          </w:rPr>
          <w:t>Open Protocols Module – Protocol Declaration Form</w:t>
        </w:r>
      </w:hyperlink>
      <w:r w:rsidRPr="001C369B">
        <w:rPr>
          <w:sz w:val="20"/>
        </w:rPr>
        <w:t xml:space="preserve"> are meet these security requirements.</w:t>
      </w:r>
    </w:p>
    <w:tbl>
      <w:tblPr>
        <w:tblW w:w="945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080"/>
        <w:gridCol w:w="6570"/>
        <w:gridCol w:w="630"/>
        <w:gridCol w:w="540"/>
        <w:gridCol w:w="6"/>
        <w:gridCol w:w="624"/>
      </w:tblGrid>
      <w:tr w:rsidR="00042A5E" w:rsidRPr="001C369B">
        <w:trPr>
          <w:cantSplit/>
          <w:tblHeader/>
        </w:trPr>
        <w:tc>
          <w:tcPr>
            <w:tcW w:w="108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tcPr>
          <w:p w:rsidR="00042A5E" w:rsidRPr="001C369B" w:rsidRDefault="00042A5E">
            <w:pPr>
              <w:pStyle w:val="Heading4"/>
              <w:spacing w:before="60" w:after="60"/>
              <w:rPr>
                <w:b/>
                <w:bCs/>
              </w:rPr>
            </w:pPr>
            <w:r w:rsidRPr="001C369B">
              <w:rPr>
                <w:b/>
                <w:bCs/>
              </w:rPr>
              <w:t>Number</w:t>
            </w:r>
          </w:p>
        </w:tc>
        <w:tc>
          <w:tcPr>
            <w:tcW w:w="657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042A5E" w:rsidRPr="001C369B" w:rsidRDefault="00042A5E">
            <w:pPr>
              <w:pStyle w:val="Heading4"/>
              <w:spacing w:before="60" w:after="60"/>
              <w:rPr>
                <w:b/>
                <w:bCs/>
              </w:rPr>
            </w:pPr>
            <w:r w:rsidRPr="001C369B">
              <w:rPr>
                <w:b/>
                <w:bCs/>
              </w:rPr>
              <w:t>Description of Requirement</w:t>
            </w:r>
          </w:p>
        </w:tc>
        <w:tc>
          <w:tcPr>
            <w:tcW w:w="63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042A5E" w:rsidRPr="001C369B" w:rsidRDefault="00042A5E">
            <w:pPr>
              <w:pStyle w:val="Heading4"/>
              <w:spacing w:before="60" w:after="60"/>
              <w:rPr>
                <w:b/>
                <w:bCs/>
                <w:sz w:val="20"/>
                <w:szCs w:val="20"/>
              </w:rPr>
            </w:pPr>
            <w:r w:rsidRPr="001C369B">
              <w:rPr>
                <w:b/>
                <w:bCs/>
              </w:rPr>
              <w:t>Yes</w:t>
            </w:r>
          </w:p>
        </w:tc>
        <w:tc>
          <w:tcPr>
            <w:tcW w:w="540"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042A5E" w:rsidRPr="001C369B" w:rsidRDefault="00042A5E">
            <w:pPr>
              <w:pStyle w:val="Heading4"/>
              <w:spacing w:before="60" w:after="60"/>
              <w:rPr>
                <w:b/>
                <w:bCs/>
                <w:sz w:val="20"/>
                <w:szCs w:val="20"/>
              </w:rPr>
            </w:pPr>
            <w:r w:rsidRPr="001C369B">
              <w:rPr>
                <w:b/>
                <w:bCs/>
              </w:rPr>
              <w:t>No</w:t>
            </w:r>
          </w:p>
        </w:tc>
        <w:tc>
          <w:tcPr>
            <w:tcW w:w="630" w:type="dxa"/>
            <w:gridSpan w:val="2"/>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808080" w:themeColor="background1" w:themeShade="80"/>
            </w:tcBorders>
            <w:shd w:val="clear" w:color="auto" w:fill="E0E0E0"/>
            <w:vAlign w:val="center"/>
          </w:tcPr>
          <w:p w:rsidR="00042A5E" w:rsidRPr="001C369B" w:rsidRDefault="00042A5E">
            <w:pPr>
              <w:pStyle w:val="Heading4"/>
              <w:spacing w:before="60" w:after="60"/>
              <w:rPr>
                <w:b/>
                <w:bCs/>
                <w:sz w:val="20"/>
                <w:szCs w:val="20"/>
              </w:rPr>
            </w:pPr>
            <w:r w:rsidRPr="001C369B">
              <w:rPr>
                <w:b/>
                <w:bCs/>
              </w:rPr>
              <w:t>N/A</w:t>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85"/>
        </w:trPr>
        <w:tc>
          <w:tcPr>
            <w:tcW w:w="1080"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B6703E" w:rsidP="002546FA">
            <w:pPr>
              <w:keepLines w:val="0"/>
              <w:spacing w:after="60"/>
              <w:jc w:val="center"/>
              <w:rPr>
                <w:b/>
                <w:bCs/>
                <w:sz w:val="24"/>
                <w:szCs w:val="20"/>
              </w:rPr>
            </w:pPr>
            <w:r w:rsidRPr="001C369B">
              <w:rPr>
                <w:b/>
                <w:bCs/>
                <w:sz w:val="24"/>
              </w:rPr>
              <w:t>F1</w:t>
            </w:r>
          </w:p>
        </w:tc>
        <w:tc>
          <w:tcPr>
            <w:tcW w:w="6570" w:type="dxa"/>
            <w:tcBorders>
              <w:top w:val="single" w:sz="4" w:space="0" w:color="A6A6A6"/>
              <w:left w:val="single" w:sz="4" w:space="0" w:color="A6A6A6"/>
              <w:bottom w:val="single" w:sz="4" w:space="0" w:color="A6A6A6"/>
              <w:right w:val="single" w:sz="4" w:space="0" w:color="A6A6A6"/>
            </w:tcBorders>
          </w:tcPr>
          <w:p w:rsidR="00B6703E" w:rsidRPr="001C369B" w:rsidRDefault="00570BAA" w:rsidP="003E4046">
            <w:pPr>
              <w:keepLines w:val="0"/>
              <w:spacing w:before="60" w:after="60" w:line="276" w:lineRule="auto"/>
              <w:rPr>
                <w:sz w:val="20"/>
                <w:szCs w:val="20"/>
              </w:rPr>
            </w:pPr>
            <w:r w:rsidRPr="001C369B">
              <w:rPr>
                <w:sz w:val="20"/>
              </w:rPr>
              <w:t>A</w:t>
            </w:r>
            <w:r w:rsidR="00B6703E" w:rsidRPr="001C369B">
              <w:rPr>
                <w:b/>
                <w:sz w:val="20"/>
              </w:rPr>
              <w:t>ll</w:t>
            </w:r>
            <w:r w:rsidR="00B6703E" w:rsidRPr="001C369B">
              <w:rPr>
                <w:sz w:val="20"/>
              </w:rPr>
              <w:t xml:space="preserve"> </w:t>
            </w:r>
            <w:r w:rsidRPr="001C369B">
              <w:rPr>
                <w:sz w:val="20"/>
              </w:rPr>
              <w:t>public domain</w:t>
            </w:r>
            <w:r w:rsidR="003C4565" w:rsidRPr="001C369B">
              <w:rPr>
                <w:sz w:val="20"/>
              </w:rPr>
              <w:t xml:space="preserve"> protocol</w:t>
            </w:r>
            <w:r w:rsidRPr="001C369B">
              <w:rPr>
                <w:sz w:val="20"/>
              </w:rPr>
              <w:t>s and interfaces</w:t>
            </w:r>
            <w:r w:rsidR="00B6703E" w:rsidRPr="001C369B">
              <w:rPr>
                <w:sz w:val="20"/>
              </w:rPr>
              <w:t xml:space="preserve"> available on the platform </w:t>
            </w:r>
            <w:r w:rsidRPr="001C369B">
              <w:rPr>
                <w:sz w:val="20"/>
              </w:rPr>
              <w:t xml:space="preserve">are clearly identified </w:t>
            </w:r>
            <w:r w:rsidR="00B6703E" w:rsidRPr="001C369B">
              <w:rPr>
                <w:sz w:val="20"/>
              </w:rPr>
              <w:t xml:space="preserve">in the </w:t>
            </w:r>
            <w:r w:rsidR="00B6703E" w:rsidRPr="001C369B">
              <w:rPr>
                <w:i/>
                <w:sz w:val="20"/>
              </w:rPr>
              <w:t>Open Protocols Module –</w:t>
            </w:r>
            <w:r w:rsidR="00F31036" w:rsidRPr="001C369B">
              <w:rPr>
                <w:i/>
                <w:sz w:val="20"/>
              </w:rPr>
              <w:t xml:space="preserve"> </w:t>
            </w:r>
            <w:r w:rsidR="00B6703E" w:rsidRPr="001C369B">
              <w:rPr>
                <w:i/>
                <w:iCs/>
                <w:sz w:val="20"/>
              </w:rPr>
              <w:t>Protocol Declaration</w:t>
            </w:r>
            <w:r w:rsidR="00B6703E" w:rsidRPr="001C369B" w:rsidDel="00CD2704">
              <w:rPr>
                <w:i/>
                <w:iCs/>
                <w:sz w:val="20"/>
              </w:rPr>
              <w:t xml:space="preserve"> F</w:t>
            </w:r>
            <w:r w:rsidR="00B6703E" w:rsidRPr="001C369B">
              <w:rPr>
                <w:i/>
                <w:iCs/>
                <w:sz w:val="20"/>
              </w:rPr>
              <w:t>orm</w:t>
            </w:r>
            <w:r w:rsidR="00B6703E" w:rsidRPr="001C369B">
              <w:rPr>
                <w:sz w:val="20"/>
              </w:rPr>
              <w:t>.</w:t>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E75E1B">
            <w:pPr>
              <w:pStyle w:val="Heading4"/>
              <w:jc w:val="center"/>
              <w:rPr>
                <w:b/>
                <w:bCs/>
                <w:sz w:val="20"/>
              </w:rPr>
            </w:pPr>
            <w:r w:rsidRPr="001C369B">
              <w:rPr>
                <w:b/>
                <w:bCs/>
                <w:sz w:val="20"/>
              </w:rPr>
              <w:fldChar w:fldCharType="begin"/>
            </w:r>
            <w:r w:rsidR="00B6703E" w:rsidRPr="001C369B">
              <w:rPr>
                <w:b/>
                <w:bCs/>
                <w:sz w:val="20"/>
              </w:rPr>
              <w:instrText xml:space="preserve"> FORMCHECKBOX </w:instrText>
            </w:r>
            <w:r>
              <w:rPr>
                <w:b/>
                <w:bCs/>
                <w:sz w:val="20"/>
              </w:rPr>
              <w:fldChar w:fldCharType="separate"/>
            </w:r>
            <w:r w:rsidRPr="001C369B">
              <w:rPr>
                <w:b/>
                <w:bCs/>
                <w:sz w:val="20"/>
              </w:rPr>
              <w:fldChar w:fldCharType="end"/>
            </w:r>
            <w:r w:rsidRPr="001C369B">
              <w:rPr>
                <w:b/>
                <w:bCs/>
                <w:sz w:val="20"/>
              </w:rPr>
              <w:fldChar w:fldCharType="begin">
                <w:ffData>
                  <w:name w:val="Check82"/>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546" w:type="dxa"/>
            <w:gridSpan w:val="2"/>
            <w:tcBorders>
              <w:top w:val="single" w:sz="4" w:space="0" w:color="A6A6A6"/>
              <w:left w:val="single" w:sz="4" w:space="0" w:color="A6A6A6"/>
              <w:bottom w:val="single" w:sz="4" w:space="0" w:color="A6A6A6"/>
              <w:right w:val="single" w:sz="4" w:space="0" w:color="A6A6A6"/>
            </w:tcBorders>
          </w:tcPr>
          <w:p w:rsidR="00B6703E" w:rsidRPr="001C369B" w:rsidRDefault="000E27A0" w:rsidP="00E75E1B">
            <w:pPr>
              <w:pStyle w:val="Heading4"/>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624" w:type="dxa"/>
            <w:tcBorders>
              <w:top w:val="single" w:sz="4" w:space="0" w:color="A6A6A6"/>
              <w:left w:val="single" w:sz="4" w:space="0" w:color="A6A6A6"/>
              <w:bottom w:val="single" w:sz="4" w:space="0" w:color="A6A6A6"/>
              <w:right w:val="single" w:sz="4" w:space="0" w:color="A6A6A6"/>
            </w:tcBorders>
          </w:tcPr>
          <w:p w:rsidR="00B6703E" w:rsidRPr="001C369B" w:rsidRDefault="000E27A0" w:rsidP="00E75E1B">
            <w:pPr>
              <w:pStyle w:val="Heading4"/>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r>
    </w:tbl>
    <w:p w:rsidR="00B6703E" w:rsidRPr="001C369B" w:rsidRDefault="00841A52" w:rsidP="001F00A0">
      <w:pPr>
        <w:pStyle w:val="Heading2"/>
        <w:pageBreakBefore/>
        <w:spacing w:before="0" w:after="200"/>
        <w:rPr>
          <w:noProof w:val="0"/>
        </w:rPr>
      </w:pPr>
      <w:bookmarkStart w:id="57" w:name="_Toc226823803"/>
      <w:r w:rsidRPr="001C369B">
        <w:rPr>
          <w:noProof w:val="0"/>
        </w:rPr>
        <w:lastRenderedPageBreak/>
        <w:t>G – Vulnerability Assessment</w:t>
      </w:r>
      <w:bookmarkEnd w:id="57"/>
    </w:p>
    <w:p w:rsidR="00B6703E" w:rsidRPr="001C369B" w:rsidRDefault="00B6703E" w:rsidP="003E4046">
      <w:pPr>
        <w:spacing w:after="0" w:line="276" w:lineRule="auto"/>
        <w:rPr>
          <w:sz w:val="20"/>
        </w:rPr>
      </w:pPr>
      <w:r w:rsidRPr="001C369B">
        <w:rPr>
          <w:sz w:val="20"/>
        </w:rPr>
        <w:t xml:space="preserve">The vendor must complete the </w:t>
      </w:r>
      <w:r w:rsidR="002644CD" w:rsidRPr="001C369B">
        <w:rPr>
          <w:sz w:val="20"/>
        </w:rPr>
        <w:t xml:space="preserve">following </w:t>
      </w:r>
      <w:r w:rsidRPr="001C369B">
        <w:rPr>
          <w:sz w:val="20"/>
        </w:rPr>
        <w:t xml:space="preserve">Security Compliance Statements concerning the </w:t>
      </w:r>
      <w:r w:rsidR="000C70D8" w:rsidRPr="001C369B">
        <w:rPr>
          <w:sz w:val="20"/>
        </w:rPr>
        <w:t>Vulnerability Assessment</w:t>
      </w:r>
      <w:r w:rsidRPr="001C369B">
        <w:rPr>
          <w:sz w:val="20"/>
        </w:rPr>
        <w:t>.</w:t>
      </w:r>
    </w:p>
    <w:p w:rsidR="00B6703E" w:rsidRPr="001C369B" w:rsidRDefault="00B6703E" w:rsidP="003E4046">
      <w:pPr>
        <w:spacing w:after="240" w:line="276" w:lineRule="auto"/>
        <w:rPr>
          <w:sz w:val="20"/>
        </w:rPr>
      </w:pPr>
      <w:r w:rsidRPr="001C369B">
        <w:rPr>
          <w:sz w:val="20"/>
        </w:rPr>
        <w:t xml:space="preserve">This table must be completed considering the </w:t>
      </w:r>
      <w:r w:rsidR="000C70D8" w:rsidRPr="001C369B">
        <w:rPr>
          <w:sz w:val="20"/>
        </w:rPr>
        <w:t>vulnerability assessment</w:t>
      </w:r>
      <w:r w:rsidRPr="001C369B">
        <w:rPr>
          <w:sz w:val="20"/>
        </w:rPr>
        <w:t xml:space="preserve"> </w:t>
      </w:r>
      <w:r w:rsidRPr="001C369B">
        <w:rPr>
          <w:b/>
          <w:sz w:val="20"/>
        </w:rPr>
        <w:t xml:space="preserve">in </w:t>
      </w:r>
      <w:r w:rsidR="000C70D8" w:rsidRPr="001C369B">
        <w:rPr>
          <w:b/>
          <w:sz w:val="20"/>
        </w:rPr>
        <w:t xml:space="preserve">its </w:t>
      </w:r>
      <w:r w:rsidRPr="001C369B">
        <w:rPr>
          <w:b/>
          <w:sz w:val="20"/>
        </w:rPr>
        <w:t>entirety</w:t>
      </w:r>
      <w:r w:rsidRPr="001C369B">
        <w:rPr>
          <w:sz w:val="20"/>
        </w:rPr>
        <w:t xml:space="preserve">. Answer “Yes” if </w:t>
      </w:r>
      <w:r w:rsidRPr="001C369B">
        <w:rPr>
          <w:b/>
          <w:sz w:val="20"/>
        </w:rPr>
        <w:t>all</w:t>
      </w:r>
      <w:r w:rsidRPr="001C369B">
        <w:rPr>
          <w:sz w:val="20"/>
        </w:rPr>
        <w:t xml:space="preserve"> the options declared in the </w:t>
      </w:r>
      <w:hyperlink w:anchor="prot_decl_form" w:history="1">
        <w:r w:rsidRPr="001C369B">
          <w:rPr>
            <w:rStyle w:val="Hyperlink"/>
            <w:rFonts w:cs="Arial"/>
            <w:i/>
            <w:sz w:val="20"/>
          </w:rPr>
          <w:t>Open Protocols Module – Protocol Declaration Form</w:t>
        </w:r>
      </w:hyperlink>
      <w:r w:rsidRPr="001C369B">
        <w:rPr>
          <w:sz w:val="20"/>
        </w:rPr>
        <w:t xml:space="preserve"> meet these security requirements.</w:t>
      </w:r>
    </w:p>
    <w:tbl>
      <w:tblPr>
        <w:tblW w:w="9396" w:type="dxa"/>
        <w:tblInd w:w="18" w:type="dxa"/>
        <w:tblBorders>
          <w:bottom w:val="single" w:sz="4" w:space="0" w:color="999999"/>
          <w:insideH w:val="single" w:sz="4" w:space="0" w:color="999999"/>
          <w:insideV w:val="single" w:sz="4" w:space="0" w:color="999999"/>
        </w:tblBorders>
        <w:tblLayout w:type="fixed"/>
        <w:tblLook w:val="00A0"/>
      </w:tblPr>
      <w:tblGrid>
        <w:gridCol w:w="1080"/>
        <w:gridCol w:w="6498"/>
        <w:gridCol w:w="630"/>
        <w:gridCol w:w="540"/>
        <w:gridCol w:w="648"/>
      </w:tblGrid>
      <w:tr w:rsidR="00B6703E" w:rsidRPr="001C369B">
        <w:trPr>
          <w:cantSplit/>
          <w:tblHeader/>
        </w:trPr>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tcPr>
          <w:p w:rsidR="00B6703E" w:rsidRPr="001C369B" w:rsidRDefault="00B6703E" w:rsidP="008F3B0D">
            <w:pPr>
              <w:pStyle w:val="Heading4"/>
              <w:spacing w:before="60" w:after="60"/>
              <w:jc w:val="center"/>
              <w:rPr>
                <w:b/>
                <w:bCs/>
              </w:rPr>
            </w:pPr>
            <w:r w:rsidRPr="001C369B">
              <w:rPr>
                <w:b/>
                <w:bCs/>
              </w:rPr>
              <w:t>Number</w:t>
            </w:r>
          </w:p>
        </w:tc>
        <w:tc>
          <w:tcPr>
            <w:tcW w:w="649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E4046">
            <w:pPr>
              <w:pStyle w:val="Heading4"/>
              <w:spacing w:before="60" w:after="60" w:line="276" w:lineRule="auto"/>
              <w:rPr>
                <w:b/>
                <w:bCs/>
              </w:rPr>
            </w:pPr>
            <w:r w:rsidRPr="001C369B">
              <w:rPr>
                <w:b/>
                <w:bCs/>
              </w:rPr>
              <w:t>Description of Requirement</w:t>
            </w:r>
          </w:p>
        </w:tc>
        <w:tc>
          <w:tcPr>
            <w:tcW w:w="6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03908">
            <w:pPr>
              <w:pStyle w:val="Heading4"/>
              <w:spacing w:before="60" w:after="60"/>
              <w:jc w:val="center"/>
              <w:rPr>
                <w:b/>
                <w:bCs/>
                <w:szCs w:val="20"/>
              </w:rPr>
            </w:pPr>
            <w:r w:rsidRPr="001C369B">
              <w:rPr>
                <w:b/>
                <w:bCs/>
              </w:rPr>
              <w:t>Yes</w:t>
            </w:r>
          </w:p>
        </w:tc>
        <w:tc>
          <w:tcPr>
            <w:tcW w:w="5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03908">
            <w:pPr>
              <w:pStyle w:val="Heading4"/>
              <w:spacing w:before="60" w:after="60"/>
              <w:jc w:val="center"/>
              <w:rPr>
                <w:b/>
                <w:bCs/>
                <w:szCs w:val="20"/>
              </w:rPr>
            </w:pPr>
            <w:r w:rsidRPr="001C369B">
              <w:rPr>
                <w:b/>
                <w:bCs/>
              </w:rPr>
              <w:t>No</w:t>
            </w:r>
          </w:p>
        </w:tc>
        <w:tc>
          <w:tcPr>
            <w:tcW w:w="6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03908">
            <w:pPr>
              <w:pStyle w:val="Heading4"/>
              <w:spacing w:before="60" w:after="60"/>
              <w:jc w:val="center"/>
              <w:rPr>
                <w:b/>
                <w:bCs/>
                <w:szCs w:val="20"/>
              </w:rPr>
            </w:pPr>
            <w:r w:rsidRPr="001C369B">
              <w:rPr>
                <w:b/>
                <w:bCs/>
              </w:rPr>
              <w:t>N/A</w:t>
            </w:r>
          </w:p>
        </w:tc>
      </w:tr>
      <w:tr w:rsidR="00B6703E" w:rsidRPr="001C369B">
        <w:trPr>
          <w:trHeight w:val="585"/>
        </w:trPr>
        <w:tc>
          <w:tcPr>
            <w:tcW w:w="1080"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B6703E" w:rsidP="002546FA">
            <w:pPr>
              <w:keepLines w:val="0"/>
              <w:spacing w:after="60"/>
              <w:jc w:val="center"/>
              <w:rPr>
                <w:b/>
                <w:bCs/>
                <w:sz w:val="24"/>
                <w:szCs w:val="20"/>
              </w:rPr>
            </w:pPr>
            <w:r w:rsidRPr="001C369B">
              <w:rPr>
                <w:b/>
                <w:bCs/>
                <w:sz w:val="24"/>
              </w:rPr>
              <w:t>G1</w:t>
            </w:r>
          </w:p>
        </w:tc>
        <w:tc>
          <w:tcPr>
            <w:tcW w:w="6498"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0C70D8" w:rsidP="00865DB5">
            <w:pPr>
              <w:keepLines w:val="0"/>
              <w:spacing w:before="60" w:after="60" w:line="276" w:lineRule="auto"/>
              <w:rPr>
                <w:sz w:val="20"/>
                <w:szCs w:val="20"/>
              </w:rPr>
            </w:pPr>
            <w:r w:rsidRPr="001C369B">
              <w:rPr>
                <w:sz w:val="20"/>
              </w:rPr>
              <w:t xml:space="preserve">The </w:t>
            </w:r>
            <w:r w:rsidR="00865DB5" w:rsidRPr="001C369B">
              <w:rPr>
                <w:bCs/>
                <w:iCs/>
                <w:color w:val="333333"/>
                <w:sz w:val="20"/>
                <w:szCs w:val="20"/>
              </w:rPr>
              <w:t>platform vendor</w:t>
            </w:r>
            <w:r w:rsidR="00865DB5" w:rsidRPr="001C369B">
              <w:rPr>
                <w:b/>
                <w:bCs/>
                <w:i/>
                <w:iCs/>
                <w:color w:val="333333"/>
                <w:szCs w:val="24"/>
              </w:rPr>
              <w:t xml:space="preserve"> </w:t>
            </w:r>
            <w:r w:rsidRPr="001C369B">
              <w:rPr>
                <w:sz w:val="20"/>
              </w:rPr>
              <w:t xml:space="preserve">has vulnerability assessment procedures and documentation for each protocol and interface listed in F1 of </w:t>
            </w:r>
            <w:r w:rsidR="0034545F" w:rsidRPr="001C369B">
              <w:rPr>
                <w:sz w:val="20"/>
              </w:rPr>
              <w:t>the Open</w:t>
            </w:r>
            <w:r w:rsidR="00B6703E" w:rsidRPr="001C369B">
              <w:rPr>
                <w:i/>
                <w:sz w:val="20"/>
              </w:rPr>
              <w:t xml:space="preserve"> Protocols Module – </w:t>
            </w:r>
            <w:r w:rsidR="00B6703E" w:rsidRPr="001C369B">
              <w:rPr>
                <w:i/>
                <w:iCs/>
                <w:sz w:val="20"/>
              </w:rPr>
              <w:t>Protocol Declaration Form</w:t>
            </w:r>
            <w:r w:rsidR="00B6703E" w:rsidRPr="001C369B">
              <w:rPr>
                <w:sz w:val="20"/>
              </w:rPr>
              <w:t>.</w:t>
            </w:r>
          </w:p>
        </w:tc>
        <w:tc>
          <w:tcPr>
            <w:tcW w:w="630"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0E27A0" w:rsidP="00E75E1B">
            <w:pPr>
              <w:pStyle w:val="Heading4"/>
              <w:spacing w:after="60"/>
              <w:jc w:val="center"/>
              <w:rPr>
                <w:b/>
                <w:bCs/>
                <w:sz w:val="20"/>
              </w:rPr>
            </w:pPr>
            <w:r w:rsidRPr="001C369B">
              <w:rPr>
                <w:b/>
                <w:bCs/>
                <w:sz w:val="20"/>
              </w:rPr>
              <w:fldChar w:fldCharType="begin"/>
            </w:r>
            <w:r w:rsidR="00B6703E" w:rsidRPr="001C369B">
              <w:rPr>
                <w:b/>
                <w:bCs/>
                <w:sz w:val="20"/>
              </w:rPr>
              <w:instrText xml:space="preserve"> FORMCHECKBOX </w:instrText>
            </w:r>
            <w:r>
              <w:rPr>
                <w:b/>
                <w:bCs/>
                <w:sz w:val="20"/>
              </w:rPr>
              <w:fldChar w:fldCharType="separate"/>
            </w:r>
            <w:r w:rsidRPr="001C369B">
              <w:rPr>
                <w:b/>
                <w:bCs/>
                <w:sz w:val="20"/>
              </w:rPr>
              <w:fldChar w:fldCharType="end"/>
            </w:r>
            <w:r w:rsidRPr="001C369B">
              <w:rPr>
                <w:b/>
                <w:bCs/>
                <w:sz w:val="20"/>
              </w:rPr>
              <w:fldChar w:fldCharType="begin">
                <w:ffData>
                  <w:name w:val="Check82"/>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540"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0E27A0" w:rsidP="00E75E1B">
            <w:pPr>
              <w:pStyle w:val="Heading4"/>
              <w:spacing w:after="60"/>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648"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0E27A0" w:rsidP="00E75E1B">
            <w:pPr>
              <w:pStyle w:val="Heading4"/>
              <w:spacing w:after="60"/>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r>
      <w:tr w:rsidR="00B6703E" w:rsidRPr="001C369B">
        <w:trPr>
          <w:trHeight w:val="585"/>
        </w:trPr>
        <w:tc>
          <w:tcPr>
            <w:tcW w:w="1080" w:type="dxa"/>
            <w:vMerge w:val="restart"/>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spacing w:after="60"/>
              <w:jc w:val="center"/>
              <w:rPr>
                <w:b/>
                <w:bCs/>
                <w:sz w:val="24"/>
              </w:rPr>
            </w:pPr>
            <w:r w:rsidRPr="001C369B">
              <w:rPr>
                <w:b/>
                <w:bCs/>
                <w:sz w:val="24"/>
              </w:rPr>
              <w:t>G2</w:t>
            </w:r>
          </w:p>
        </w:tc>
        <w:tc>
          <w:tcPr>
            <w:tcW w:w="6498"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keepLines w:val="0"/>
              <w:spacing w:before="60" w:after="60" w:line="276" w:lineRule="auto"/>
              <w:rPr>
                <w:sz w:val="20"/>
              </w:rPr>
            </w:pPr>
            <w:r w:rsidRPr="001C369B">
              <w:rPr>
                <w:sz w:val="20"/>
              </w:rPr>
              <w:t xml:space="preserve">The </w:t>
            </w:r>
            <w:r w:rsidR="000C70D8" w:rsidRPr="001C369B">
              <w:rPr>
                <w:sz w:val="20"/>
              </w:rPr>
              <w:t xml:space="preserve">device has undergone </w:t>
            </w:r>
            <w:r w:rsidRPr="001C369B">
              <w:rPr>
                <w:sz w:val="20"/>
              </w:rPr>
              <w:t xml:space="preserve">a vulnerability assessment to ensure that the protocols </w:t>
            </w:r>
            <w:r w:rsidR="000C70D8" w:rsidRPr="001C369B">
              <w:rPr>
                <w:sz w:val="20"/>
              </w:rPr>
              <w:t xml:space="preserve">and interfaces list in F1 </w:t>
            </w:r>
            <w:r w:rsidRPr="001C369B">
              <w:rPr>
                <w:sz w:val="20"/>
              </w:rPr>
              <w:t>do not contain exploitable vulnerabilities.</w:t>
            </w:r>
          </w:p>
        </w:tc>
        <w:tc>
          <w:tcPr>
            <w:tcW w:w="630" w:type="dxa"/>
            <w:tcBorders>
              <w:top w:val="single" w:sz="4" w:space="0" w:color="A6A6A6"/>
              <w:left w:val="single" w:sz="4" w:space="0" w:color="A6A6A6"/>
              <w:bottom w:val="nil"/>
              <w:right w:val="single" w:sz="4" w:space="0" w:color="808080" w:themeColor="background1" w:themeShade="80"/>
            </w:tcBorders>
          </w:tcPr>
          <w:p w:rsidR="00B6703E" w:rsidRPr="001C369B" w:rsidRDefault="000E27A0" w:rsidP="00E75E1B">
            <w:pPr>
              <w:pStyle w:val="Heading4"/>
              <w:spacing w:after="60"/>
              <w:jc w:val="center"/>
              <w:rPr>
                <w:b/>
                <w:bCs/>
                <w:sz w:val="20"/>
              </w:rPr>
            </w:pPr>
            <w:r w:rsidRPr="001C369B">
              <w:rPr>
                <w:b/>
                <w:bCs/>
                <w:sz w:val="20"/>
              </w:rPr>
              <w:fldChar w:fldCharType="begin"/>
            </w:r>
            <w:r w:rsidR="00B6703E" w:rsidRPr="001C369B">
              <w:rPr>
                <w:b/>
                <w:bCs/>
                <w:sz w:val="20"/>
              </w:rPr>
              <w:instrText xml:space="preserve"> FORMCHECKBOX </w:instrText>
            </w:r>
            <w:r>
              <w:rPr>
                <w:b/>
                <w:bCs/>
                <w:sz w:val="20"/>
              </w:rPr>
              <w:fldChar w:fldCharType="separate"/>
            </w:r>
            <w:r w:rsidRPr="001C369B">
              <w:rPr>
                <w:b/>
                <w:bCs/>
                <w:sz w:val="20"/>
              </w:rPr>
              <w:fldChar w:fldCharType="end"/>
            </w:r>
            <w:r w:rsidRPr="001C369B">
              <w:rPr>
                <w:b/>
                <w:bCs/>
                <w:sz w:val="20"/>
              </w:rPr>
              <w:fldChar w:fldCharType="begin">
                <w:ffData>
                  <w:name w:val="Check82"/>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540" w:type="dxa"/>
            <w:tcBorders>
              <w:top w:val="single" w:sz="4" w:space="0" w:color="A6A6A6"/>
              <w:left w:val="single" w:sz="4" w:space="0" w:color="808080" w:themeColor="background1" w:themeShade="80"/>
              <w:bottom w:val="nil"/>
              <w:right w:val="single" w:sz="4" w:space="0" w:color="808080" w:themeColor="background1" w:themeShade="80"/>
            </w:tcBorders>
          </w:tcPr>
          <w:p w:rsidR="00B6703E" w:rsidRPr="001C369B" w:rsidRDefault="000E27A0" w:rsidP="00E75E1B">
            <w:pPr>
              <w:pStyle w:val="Heading4"/>
              <w:spacing w:after="60"/>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648" w:type="dxa"/>
            <w:tcBorders>
              <w:top w:val="single" w:sz="4" w:space="0" w:color="A6A6A6"/>
              <w:left w:val="single" w:sz="4" w:space="0" w:color="808080" w:themeColor="background1" w:themeShade="80"/>
              <w:bottom w:val="nil"/>
              <w:right w:val="single" w:sz="4" w:space="0" w:color="808080" w:themeColor="background1" w:themeShade="80"/>
            </w:tcBorders>
          </w:tcPr>
          <w:p w:rsidR="00B6703E" w:rsidRPr="001C369B" w:rsidRDefault="000E27A0" w:rsidP="00E75E1B">
            <w:pPr>
              <w:pStyle w:val="Heading4"/>
              <w:spacing w:after="60"/>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r>
      <w:tr w:rsidR="00B6703E" w:rsidRPr="001C369B">
        <w:trPr>
          <w:trHeight w:val="585"/>
        </w:trPr>
        <w:tc>
          <w:tcPr>
            <w:tcW w:w="108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spacing w:after="60"/>
              <w:jc w:val="center"/>
              <w:rPr>
                <w:b/>
                <w:bCs/>
                <w:sz w:val="24"/>
              </w:rPr>
            </w:pPr>
          </w:p>
        </w:tc>
        <w:tc>
          <w:tcPr>
            <w:tcW w:w="6498" w:type="dxa"/>
            <w:tcBorders>
              <w:top w:val="single" w:sz="4" w:space="0" w:color="A6A6A6"/>
              <w:left w:val="single" w:sz="4" w:space="0" w:color="A6A6A6"/>
              <w:bottom w:val="single" w:sz="4" w:space="0" w:color="A6A6A6"/>
              <w:right w:val="single" w:sz="4" w:space="0" w:color="A6A6A6"/>
            </w:tcBorders>
          </w:tcPr>
          <w:p w:rsidR="00455E2E" w:rsidRPr="001C369B" w:rsidRDefault="00B6703E" w:rsidP="00387E9D">
            <w:pPr>
              <w:keepLines w:val="0"/>
              <w:numPr>
                <w:ilvl w:val="0"/>
                <w:numId w:val="57"/>
              </w:numPr>
              <w:tabs>
                <w:tab w:val="clear" w:pos="792"/>
                <w:tab w:val="num" w:pos="432"/>
              </w:tabs>
              <w:spacing w:before="60" w:after="60" w:line="276" w:lineRule="auto"/>
              <w:ind w:left="432" w:hanging="360"/>
              <w:rPr>
                <w:sz w:val="20"/>
              </w:rPr>
            </w:pPr>
            <w:r w:rsidRPr="001C369B">
              <w:rPr>
                <w:sz w:val="20"/>
              </w:rPr>
              <w:t>The vulnerability assessment is supported by a documented analysis describing the security of the protocols</w:t>
            </w:r>
            <w:r w:rsidR="000C70D8" w:rsidRPr="001C369B">
              <w:rPr>
                <w:sz w:val="20"/>
              </w:rPr>
              <w:t xml:space="preserve"> and interfaces</w:t>
            </w:r>
            <w:r w:rsidRPr="001C369B">
              <w:rPr>
                <w:sz w:val="20"/>
              </w:rPr>
              <w:t>.</w:t>
            </w:r>
          </w:p>
        </w:tc>
        <w:tc>
          <w:tcPr>
            <w:tcW w:w="630" w:type="dxa"/>
            <w:tcBorders>
              <w:top w:val="nil"/>
              <w:left w:val="single" w:sz="4" w:space="0" w:color="A6A6A6"/>
              <w:bottom w:val="nil"/>
              <w:right w:val="single" w:sz="4" w:space="0" w:color="808080" w:themeColor="background1" w:themeShade="80"/>
            </w:tcBorders>
          </w:tcPr>
          <w:p w:rsidR="00B6703E" w:rsidRPr="001C369B" w:rsidRDefault="00B6703E" w:rsidP="00E75E1B">
            <w:pPr>
              <w:pStyle w:val="Heading4"/>
              <w:spacing w:after="60"/>
              <w:jc w:val="center"/>
              <w:rPr>
                <w:b/>
                <w:bCs/>
                <w:sz w:val="20"/>
              </w:rPr>
            </w:pPr>
          </w:p>
        </w:tc>
        <w:tc>
          <w:tcPr>
            <w:tcW w:w="540" w:type="dxa"/>
            <w:tcBorders>
              <w:top w:val="nil"/>
              <w:left w:val="single" w:sz="4" w:space="0" w:color="808080" w:themeColor="background1" w:themeShade="80"/>
              <w:bottom w:val="nil"/>
              <w:right w:val="single" w:sz="4" w:space="0" w:color="808080" w:themeColor="background1" w:themeShade="80"/>
            </w:tcBorders>
          </w:tcPr>
          <w:p w:rsidR="00B6703E" w:rsidRPr="001C369B" w:rsidRDefault="00B6703E" w:rsidP="00E75E1B">
            <w:pPr>
              <w:pStyle w:val="Heading4"/>
              <w:spacing w:after="60"/>
              <w:jc w:val="center"/>
              <w:rPr>
                <w:b/>
                <w:bCs/>
                <w:sz w:val="20"/>
              </w:rPr>
            </w:pPr>
          </w:p>
        </w:tc>
        <w:tc>
          <w:tcPr>
            <w:tcW w:w="648" w:type="dxa"/>
            <w:tcBorders>
              <w:top w:val="nil"/>
              <w:left w:val="single" w:sz="4" w:space="0" w:color="808080" w:themeColor="background1" w:themeShade="80"/>
              <w:bottom w:val="nil"/>
              <w:right w:val="single" w:sz="4" w:space="0" w:color="A6A6A6"/>
            </w:tcBorders>
          </w:tcPr>
          <w:p w:rsidR="00B6703E" w:rsidRPr="001C369B" w:rsidRDefault="00B6703E" w:rsidP="00E75E1B">
            <w:pPr>
              <w:pStyle w:val="Heading4"/>
              <w:spacing w:after="60"/>
              <w:jc w:val="center"/>
              <w:rPr>
                <w:b/>
                <w:bCs/>
                <w:sz w:val="20"/>
              </w:rPr>
            </w:pPr>
          </w:p>
        </w:tc>
      </w:tr>
      <w:tr w:rsidR="00B6703E" w:rsidRPr="001C369B">
        <w:trPr>
          <w:trHeight w:val="585"/>
        </w:trPr>
        <w:tc>
          <w:tcPr>
            <w:tcW w:w="108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spacing w:after="60"/>
              <w:jc w:val="center"/>
              <w:rPr>
                <w:b/>
                <w:bCs/>
                <w:sz w:val="24"/>
              </w:rPr>
            </w:pPr>
          </w:p>
        </w:tc>
        <w:tc>
          <w:tcPr>
            <w:tcW w:w="6498" w:type="dxa"/>
            <w:tcBorders>
              <w:top w:val="single" w:sz="4" w:space="0" w:color="A6A6A6"/>
              <w:left w:val="single" w:sz="4" w:space="0" w:color="A6A6A6"/>
              <w:bottom w:val="single" w:sz="4" w:space="0" w:color="A6A6A6"/>
              <w:right w:val="single" w:sz="4" w:space="0" w:color="A6A6A6"/>
            </w:tcBorders>
          </w:tcPr>
          <w:p w:rsidR="00455E2E" w:rsidRPr="001C369B" w:rsidRDefault="00B6703E" w:rsidP="00387E9D">
            <w:pPr>
              <w:keepLines w:val="0"/>
              <w:numPr>
                <w:ilvl w:val="0"/>
                <w:numId w:val="57"/>
              </w:numPr>
              <w:tabs>
                <w:tab w:val="clear" w:pos="792"/>
                <w:tab w:val="num" w:pos="432"/>
              </w:tabs>
              <w:spacing w:before="60" w:after="60" w:line="276" w:lineRule="auto"/>
              <w:ind w:left="432" w:hanging="360"/>
              <w:rPr>
                <w:sz w:val="20"/>
              </w:rPr>
            </w:pPr>
            <w:r w:rsidRPr="001C369B">
              <w:rPr>
                <w:sz w:val="20"/>
              </w:rPr>
              <w:t>The vulnerability assessment is supported by a vulnerability survey of information available in the public domain.</w:t>
            </w:r>
          </w:p>
        </w:tc>
        <w:tc>
          <w:tcPr>
            <w:tcW w:w="630" w:type="dxa"/>
            <w:tcBorders>
              <w:top w:val="nil"/>
              <w:left w:val="single" w:sz="4" w:space="0" w:color="A6A6A6"/>
              <w:bottom w:val="nil"/>
              <w:right w:val="single" w:sz="4" w:space="0" w:color="808080" w:themeColor="background1" w:themeShade="80"/>
            </w:tcBorders>
          </w:tcPr>
          <w:p w:rsidR="00B6703E" w:rsidRPr="001C369B" w:rsidRDefault="00B6703E" w:rsidP="00E75E1B">
            <w:pPr>
              <w:pStyle w:val="Heading4"/>
              <w:spacing w:after="60"/>
              <w:jc w:val="center"/>
              <w:rPr>
                <w:b/>
                <w:bCs/>
                <w:sz w:val="20"/>
              </w:rPr>
            </w:pPr>
          </w:p>
        </w:tc>
        <w:tc>
          <w:tcPr>
            <w:tcW w:w="540" w:type="dxa"/>
            <w:tcBorders>
              <w:top w:val="nil"/>
              <w:left w:val="single" w:sz="4" w:space="0" w:color="808080" w:themeColor="background1" w:themeShade="80"/>
              <w:bottom w:val="nil"/>
              <w:right w:val="single" w:sz="4" w:space="0" w:color="808080" w:themeColor="background1" w:themeShade="80"/>
            </w:tcBorders>
          </w:tcPr>
          <w:p w:rsidR="00B6703E" w:rsidRPr="001C369B" w:rsidRDefault="00B6703E" w:rsidP="00E75E1B">
            <w:pPr>
              <w:pStyle w:val="Heading4"/>
              <w:spacing w:after="60"/>
              <w:jc w:val="center"/>
              <w:rPr>
                <w:b/>
                <w:bCs/>
                <w:sz w:val="20"/>
              </w:rPr>
            </w:pPr>
          </w:p>
        </w:tc>
        <w:tc>
          <w:tcPr>
            <w:tcW w:w="648" w:type="dxa"/>
            <w:tcBorders>
              <w:top w:val="nil"/>
              <w:left w:val="single" w:sz="4" w:space="0" w:color="808080" w:themeColor="background1" w:themeShade="80"/>
              <w:bottom w:val="nil"/>
              <w:right w:val="single" w:sz="4" w:space="0" w:color="A6A6A6"/>
            </w:tcBorders>
          </w:tcPr>
          <w:p w:rsidR="00B6703E" w:rsidRPr="001C369B" w:rsidRDefault="00B6703E" w:rsidP="00E75E1B">
            <w:pPr>
              <w:pStyle w:val="Heading4"/>
              <w:spacing w:after="60"/>
              <w:jc w:val="center"/>
              <w:rPr>
                <w:b/>
                <w:bCs/>
                <w:sz w:val="20"/>
              </w:rPr>
            </w:pPr>
          </w:p>
        </w:tc>
      </w:tr>
      <w:tr w:rsidR="00B6703E" w:rsidRPr="001C369B">
        <w:trPr>
          <w:trHeight w:val="360"/>
        </w:trPr>
        <w:tc>
          <w:tcPr>
            <w:tcW w:w="108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keepLines w:val="0"/>
              <w:spacing w:after="60"/>
              <w:jc w:val="center"/>
              <w:rPr>
                <w:b/>
                <w:bCs/>
                <w:sz w:val="24"/>
              </w:rPr>
            </w:pPr>
          </w:p>
        </w:tc>
        <w:tc>
          <w:tcPr>
            <w:tcW w:w="6498" w:type="dxa"/>
            <w:tcBorders>
              <w:top w:val="single" w:sz="4" w:space="0" w:color="A6A6A6"/>
              <w:left w:val="single" w:sz="4" w:space="0" w:color="A6A6A6"/>
              <w:bottom w:val="single" w:sz="4" w:space="0" w:color="A6A6A6"/>
              <w:right w:val="single" w:sz="4" w:space="0" w:color="A6A6A6"/>
            </w:tcBorders>
          </w:tcPr>
          <w:p w:rsidR="00455E2E" w:rsidRPr="001C369B" w:rsidRDefault="00B6703E" w:rsidP="00387E9D">
            <w:pPr>
              <w:keepLines w:val="0"/>
              <w:numPr>
                <w:ilvl w:val="0"/>
                <w:numId w:val="57"/>
              </w:numPr>
              <w:tabs>
                <w:tab w:val="clear" w:pos="792"/>
                <w:tab w:val="num" w:pos="432"/>
              </w:tabs>
              <w:spacing w:before="60" w:after="60" w:line="276" w:lineRule="auto"/>
              <w:ind w:left="432" w:hanging="360"/>
              <w:rPr>
                <w:sz w:val="20"/>
              </w:rPr>
            </w:pPr>
            <w:r w:rsidRPr="001C369B">
              <w:rPr>
                <w:sz w:val="20"/>
              </w:rPr>
              <w:t>The vulnerability assessment is supported by testing.</w:t>
            </w:r>
          </w:p>
        </w:tc>
        <w:tc>
          <w:tcPr>
            <w:tcW w:w="630" w:type="dxa"/>
            <w:tcBorders>
              <w:top w:val="nil"/>
              <w:left w:val="single" w:sz="4" w:space="0" w:color="A6A6A6"/>
              <w:bottom w:val="single" w:sz="4" w:space="0" w:color="A6A6A6"/>
              <w:right w:val="single" w:sz="4" w:space="0" w:color="808080" w:themeColor="background1" w:themeShade="80"/>
            </w:tcBorders>
          </w:tcPr>
          <w:p w:rsidR="00B6703E" w:rsidRPr="001C369B" w:rsidRDefault="00B6703E" w:rsidP="00E75E1B">
            <w:pPr>
              <w:pStyle w:val="Heading4"/>
              <w:spacing w:after="60"/>
              <w:jc w:val="center"/>
              <w:rPr>
                <w:b/>
                <w:bCs/>
                <w:sz w:val="20"/>
              </w:rPr>
            </w:pPr>
          </w:p>
        </w:tc>
        <w:tc>
          <w:tcPr>
            <w:tcW w:w="540" w:type="dxa"/>
            <w:tcBorders>
              <w:top w:val="nil"/>
              <w:left w:val="single" w:sz="4" w:space="0" w:color="808080" w:themeColor="background1" w:themeShade="80"/>
              <w:bottom w:val="single" w:sz="4" w:space="0" w:color="A6A6A6"/>
              <w:right w:val="single" w:sz="4" w:space="0" w:color="808080" w:themeColor="background1" w:themeShade="80"/>
            </w:tcBorders>
          </w:tcPr>
          <w:p w:rsidR="00B6703E" w:rsidRPr="001C369B" w:rsidRDefault="00B6703E" w:rsidP="00E75E1B">
            <w:pPr>
              <w:pStyle w:val="Heading4"/>
              <w:spacing w:after="60"/>
              <w:jc w:val="center"/>
              <w:rPr>
                <w:b/>
                <w:bCs/>
                <w:sz w:val="20"/>
              </w:rPr>
            </w:pPr>
          </w:p>
        </w:tc>
        <w:tc>
          <w:tcPr>
            <w:tcW w:w="648" w:type="dxa"/>
            <w:tcBorders>
              <w:top w:val="nil"/>
              <w:left w:val="single" w:sz="4" w:space="0" w:color="808080" w:themeColor="background1" w:themeShade="80"/>
              <w:bottom w:val="single" w:sz="4" w:space="0" w:color="A6A6A6"/>
              <w:right w:val="single" w:sz="4" w:space="0" w:color="A6A6A6"/>
            </w:tcBorders>
          </w:tcPr>
          <w:p w:rsidR="00B6703E" w:rsidRPr="001C369B" w:rsidRDefault="00B6703E" w:rsidP="00E75E1B">
            <w:pPr>
              <w:pStyle w:val="Heading4"/>
              <w:spacing w:after="60"/>
              <w:jc w:val="center"/>
              <w:rPr>
                <w:b/>
                <w:bCs/>
                <w:sz w:val="20"/>
              </w:rPr>
            </w:pPr>
          </w:p>
        </w:tc>
      </w:tr>
      <w:tr w:rsidR="00B6703E" w:rsidRPr="001C369B">
        <w:tblPrEx>
          <w:tblBorders>
            <w:bottom w:val="none" w:sz="0" w:space="0" w:color="auto"/>
            <w:insideH w:val="none" w:sz="0" w:space="0" w:color="auto"/>
            <w:insideV w:val="none" w:sz="0" w:space="0" w:color="auto"/>
          </w:tblBorders>
        </w:tblPrEx>
        <w:trPr>
          <w:trHeight w:val="332"/>
        </w:trPr>
        <w:tc>
          <w:tcPr>
            <w:tcW w:w="1080" w:type="dxa"/>
            <w:vMerge w:val="restart"/>
            <w:tcBorders>
              <w:top w:val="single" w:sz="4" w:space="0" w:color="A6A6A6"/>
              <w:left w:val="single" w:sz="4" w:space="0" w:color="A6A6A6"/>
              <w:right w:val="single" w:sz="4" w:space="0" w:color="A6A6A6"/>
            </w:tcBorders>
          </w:tcPr>
          <w:p w:rsidR="00B6703E" w:rsidRPr="001C369B" w:rsidRDefault="00B6703E" w:rsidP="002546FA">
            <w:pPr>
              <w:spacing w:after="60"/>
              <w:jc w:val="center"/>
              <w:rPr>
                <w:b/>
                <w:bCs/>
                <w:sz w:val="24"/>
              </w:rPr>
            </w:pPr>
            <w:r w:rsidRPr="001C369B">
              <w:rPr>
                <w:b/>
                <w:bCs/>
                <w:sz w:val="24"/>
              </w:rPr>
              <w:t>G3</w:t>
            </w:r>
          </w:p>
        </w:tc>
        <w:tc>
          <w:tcPr>
            <w:tcW w:w="6498" w:type="dxa"/>
            <w:tcBorders>
              <w:top w:val="single" w:sz="4" w:space="0" w:color="A6A6A6"/>
              <w:left w:val="single" w:sz="4" w:space="0" w:color="A6A6A6"/>
              <w:bottom w:val="single" w:sz="4" w:space="0" w:color="A6A6A6"/>
              <w:right w:val="single" w:sz="4" w:space="0" w:color="A6A6A6"/>
            </w:tcBorders>
          </w:tcPr>
          <w:p w:rsidR="00B6703E" w:rsidRPr="001C369B" w:rsidRDefault="00CC4F49" w:rsidP="00CC4F49">
            <w:pPr>
              <w:keepLines w:val="0"/>
              <w:spacing w:before="60" w:after="60" w:line="276" w:lineRule="auto"/>
              <w:rPr>
                <w:sz w:val="20"/>
              </w:rPr>
            </w:pPr>
            <w:r w:rsidRPr="001C369B">
              <w:rPr>
                <w:sz w:val="20"/>
              </w:rPr>
              <w:t>The platform vendor has vulnerability disclosure measures in place for the device.</w:t>
            </w:r>
          </w:p>
        </w:tc>
        <w:tc>
          <w:tcPr>
            <w:tcW w:w="630" w:type="dxa"/>
            <w:tcBorders>
              <w:top w:val="single" w:sz="4" w:space="0" w:color="A6A6A6"/>
              <w:left w:val="single" w:sz="4" w:space="0" w:color="A6A6A6"/>
              <w:right w:val="single" w:sz="4" w:space="0" w:color="A6A6A6"/>
            </w:tcBorders>
          </w:tcPr>
          <w:p w:rsidR="00B6703E" w:rsidRPr="001C369B" w:rsidRDefault="000E27A0" w:rsidP="00E75E1B">
            <w:pPr>
              <w:pStyle w:val="Heading4"/>
              <w:spacing w:after="60"/>
              <w:jc w:val="center"/>
              <w:rPr>
                <w:b/>
                <w:bCs/>
                <w:sz w:val="20"/>
              </w:rPr>
            </w:pPr>
            <w:r w:rsidRPr="001C369B">
              <w:rPr>
                <w:b/>
                <w:bCs/>
                <w:sz w:val="20"/>
              </w:rPr>
              <w:fldChar w:fldCharType="begin"/>
            </w:r>
            <w:r w:rsidR="00B6703E" w:rsidRPr="001C369B">
              <w:rPr>
                <w:b/>
                <w:bCs/>
                <w:sz w:val="20"/>
              </w:rPr>
              <w:instrText xml:space="preserve"> FORMCHECKBOX </w:instrText>
            </w:r>
            <w:r>
              <w:rPr>
                <w:b/>
                <w:bCs/>
                <w:sz w:val="20"/>
              </w:rPr>
              <w:fldChar w:fldCharType="separate"/>
            </w:r>
            <w:r w:rsidRPr="001C369B">
              <w:rPr>
                <w:b/>
                <w:bCs/>
                <w:sz w:val="20"/>
              </w:rPr>
              <w:fldChar w:fldCharType="end"/>
            </w:r>
            <w:r w:rsidRPr="001C369B">
              <w:rPr>
                <w:b/>
                <w:bCs/>
                <w:sz w:val="20"/>
              </w:rPr>
              <w:fldChar w:fldCharType="begin">
                <w:ffData>
                  <w:name w:val="Check82"/>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540" w:type="dxa"/>
            <w:tcBorders>
              <w:top w:val="single" w:sz="4" w:space="0" w:color="A6A6A6"/>
              <w:left w:val="single" w:sz="4" w:space="0" w:color="A6A6A6"/>
              <w:right w:val="single" w:sz="4" w:space="0" w:color="A6A6A6"/>
            </w:tcBorders>
          </w:tcPr>
          <w:p w:rsidR="00B6703E" w:rsidRPr="001C369B" w:rsidRDefault="000E27A0" w:rsidP="00E75E1B">
            <w:pPr>
              <w:pStyle w:val="Heading4"/>
              <w:spacing w:after="60"/>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648" w:type="dxa"/>
            <w:tcBorders>
              <w:top w:val="single" w:sz="4" w:space="0" w:color="A6A6A6"/>
              <w:left w:val="single" w:sz="4" w:space="0" w:color="A6A6A6"/>
              <w:right w:val="single" w:sz="4" w:space="0" w:color="A6A6A6"/>
            </w:tcBorders>
          </w:tcPr>
          <w:p w:rsidR="00B6703E" w:rsidRPr="001C369B" w:rsidRDefault="000E27A0" w:rsidP="00E75E1B">
            <w:pPr>
              <w:pStyle w:val="Heading4"/>
              <w:spacing w:after="60"/>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r>
      <w:tr w:rsidR="00B6703E" w:rsidRPr="001C369B">
        <w:tblPrEx>
          <w:tblBorders>
            <w:bottom w:val="none" w:sz="0" w:space="0" w:color="auto"/>
            <w:insideH w:val="none" w:sz="0" w:space="0" w:color="auto"/>
            <w:insideV w:val="none" w:sz="0" w:space="0" w:color="auto"/>
          </w:tblBorders>
        </w:tblPrEx>
        <w:trPr>
          <w:trHeight w:val="269"/>
        </w:trPr>
        <w:tc>
          <w:tcPr>
            <w:tcW w:w="1080" w:type="dxa"/>
            <w:vMerge/>
            <w:tcBorders>
              <w:left w:val="single" w:sz="4" w:space="0" w:color="A6A6A6"/>
              <w:right w:val="single" w:sz="4" w:space="0" w:color="A6A6A6"/>
            </w:tcBorders>
          </w:tcPr>
          <w:p w:rsidR="00B6703E" w:rsidRPr="001C369B" w:rsidRDefault="00B6703E" w:rsidP="008F3B0D">
            <w:pPr>
              <w:spacing w:before="60" w:after="60"/>
              <w:rPr>
                <w:b/>
                <w:bCs/>
                <w:sz w:val="24"/>
              </w:rPr>
            </w:pPr>
          </w:p>
        </w:tc>
        <w:tc>
          <w:tcPr>
            <w:tcW w:w="6498" w:type="dxa"/>
            <w:tcBorders>
              <w:top w:val="single" w:sz="4" w:space="0" w:color="A6A6A6"/>
              <w:left w:val="single" w:sz="4" w:space="0" w:color="A6A6A6"/>
              <w:bottom w:val="single" w:sz="4" w:space="0" w:color="A6A6A6"/>
              <w:right w:val="single" w:sz="4" w:space="0" w:color="A6A6A6"/>
            </w:tcBorders>
          </w:tcPr>
          <w:p w:rsidR="00455E2E" w:rsidRPr="001C369B" w:rsidRDefault="001536E2" w:rsidP="00387E9D">
            <w:pPr>
              <w:keepLines w:val="0"/>
              <w:numPr>
                <w:ilvl w:val="0"/>
                <w:numId w:val="58"/>
              </w:numPr>
              <w:tabs>
                <w:tab w:val="clear" w:pos="792"/>
                <w:tab w:val="num" w:pos="432"/>
              </w:tabs>
              <w:spacing w:before="60" w:after="60" w:line="276" w:lineRule="auto"/>
              <w:ind w:left="432" w:hanging="360"/>
              <w:rPr>
                <w:sz w:val="20"/>
              </w:rPr>
            </w:pPr>
            <w:r w:rsidRPr="001C369B">
              <w:rPr>
                <w:sz w:val="20"/>
              </w:rPr>
              <w:t xml:space="preserve">The </w:t>
            </w:r>
            <w:r w:rsidR="00F31036" w:rsidRPr="001C369B">
              <w:rPr>
                <w:sz w:val="20"/>
              </w:rPr>
              <w:t>vulnerability-</w:t>
            </w:r>
            <w:r w:rsidRPr="001C369B">
              <w:rPr>
                <w:sz w:val="20"/>
              </w:rPr>
              <w:t>disclosure measures are documented.</w:t>
            </w:r>
          </w:p>
        </w:tc>
        <w:tc>
          <w:tcPr>
            <w:tcW w:w="630" w:type="dxa"/>
            <w:tcBorders>
              <w:left w:val="single" w:sz="4" w:space="0" w:color="A6A6A6"/>
              <w:right w:val="single" w:sz="4" w:space="0" w:color="A6A6A6"/>
            </w:tcBorders>
          </w:tcPr>
          <w:p w:rsidR="00B6703E" w:rsidRPr="001C369B" w:rsidRDefault="00B6703E" w:rsidP="00E75E1B">
            <w:pPr>
              <w:pStyle w:val="Heading4"/>
              <w:spacing w:after="60"/>
              <w:jc w:val="center"/>
              <w:rPr>
                <w:b/>
                <w:bCs/>
                <w:sz w:val="20"/>
              </w:rPr>
            </w:pPr>
          </w:p>
        </w:tc>
        <w:tc>
          <w:tcPr>
            <w:tcW w:w="540" w:type="dxa"/>
            <w:tcBorders>
              <w:left w:val="single" w:sz="4" w:space="0" w:color="A6A6A6"/>
              <w:right w:val="single" w:sz="4" w:space="0" w:color="A6A6A6"/>
            </w:tcBorders>
          </w:tcPr>
          <w:p w:rsidR="00B6703E" w:rsidRPr="001C369B" w:rsidRDefault="00B6703E" w:rsidP="00E75E1B">
            <w:pPr>
              <w:pStyle w:val="Heading4"/>
              <w:spacing w:after="60"/>
              <w:jc w:val="center"/>
              <w:rPr>
                <w:b/>
                <w:bCs/>
                <w:sz w:val="20"/>
              </w:rPr>
            </w:pPr>
          </w:p>
        </w:tc>
        <w:tc>
          <w:tcPr>
            <w:tcW w:w="648" w:type="dxa"/>
            <w:tcBorders>
              <w:left w:val="single" w:sz="4" w:space="0" w:color="A6A6A6"/>
              <w:right w:val="single" w:sz="4" w:space="0" w:color="A6A6A6"/>
            </w:tcBorders>
          </w:tcPr>
          <w:p w:rsidR="00B6703E" w:rsidRPr="001C369B" w:rsidRDefault="00B6703E" w:rsidP="00E75E1B">
            <w:pPr>
              <w:pStyle w:val="Heading4"/>
              <w:spacing w:after="60"/>
              <w:jc w:val="center"/>
              <w:rPr>
                <w:b/>
                <w:bCs/>
                <w:sz w:val="20"/>
              </w:rPr>
            </w:pPr>
          </w:p>
        </w:tc>
      </w:tr>
      <w:tr w:rsidR="00B6703E" w:rsidRPr="001C369B">
        <w:tblPrEx>
          <w:tblBorders>
            <w:bottom w:val="none" w:sz="0" w:space="0" w:color="auto"/>
            <w:insideH w:val="none" w:sz="0" w:space="0" w:color="auto"/>
            <w:insideV w:val="none" w:sz="0" w:space="0" w:color="auto"/>
          </w:tblBorders>
        </w:tblPrEx>
        <w:trPr>
          <w:trHeight w:val="449"/>
        </w:trPr>
        <w:tc>
          <w:tcPr>
            <w:tcW w:w="1080" w:type="dxa"/>
            <w:vMerge/>
            <w:tcBorders>
              <w:left w:val="single" w:sz="4" w:space="0" w:color="A6A6A6"/>
              <w:right w:val="single" w:sz="4" w:space="0" w:color="A6A6A6"/>
            </w:tcBorders>
          </w:tcPr>
          <w:p w:rsidR="00B6703E" w:rsidRPr="001C369B" w:rsidRDefault="00B6703E" w:rsidP="008F3B0D">
            <w:pPr>
              <w:keepLines w:val="0"/>
              <w:spacing w:before="60" w:after="60"/>
              <w:rPr>
                <w:b/>
                <w:bCs/>
                <w:sz w:val="24"/>
              </w:rPr>
            </w:pPr>
          </w:p>
        </w:tc>
        <w:tc>
          <w:tcPr>
            <w:tcW w:w="6498" w:type="dxa"/>
            <w:tcBorders>
              <w:top w:val="single" w:sz="4" w:space="0" w:color="A6A6A6"/>
              <w:left w:val="single" w:sz="4" w:space="0" w:color="A6A6A6"/>
              <w:bottom w:val="single" w:sz="4" w:space="0" w:color="A6A6A6"/>
              <w:right w:val="single" w:sz="4" w:space="0" w:color="A6A6A6"/>
            </w:tcBorders>
          </w:tcPr>
          <w:p w:rsidR="00455E2E" w:rsidRPr="001C369B" w:rsidRDefault="001536E2" w:rsidP="00387E9D">
            <w:pPr>
              <w:keepLines w:val="0"/>
              <w:numPr>
                <w:ilvl w:val="0"/>
                <w:numId w:val="58"/>
              </w:numPr>
              <w:tabs>
                <w:tab w:val="clear" w:pos="792"/>
                <w:tab w:val="num" w:pos="432"/>
              </w:tabs>
              <w:spacing w:before="60" w:after="60" w:line="276" w:lineRule="auto"/>
              <w:ind w:left="432" w:hanging="360"/>
              <w:rPr>
                <w:sz w:val="20"/>
              </w:rPr>
            </w:pPr>
            <w:r w:rsidRPr="001C369B">
              <w:rPr>
                <w:sz w:val="20"/>
              </w:rPr>
              <w:t xml:space="preserve">The </w:t>
            </w:r>
            <w:r w:rsidR="00F31036" w:rsidRPr="001C369B">
              <w:rPr>
                <w:sz w:val="20"/>
              </w:rPr>
              <w:t>vulnerability-</w:t>
            </w:r>
            <w:r w:rsidRPr="001C369B">
              <w:rPr>
                <w:sz w:val="20"/>
              </w:rPr>
              <w:t>disclosure measures ensure a timely distribution of information about newly found vulnerabilities. This information includes identification, description</w:t>
            </w:r>
            <w:r w:rsidR="00F31036" w:rsidRPr="001C369B">
              <w:rPr>
                <w:sz w:val="20"/>
              </w:rPr>
              <w:t>,</w:t>
            </w:r>
            <w:r w:rsidRPr="001C369B">
              <w:rPr>
                <w:sz w:val="20"/>
              </w:rPr>
              <w:t xml:space="preserve"> and assessment of the vulnerabilities.</w:t>
            </w:r>
          </w:p>
        </w:tc>
        <w:tc>
          <w:tcPr>
            <w:tcW w:w="630" w:type="dxa"/>
            <w:tcBorders>
              <w:left w:val="single" w:sz="4" w:space="0" w:color="A6A6A6"/>
              <w:right w:val="single" w:sz="4" w:space="0" w:color="A6A6A6"/>
            </w:tcBorders>
          </w:tcPr>
          <w:p w:rsidR="00B6703E" w:rsidRPr="001C369B" w:rsidRDefault="00B6703E" w:rsidP="00E75E1B">
            <w:pPr>
              <w:pStyle w:val="Heading4"/>
              <w:spacing w:before="60" w:after="60"/>
              <w:jc w:val="center"/>
              <w:rPr>
                <w:b/>
                <w:bCs/>
                <w:sz w:val="20"/>
              </w:rPr>
            </w:pPr>
          </w:p>
        </w:tc>
        <w:tc>
          <w:tcPr>
            <w:tcW w:w="540" w:type="dxa"/>
            <w:tcBorders>
              <w:left w:val="single" w:sz="4" w:space="0" w:color="A6A6A6"/>
              <w:right w:val="single" w:sz="4" w:space="0" w:color="A6A6A6"/>
            </w:tcBorders>
          </w:tcPr>
          <w:p w:rsidR="00B6703E" w:rsidRPr="001C369B" w:rsidRDefault="00B6703E" w:rsidP="00E75E1B">
            <w:pPr>
              <w:pStyle w:val="Heading4"/>
              <w:spacing w:before="60" w:after="60"/>
              <w:jc w:val="center"/>
              <w:rPr>
                <w:b/>
                <w:bCs/>
                <w:sz w:val="20"/>
              </w:rPr>
            </w:pPr>
          </w:p>
        </w:tc>
        <w:tc>
          <w:tcPr>
            <w:tcW w:w="648" w:type="dxa"/>
            <w:tcBorders>
              <w:left w:val="single" w:sz="4" w:space="0" w:color="A6A6A6"/>
              <w:right w:val="single" w:sz="4" w:space="0" w:color="A6A6A6"/>
            </w:tcBorders>
          </w:tcPr>
          <w:p w:rsidR="00B6703E" w:rsidRPr="001C369B" w:rsidRDefault="00B6703E" w:rsidP="00E75E1B">
            <w:pPr>
              <w:pStyle w:val="Heading4"/>
              <w:spacing w:before="60" w:after="60"/>
              <w:jc w:val="center"/>
              <w:rPr>
                <w:b/>
                <w:bCs/>
                <w:sz w:val="20"/>
              </w:rPr>
            </w:pPr>
          </w:p>
        </w:tc>
      </w:tr>
      <w:tr w:rsidR="001536E2" w:rsidRPr="001C369B">
        <w:tblPrEx>
          <w:tblBorders>
            <w:bottom w:val="none" w:sz="0" w:space="0" w:color="auto"/>
            <w:insideH w:val="none" w:sz="0" w:space="0" w:color="auto"/>
            <w:insideV w:val="none" w:sz="0" w:space="0" w:color="auto"/>
          </w:tblBorders>
        </w:tblPrEx>
        <w:trPr>
          <w:trHeight w:val="449"/>
        </w:trPr>
        <w:tc>
          <w:tcPr>
            <w:tcW w:w="1080" w:type="dxa"/>
            <w:tcBorders>
              <w:left w:val="single" w:sz="4" w:space="0" w:color="A6A6A6"/>
              <w:bottom w:val="single" w:sz="4" w:space="0" w:color="A6A6A6"/>
              <w:right w:val="single" w:sz="4" w:space="0" w:color="A6A6A6"/>
            </w:tcBorders>
          </w:tcPr>
          <w:p w:rsidR="001536E2" w:rsidRPr="001C369B" w:rsidRDefault="001536E2" w:rsidP="008F3B0D">
            <w:pPr>
              <w:keepLines w:val="0"/>
              <w:spacing w:before="60" w:after="60"/>
              <w:rPr>
                <w:b/>
                <w:bCs/>
                <w:sz w:val="24"/>
              </w:rPr>
            </w:pPr>
          </w:p>
        </w:tc>
        <w:tc>
          <w:tcPr>
            <w:tcW w:w="6498" w:type="dxa"/>
            <w:tcBorders>
              <w:top w:val="single" w:sz="4" w:space="0" w:color="A6A6A6"/>
              <w:left w:val="single" w:sz="4" w:space="0" w:color="A6A6A6"/>
              <w:bottom w:val="single" w:sz="4" w:space="0" w:color="A6A6A6"/>
              <w:right w:val="single" w:sz="4" w:space="0" w:color="A6A6A6"/>
            </w:tcBorders>
          </w:tcPr>
          <w:p w:rsidR="00455E2E" w:rsidRPr="001C369B" w:rsidRDefault="001536E2" w:rsidP="00387E9D">
            <w:pPr>
              <w:keepLines w:val="0"/>
              <w:numPr>
                <w:ilvl w:val="0"/>
                <w:numId w:val="58"/>
              </w:numPr>
              <w:tabs>
                <w:tab w:val="clear" w:pos="792"/>
                <w:tab w:val="num" w:pos="432"/>
              </w:tabs>
              <w:spacing w:before="60" w:after="60" w:line="276" w:lineRule="auto"/>
              <w:ind w:left="432" w:hanging="360"/>
              <w:rPr>
                <w:sz w:val="20"/>
              </w:rPr>
            </w:pPr>
            <w:r w:rsidRPr="001C369B">
              <w:rPr>
                <w:sz w:val="20"/>
              </w:rPr>
              <w:t xml:space="preserve">The </w:t>
            </w:r>
            <w:r w:rsidR="00F31036" w:rsidRPr="001C369B">
              <w:rPr>
                <w:sz w:val="20"/>
              </w:rPr>
              <w:t>vulnerability-</w:t>
            </w:r>
            <w:r w:rsidRPr="001C369B">
              <w:rPr>
                <w:sz w:val="20"/>
              </w:rPr>
              <w:t>disclosure measures ensure a timely distribution of mitigation measures.</w:t>
            </w:r>
          </w:p>
        </w:tc>
        <w:tc>
          <w:tcPr>
            <w:tcW w:w="630" w:type="dxa"/>
            <w:tcBorders>
              <w:left w:val="single" w:sz="4" w:space="0" w:color="A6A6A6"/>
              <w:bottom w:val="single" w:sz="4" w:space="0" w:color="A6A6A6"/>
              <w:right w:val="single" w:sz="4" w:space="0" w:color="A6A6A6"/>
            </w:tcBorders>
          </w:tcPr>
          <w:p w:rsidR="001536E2" w:rsidRPr="001C369B" w:rsidRDefault="001536E2" w:rsidP="00E75E1B">
            <w:pPr>
              <w:pStyle w:val="Heading4"/>
              <w:spacing w:before="60" w:after="60"/>
              <w:jc w:val="center"/>
              <w:rPr>
                <w:b/>
                <w:bCs/>
                <w:sz w:val="20"/>
              </w:rPr>
            </w:pPr>
          </w:p>
        </w:tc>
        <w:tc>
          <w:tcPr>
            <w:tcW w:w="540" w:type="dxa"/>
            <w:tcBorders>
              <w:left w:val="single" w:sz="4" w:space="0" w:color="A6A6A6"/>
              <w:bottom w:val="single" w:sz="4" w:space="0" w:color="A6A6A6"/>
              <w:right w:val="single" w:sz="4" w:space="0" w:color="A6A6A6"/>
            </w:tcBorders>
          </w:tcPr>
          <w:p w:rsidR="001536E2" w:rsidRPr="001C369B" w:rsidRDefault="001536E2" w:rsidP="00E75E1B">
            <w:pPr>
              <w:pStyle w:val="Heading4"/>
              <w:spacing w:before="60" w:after="60"/>
              <w:jc w:val="center"/>
              <w:rPr>
                <w:b/>
                <w:bCs/>
                <w:sz w:val="20"/>
              </w:rPr>
            </w:pPr>
          </w:p>
        </w:tc>
        <w:tc>
          <w:tcPr>
            <w:tcW w:w="648" w:type="dxa"/>
            <w:tcBorders>
              <w:left w:val="single" w:sz="4" w:space="0" w:color="A6A6A6"/>
              <w:bottom w:val="single" w:sz="4" w:space="0" w:color="A6A6A6"/>
              <w:right w:val="single" w:sz="4" w:space="0" w:color="A6A6A6"/>
            </w:tcBorders>
          </w:tcPr>
          <w:p w:rsidR="001536E2" w:rsidRPr="001C369B" w:rsidRDefault="001536E2" w:rsidP="00E75E1B">
            <w:pPr>
              <w:pStyle w:val="Heading4"/>
              <w:spacing w:before="60" w:after="60"/>
              <w:jc w:val="center"/>
              <w:rPr>
                <w:b/>
                <w:bCs/>
                <w:sz w:val="20"/>
              </w:rPr>
            </w:pPr>
          </w:p>
        </w:tc>
      </w:tr>
      <w:bookmarkEnd w:id="56"/>
    </w:tbl>
    <w:p w:rsidR="00B6703E" w:rsidRPr="001C369B" w:rsidRDefault="00841A52" w:rsidP="00E75E1B">
      <w:pPr>
        <w:pStyle w:val="Heading2"/>
        <w:spacing w:before="0"/>
        <w:rPr>
          <w:noProof w:val="0"/>
        </w:rPr>
      </w:pPr>
      <w:r w:rsidRPr="001C369B">
        <w:rPr>
          <w:noProof w:val="0"/>
        </w:rPr>
        <w:br w:type="page"/>
      </w:r>
      <w:bookmarkStart w:id="58" w:name="_Toc169336567"/>
      <w:bookmarkStart w:id="59" w:name="_Toc226823804"/>
      <w:r w:rsidRPr="001C369B">
        <w:rPr>
          <w:noProof w:val="0"/>
        </w:rPr>
        <w:lastRenderedPageBreak/>
        <w:t xml:space="preserve">H – </w:t>
      </w:r>
      <w:bookmarkEnd w:id="58"/>
      <w:r w:rsidRPr="001C369B">
        <w:rPr>
          <w:noProof w:val="0"/>
        </w:rPr>
        <w:t>Vendor Guidance</w:t>
      </w:r>
      <w:bookmarkEnd w:id="59"/>
    </w:p>
    <w:p w:rsidR="00B6703E" w:rsidRPr="001C369B" w:rsidRDefault="00B6703E" w:rsidP="003E4046">
      <w:pPr>
        <w:spacing w:after="0" w:line="276" w:lineRule="auto"/>
        <w:rPr>
          <w:sz w:val="20"/>
        </w:rPr>
      </w:pPr>
      <w:r w:rsidRPr="001C369B">
        <w:rPr>
          <w:sz w:val="20"/>
        </w:rPr>
        <w:t xml:space="preserve">The vendor must complete the </w:t>
      </w:r>
      <w:r w:rsidR="002644CD" w:rsidRPr="001C369B">
        <w:rPr>
          <w:sz w:val="20"/>
        </w:rPr>
        <w:t xml:space="preserve">following </w:t>
      </w:r>
      <w:r w:rsidRPr="001C369B">
        <w:rPr>
          <w:sz w:val="20"/>
        </w:rPr>
        <w:t xml:space="preserve">Security Compliance Statements concerning the </w:t>
      </w:r>
      <w:r w:rsidR="001536E2" w:rsidRPr="001C369B">
        <w:rPr>
          <w:sz w:val="20"/>
        </w:rPr>
        <w:t>Vendor Guidance.</w:t>
      </w:r>
    </w:p>
    <w:p w:rsidR="00B6703E" w:rsidRPr="001C369B" w:rsidRDefault="002644CD" w:rsidP="003E4046">
      <w:pPr>
        <w:spacing w:after="240" w:line="276" w:lineRule="auto"/>
        <w:rPr>
          <w:sz w:val="20"/>
        </w:rPr>
      </w:pPr>
      <w:r w:rsidRPr="001C369B">
        <w:rPr>
          <w:sz w:val="20"/>
        </w:rPr>
        <w:t xml:space="preserve">This </w:t>
      </w:r>
      <w:r w:rsidR="001536E2" w:rsidRPr="001C369B">
        <w:rPr>
          <w:sz w:val="20"/>
        </w:rPr>
        <w:t>table</w:t>
      </w:r>
      <w:r w:rsidR="00B6703E" w:rsidRPr="001C369B">
        <w:rPr>
          <w:sz w:val="20"/>
        </w:rPr>
        <w:t xml:space="preserve"> must be completed considering the </w:t>
      </w:r>
      <w:r w:rsidR="001536E2" w:rsidRPr="001C369B">
        <w:rPr>
          <w:sz w:val="20"/>
        </w:rPr>
        <w:t>vendor guidance</w:t>
      </w:r>
      <w:r w:rsidR="00B6703E" w:rsidRPr="001C369B">
        <w:rPr>
          <w:sz w:val="20"/>
        </w:rPr>
        <w:t xml:space="preserve"> </w:t>
      </w:r>
      <w:r w:rsidR="00B6703E" w:rsidRPr="001C369B">
        <w:rPr>
          <w:b/>
          <w:sz w:val="20"/>
        </w:rPr>
        <w:t xml:space="preserve">in </w:t>
      </w:r>
      <w:r w:rsidR="001536E2" w:rsidRPr="001C369B">
        <w:rPr>
          <w:b/>
          <w:sz w:val="20"/>
        </w:rPr>
        <w:t xml:space="preserve">its </w:t>
      </w:r>
      <w:r w:rsidR="00B6703E" w:rsidRPr="001C369B">
        <w:rPr>
          <w:b/>
          <w:sz w:val="20"/>
        </w:rPr>
        <w:t>entirety</w:t>
      </w:r>
      <w:r w:rsidR="00B6703E" w:rsidRPr="001C369B">
        <w:rPr>
          <w:sz w:val="20"/>
        </w:rPr>
        <w:t xml:space="preserve">. Answer “Yes” if </w:t>
      </w:r>
      <w:r w:rsidR="00B6703E" w:rsidRPr="001C369B">
        <w:rPr>
          <w:b/>
          <w:sz w:val="20"/>
        </w:rPr>
        <w:t>all</w:t>
      </w:r>
      <w:r w:rsidR="00B6703E" w:rsidRPr="001C369B">
        <w:rPr>
          <w:sz w:val="20"/>
        </w:rPr>
        <w:t xml:space="preserve"> the </w:t>
      </w:r>
      <w:r w:rsidR="001536E2" w:rsidRPr="001C369B">
        <w:rPr>
          <w:sz w:val="20"/>
        </w:rPr>
        <w:t xml:space="preserve">open </w:t>
      </w:r>
      <w:r w:rsidR="00B6703E" w:rsidRPr="001C369B">
        <w:rPr>
          <w:sz w:val="20"/>
        </w:rPr>
        <w:t xml:space="preserve">protocols </w:t>
      </w:r>
      <w:r w:rsidR="001536E2" w:rsidRPr="001C369B">
        <w:rPr>
          <w:sz w:val="20"/>
        </w:rPr>
        <w:t xml:space="preserve">and interfaces </w:t>
      </w:r>
      <w:r w:rsidR="00B6703E" w:rsidRPr="001C369B">
        <w:rPr>
          <w:sz w:val="20"/>
        </w:rPr>
        <w:t xml:space="preserve">declared in the </w:t>
      </w:r>
      <w:hyperlink w:anchor="prot_decl_form" w:history="1">
        <w:r w:rsidR="00B6703E" w:rsidRPr="001C369B">
          <w:rPr>
            <w:rStyle w:val="Hyperlink"/>
            <w:rFonts w:cs="Arial"/>
            <w:i/>
            <w:sz w:val="20"/>
          </w:rPr>
          <w:t>Open Protocols Module – Protocol Declaration Form</w:t>
        </w:r>
      </w:hyperlink>
      <w:r w:rsidR="00B6703E" w:rsidRPr="001C369B">
        <w:rPr>
          <w:sz w:val="20"/>
        </w:rPr>
        <w:t xml:space="preserve"> meet these security requirements.</w:t>
      </w:r>
    </w:p>
    <w:p w:rsidR="00B6703E" w:rsidRPr="001C369B" w:rsidRDefault="00B6703E" w:rsidP="003E4046">
      <w:pPr>
        <w:pStyle w:val="TableText2"/>
        <w:spacing w:before="120" w:after="120" w:line="276" w:lineRule="auto"/>
        <w:jc w:val="center"/>
        <w:rPr>
          <w:sz w:val="20"/>
        </w:rPr>
      </w:pPr>
      <w:r w:rsidRPr="001C369B">
        <w:t xml:space="preserve">Table H: </w:t>
      </w:r>
      <w:r w:rsidR="001536E2" w:rsidRPr="001C369B">
        <w:t>Vendor Guidance</w:t>
      </w:r>
      <w:r w:rsidRPr="001C369B">
        <w:t xml:space="preserve"> in its Entirety</w:t>
      </w:r>
    </w:p>
    <w:tbl>
      <w:tblPr>
        <w:tblW w:w="9396" w:type="dxa"/>
        <w:tblInd w:w="18" w:type="dxa"/>
        <w:tblBorders>
          <w:bottom w:val="single" w:sz="4" w:space="0" w:color="999999"/>
          <w:insideH w:val="single" w:sz="4" w:space="0" w:color="999999"/>
          <w:insideV w:val="single" w:sz="4" w:space="0" w:color="999999"/>
        </w:tblBorders>
        <w:tblLayout w:type="fixed"/>
        <w:tblLook w:val="00A0"/>
      </w:tblPr>
      <w:tblGrid>
        <w:gridCol w:w="1080"/>
        <w:gridCol w:w="6498"/>
        <w:gridCol w:w="630"/>
        <w:gridCol w:w="540"/>
        <w:gridCol w:w="648"/>
      </w:tblGrid>
      <w:tr w:rsidR="00B6703E" w:rsidRPr="001C369B">
        <w:trPr>
          <w:cantSplit/>
          <w:tblHeader/>
        </w:trPr>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tcPr>
          <w:p w:rsidR="00B6703E" w:rsidRPr="001C369B" w:rsidRDefault="00B6703E" w:rsidP="003E4046">
            <w:pPr>
              <w:pStyle w:val="Heading4"/>
              <w:spacing w:before="60" w:after="60" w:line="276" w:lineRule="auto"/>
              <w:rPr>
                <w:b/>
                <w:bCs/>
              </w:rPr>
            </w:pPr>
            <w:r w:rsidRPr="001C369B">
              <w:rPr>
                <w:b/>
                <w:bCs/>
              </w:rPr>
              <w:t>Number</w:t>
            </w:r>
          </w:p>
        </w:tc>
        <w:tc>
          <w:tcPr>
            <w:tcW w:w="649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E4046">
            <w:pPr>
              <w:pStyle w:val="Heading4"/>
              <w:spacing w:before="60" w:after="60" w:line="276" w:lineRule="auto"/>
              <w:rPr>
                <w:b/>
                <w:bCs/>
              </w:rPr>
            </w:pPr>
            <w:r w:rsidRPr="001C369B">
              <w:rPr>
                <w:b/>
                <w:bCs/>
              </w:rPr>
              <w:t>Description of Requirement</w:t>
            </w:r>
          </w:p>
        </w:tc>
        <w:tc>
          <w:tcPr>
            <w:tcW w:w="6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E4046">
            <w:pPr>
              <w:pStyle w:val="Heading4"/>
              <w:spacing w:before="60" w:after="60" w:line="276" w:lineRule="auto"/>
              <w:jc w:val="center"/>
              <w:rPr>
                <w:b/>
                <w:bCs/>
                <w:sz w:val="20"/>
                <w:szCs w:val="20"/>
              </w:rPr>
            </w:pPr>
            <w:r w:rsidRPr="001C369B">
              <w:rPr>
                <w:b/>
                <w:bCs/>
              </w:rPr>
              <w:t>Yes</w:t>
            </w:r>
          </w:p>
        </w:tc>
        <w:tc>
          <w:tcPr>
            <w:tcW w:w="5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E4046">
            <w:pPr>
              <w:pStyle w:val="Heading4"/>
              <w:spacing w:before="60" w:after="60" w:line="276" w:lineRule="auto"/>
              <w:jc w:val="center"/>
              <w:rPr>
                <w:b/>
                <w:bCs/>
                <w:sz w:val="20"/>
                <w:szCs w:val="20"/>
              </w:rPr>
            </w:pPr>
            <w:r w:rsidRPr="001C369B">
              <w:rPr>
                <w:b/>
                <w:bCs/>
              </w:rPr>
              <w:t>No</w:t>
            </w:r>
          </w:p>
        </w:tc>
        <w:tc>
          <w:tcPr>
            <w:tcW w:w="6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E4046">
            <w:pPr>
              <w:pStyle w:val="Heading4"/>
              <w:spacing w:before="60" w:after="60" w:line="276" w:lineRule="auto"/>
              <w:jc w:val="center"/>
              <w:rPr>
                <w:b/>
                <w:bCs/>
                <w:sz w:val="20"/>
                <w:szCs w:val="20"/>
              </w:rPr>
            </w:pPr>
            <w:r w:rsidRPr="001C369B">
              <w:rPr>
                <w:b/>
                <w:bCs/>
              </w:rPr>
              <w:t>N/A</w:t>
            </w:r>
          </w:p>
        </w:tc>
      </w:tr>
      <w:tr w:rsidR="00B6703E" w:rsidRPr="001C369B">
        <w:tblPrEx>
          <w:tblBorders>
            <w:bottom w:val="none" w:sz="0" w:space="0" w:color="auto"/>
            <w:insideH w:val="none" w:sz="0" w:space="0" w:color="auto"/>
            <w:insideV w:val="none" w:sz="0" w:space="0" w:color="auto"/>
          </w:tblBorders>
        </w:tblPrEx>
        <w:trPr>
          <w:trHeight w:val="585"/>
        </w:trPr>
        <w:tc>
          <w:tcPr>
            <w:tcW w:w="1080"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B6703E" w:rsidP="002546FA">
            <w:pPr>
              <w:keepLines w:val="0"/>
              <w:spacing w:after="60" w:line="276" w:lineRule="auto"/>
              <w:jc w:val="center"/>
              <w:rPr>
                <w:b/>
                <w:bCs/>
                <w:sz w:val="24"/>
                <w:szCs w:val="20"/>
              </w:rPr>
            </w:pPr>
            <w:r w:rsidRPr="001C369B">
              <w:rPr>
                <w:b/>
                <w:bCs/>
                <w:sz w:val="24"/>
              </w:rPr>
              <w:t>H1</w:t>
            </w:r>
          </w:p>
        </w:tc>
        <w:tc>
          <w:tcPr>
            <w:tcW w:w="6498"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B6703E" w:rsidP="003E4046">
            <w:pPr>
              <w:keepLines w:val="0"/>
              <w:spacing w:before="60" w:after="60" w:line="276" w:lineRule="auto"/>
              <w:rPr>
                <w:sz w:val="20"/>
                <w:szCs w:val="20"/>
              </w:rPr>
            </w:pPr>
            <w:r w:rsidRPr="001C369B">
              <w:rPr>
                <w:sz w:val="20"/>
              </w:rPr>
              <w:t xml:space="preserve">The </w:t>
            </w:r>
            <w:r w:rsidR="001536E2" w:rsidRPr="001C369B">
              <w:rPr>
                <w:sz w:val="20"/>
              </w:rPr>
              <w:t>device</w:t>
            </w:r>
            <w:r w:rsidRPr="001C369B">
              <w:rPr>
                <w:sz w:val="20"/>
              </w:rPr>
              <w:t xml:space="preserve"> has </w:t>
            </w:r>
            <w:r w:rsidR="001536E2" w:rsidRPr="001C369B">
              <w:rPr>
                <w:bCs/>
                <w:iCs/>
                <w:sz w:val="20"/>
              </w:rPr>
              <w:t>security guidance that describes how protocols and services must be used for each interface</w:t>
            </w:r>
            <w:r w:rsidR="00E20097" w:rsidRPr="001C369B">
              <w:rPr>
                <w:bCs/>
                <w:iCs/>
                <w:sz w:val="20"/>
              </w:rPr>
              <w:t xml:space="preserve"> </w:t>
            </w:r>
            <w:r w:rsidRPr="001C369B">
              <w:rPr>
                <w:sz w:val="20"/>
              </w:rPr>
              <w:t xml:space="preserve">that </w:t>
            </w:r>
            <w:r w:rsidR="00CA5BBA" w:rsidRPr="001C369B">
              <w:rPr>
                <w:sz w:val="20"/>
              </w:rPr>
              <w:t xml:space="preserve">is </w:t>
            </w:r>
            <w:r w:rsidRPr="001C369B">
              <w:rPr>
                <w:sz w:val="20"/>
              </w:rPr>
              <w:t xml:space="preserve">available on the platform </w:t>
            </w:r>
            <w:r w:rsidR="00934DF8" w:rsidRPr="001C369B">
              <w:rPr>
                <w:sz w:val="20"/>
              </w:rPr>
              <w:t>identified</w:t>
            </w:r>
            <w:r w:rsidR="007C7722" w:rsidRPr="001C369B">
              <w:rPr>
                <w:sz w:val="20"/>
              </w:rPr>
              <w:t xml:space="preserve"> </w:t>
            </w:r>
            <w:r w:rsidRPr="001C369B">
              <w:rPr>
                <w:sz w:val="20"/>
              </w:rPr>
              <w:t xml:space="preserve">in the </w:t>
            </w:r>
            <w:r w:rsidRPr="001C369B">
              <w:rPr>
                <w:i/>
                <w:sz w:val="20"/>
              </w:rPr>
              <w:t xml:space="preserve">Open Protocols Module – </w:t>
            </w:r>
            <w:r w:rsidRPr="001C369B">
              <w:rPr>
                <w:i/>
                <w:iCs/>
                <w:sz w:val="20"/>
              </w:rPr>
              <w:t>Protocol Declaration</w:t>
            </w:r>
            <w:r w:rsidRPr="001C369B">
              <w:rPr>
                <w:sz w:val="20"/>
              </w:rPr>
              <w:t xml:space="preserve"> </w:t>
            </w:r>
            <w:r w:rsidRPr="001C369B">
              <w:rPr>
                <w:i/>
                <w:iCs/>
                <w:sz w:val="20"/>
              </w:rPr>
              <w:t>Form</w:t>
            </w:r>
            <w:r w:rsidRPr="001C369B">
              <w:rPr>
                <w:sz w:val="20"/>
              </w:rPr>
              <w:t>.</w:t>
            </w:r>
          </w:p>
        </w:tc>
        <w:tc>
          <w:tcPr>
            <w:tcW w:w="630"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0E27A0" w:rsidP="003E4046">
            <w:pPr>
              <w:pStyle w:val="Heading4"/>
              <w:spacing w:line="276" w:lineRule="auto"/>
              <w:jc w:val="center"/>
              <w:rPr>
                <w:b/>
                <w:bCs/>
                <w:sz w:val="20"/>
              </w:rPr>
            </w:pPr>
            <w:r w:rsidRPr="001C369B">
              <w:rPr>
                <w:b/>
                <w:bCs/>
                <w:sz w:val="20"/>
              </w:rPr>
              <w:fldChar w:fldCharType="begin"/>
            </w:r>
            <w:r w:rsidR="00B6703E" w:rsidRPr="001C369B">
              <w:rPr>
                <w:b/>
                <w:bCs/>
                <w:sz w:val="20"/>
              </w:rPr>
              <w:instrText xml:space="preserve"> FORMCHECKBOX </w:instrText>
            </w:r>
            <w:r>
              <w:rPr>
                <w:b/>
                <w:bCs/>
                <w:sz w:val="20"/>
              </w:rPr>
              <w:fldChar w:fldCharType="separate"/>
            </w:r>
            <w:r w:rsidRPr="001C369B">
              <w:rPr>
                <w:b/>
                <w:bCs/>
                <w:sz w:val="20"/>
              </w:rPr>
              <w:fldChar w:fldCharType="end"/>
            </w:r>
            <w:r w:rsidRPr="001C369B">
              <w:rPr>
                <w:b/>
                <w:bCs/>
                <w:sz w:val="20"/>
              </w:rPr>
              <w:fldChar w:fldCharType="begin">
                <w:ffData>
                  <w:name w:val="Check82"/>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540"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0E27A0" w:rsidP="003E4046">
            <w:pPr>
              <w:pStyle w:val="Heading4"/>
              <w:spacing w:line="276" w:lineRule="auto"/>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648"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0E27A0" w:rsidP="003E4046">
            <w:pPr>
              <w:pStyle w:val="Heading4"/>
              <w:spacing w:line="276" w:lineRule="auto"/>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r>
      <w:tr w:rsidR="00B6703E" w:rsidRPr="001C369B">
        <w:tblPrEx>
          <w:tblBorders>
            <w:bottom w:val="none" w:sz="0" w:space="0" w:color="auto"/>
            <w:insideH w:val="none" w:sz="0" w:space="0" w:color="auto"/>
            <w:insideV w:val="none" w:sz="0" w:space="0" w:color="auto"/>
          </w:tblBorders>
        </w:tblPrEx>
        <w:trPr>
          <w:trHeight w:val="585"/>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spacing w:after="60" w:line="276" w:lineRule="auto"/>
              <w:jc w:val="center"/>
              <w:rPr>
                <w:b/>
                <w:bCs/>
                <w:sz w:val="24"/>
              </w:rPr>
            </w:pPr>
            <w:r w:rsidRPr="001C369B">
              <w:rPr>
                <w:b/>
                <w:bCs/>
                <w:sz w:val="24"/>
              </w:rPr>
              <w:t>H2</w:t>
            </w:r>
          </w:p>
        </w:tc>
        <w:tc>
          <w:tcPr>
            <w:tcW w:w="6498" w:type="dxa"/>
            <w:tcBorders>
              <w:top w:val="single" w:sz="4" w:space="0" w:color="A6A6A6"/>
              <w:left w:val="single" w:sz="4" w:space="0" w:color="A6A6A6"/>
              <w:bottom w:val="single" w:sz="4" w:space="0" w:color="A6A6A6"/>
              <w:right w:val="single" w:sz="4" w:space="0" w:color="A6A6A6"/>
            </w:tcBorders>
          </w:tcPr>
          <w:p w:rsidR="00B6703E" w:rsidRPr="001C369B" w:rsidRDefault="00CA5BBA" w:rsidP="003E4046">
            <w:pPr>
              <w:keepLines w:val="0"/>
              <w:spacing w:before="60" w:after="60" w:line="276" w:lineRule="auto"/>
              <w:rPr>
                <w:sz w:val="20"/>
              </w:rPr>
            </w:pPr>
            <w:r w:rsidRPr="001C369B">
              <w:rPr>
                <w:sz w:val="20"/>
              </w:rPr>
              <w:t xml:space="preserve">The device has </w:t>
            </w:r>
            <w:r w:rsidRPr="001C369B">
              <w:rPr>
                <w:bCs/>
                <w:iCs/>
                <w:sz w:val="20"/>
              </w:rPr>
              <w:t>guidance that describes the default configuration for each protocol and services for each interface</w:t>
            </w:r>
            <w:r w:rsidRPr="001C369B">
              <w:rPr>
                <w:sz w:val="20"/>
              </w:rPr>
              <w:t xml:space="preserve"> that is available on the platform</w:t>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E4046">
            <w:pPr>
              <w:pStyle w:val="Heading4"/>
              <w:spacing w:line="276" w:lineRule="auto"/>
              <w:jc w:val="center"/>
              <w:rPr>
                <w:b/>
                <w:bCs/>
                <w:sz w:val="20"/>
              </w:rPr>
            </w:pPr>
            <w:r w:rsidRPr="001C369B">
              <w:rPr>
                <w:b/>
                <w:bCs/>
                <w:sz w:val="20"/>
              </w:rPr>
              <w:fldChar w:fldCharType="begin"/>
            </w:r>
            <w:r w:rsidR="00B6703E" w:rsidRPr="001C369B">
              <w:rPr>
                <w:b/>
                <w:bCs/>
                <w:sz w:val="20"/>
              </w:rPr>
              <w:instrText xml:space="preserve"> FORMCHECKBOX </w:instrText>
            </w:r>
            <w:r>
              <w:rPr>
                <w:b/>
                <w:bCs/>
                <w:sz w:val="20"/>
              </w:rPr>
              <w:fldChar w:fldCharType="separate"/>
            </w:r>
            <w:r w:rsidRPr="001C369B">
              <w:rPr>
                <w:b/>
                <w:bCs/>
                <w:sz w:val="20"/>
              </w:rPr>
              <w:fldChar w:fldCharType="end"/>
            </w:r>
            <w:r w:rsidRPr="001C369B">
              <w:rPr>
                <w:b/>
                <w:bCs/>
                <w:sz w:val="20"/>
              </w:rPr>
              <w:fldChar w:fldCharType="begin">
                <w:ffData>
                  <w:name w:val="Check82"/>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540" w:type="dxa"/>
            <w:tcBorders>
              <w:top w:val="single" w:sz="4" w:space="0" w:color="A6A6A6"/>
              <w:left w:val="single" w:sz="4" w:space="0" w:color="A6A6A6"/>
              <w:bottom w:val="single" w:sz="4" w:space="0" w:color="A6A6A6"/>
              <w:right w:val="single" w:sz="4" w:space="0" w:color="A6A6A6"/>
            </w:tcBorders>
          </w:tcPr>
          <w:p w:rsidR="00B6703E" w:rsidRPr="001C369B" w:rsidRDefault="000E27A0" w:rsidP="003E4046">
            <w:pPr>
              <w:pStyle w:val="Heading4"/>
              <w:spacing w:line="276" w:lineRule="auto"/>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648" w:type="dxa"/>
            <w:tcBorders>
              <w:top w:val="single" w:sz="4" w:space="0" w:color="A6A6A6"/>
              <w:left w:val="single" w:sz="4" w:space="0" w:color="A6A6A6"/>
              <w:bottom w:val="single" w:sz="4" w:space="0" w:color="A6A6A6"/>
              <w:right w:val="single" w:sz="4" w:space="0" w:color="A6A6A6"/>
            </w:tcBorders>
          </w:tcPr>
          <w:p w:rsidR="00B6703E" w:rsidRPr="001C369B" w:rsidRDefault="000E27A0" w:rsidP="003E4046">
            <w:pPr>
              <w:pStyle w:val="Heading4"/>
              <w:spacing w:line="276" w:lineRule="auto"/>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r>
      <w:tr w:rsidR="00B6703E" w:rsidRPr="001C369B">
        <w:trPr>
          <w:trHeight w:val="585"/>
        </w:trPr>
        <w:tc>
          <w:tcPr>
            <w:tcW w:w="1080" w:type="dxa"/>
            <w:tcBorders>
              <w:top w:val="single" w:sz="4" w:space="0" w:color="A6A6A6"/>
              <w:left w:val="single" w:sz="4" w:space="0" w:color="A6A6A6"/>
              <w:bottom w:val="nil"/>
              <w:right w:val="single" w:sz="4" w:space="0" w:color="A6A6A6"/>
            </w:tcBorders>
          </w:tcPr>
          <w:p w:rsidR="00B6703E" w:rsidRPr="001C369B" w:rsidRDefault="00B6703E" w:rsidP="002546FA">
            <w:pPr>
              <w:spacing w:after="60" w:line="276" w:lineRule="auto"/>
              <w:jc w:val="center"/>
              <w:rPr>
                <w:b/>
                <w:bCs/>
                <w:sz w:val="24"/>
              </w:rPr>
            </w:pPr>
            <w:r w:rsidRPr="001C369B">
              <w:rPr>
                <w:b/>
                <w:bCs/>
                <w:sz w:val="24"/>
              </w:rPr>
              <w:t>H3</w:t>
            </w:r>
          </w:p>
        </w:tc>
        <w:tc>
          <w:tcPr>
            <w:tcW w:w="6498" w:type="dxa"/>
            <w:tcBorders>
              <w:top w:val="single" w:sz="4" w:space="0" w:color="A6A6A6"/>
              <w:left w:val="single" w:sz="4" w:space="0" w:color="A6A6A6"/>
              <w:bottom w:val="single" w:sz="4" w:space="0" w:color="A6A6A6"/>
              <w:right w:val="single" w:sz="4" w:space="0" w:color="A6A6A6"/>
            </w:tcBorders>
          </w:tcPr>
          <w:p w:rsidR="00B6703E" w:rsidRPr="001C369B" w:rsidRDefault="00CA5BBA" w:rsidP="003E4046">
            <w:pPr>
              <w:keepLines w:val="0"/>
              <w:spacing w:before="60" w:after="60" w:line="276" w:lineRule="auto"/>
              <w:rPr>
                <w:sz w:val="20"/>
              </w:rPr>
            </w:pPr>
            <w:r w:rsidRPr="001C369B">
              <w:rPr>
                <w:sz w:val="20"/>
              </w:rPr>
              <w:t xml:space="preserve">The device has guidance for key management describing how keys and certificates </w:t>
            </w:r>
            <w:r w:rsidR="007C7722" w:rsidRPr="001C369B">
              <w:rPr>
                <w:sz w:val="20"/>
              </w:rPr>
              <w:t>must</w:t>
            </w:r>
            <w:r w:rsidRPr="001C369B">
              <w:rPr>
                <w:sz w:val="20"/>
              </w:rPr>
              <w:t xml:space="preserve"> be used.</w:t>
            </w:r>
          </w:p>
        </w:tc>
        <w:tc>
          <w:tcPr>
            <w:tcW w:w="630" w:type="dxa"/>
            <w:tcBorders>
              <w:top w:val="single" w:sz="4" w:space="0" w:color="A6A6A6"/>
              <w:left w:val="single" w:sz="4" w:space="0" w:color="A6A6A6"/>
              <w:bottom w:val="nil"/>
              <w:right w:val="single" w:sz="4" w:space="0" w:color="A6A6A6"/>
            </w:tcBorders>
          </w:tcPr>
          <w:p w:rsidR="00B6703E" w:rsidRPr="001C369B" w:rsidRDefault="000E27A0" w:rsidP="003E4046">
            <w:pPr>
              <w:pStyle w:val="Heading4"/>
              <w:spacing w:line="276" w:lineRule="auto"/>
              <w:jc w:val="center"/>
              <w:rPr>
                <w:b/>
                <w:bCs/>
                <w:sz w:val="20"/>
              </w:rPr>
            </w:pPr>
            <w:r w:rsidRPr="001C369B">
              <w:rPr>
                <w:b/>
                <w:bCs/>
                <w:sz w:val="20"/>
              </w:rPr>
              <w:fldChar w:fldCharType="begin"/>
            </w:r>
            <w:r w:rsidR="00B6703E" w:rsidRPr="001C369B">
              <w:rPr>
                <w:b/>
                <w:bCs/>
                <w:sz w:val="20"/>
              </w:rPr>
              <w:instrText xml:space="preserve"> FORMCHECKBOX </w:instrText>
            </w:r>
            <w:r>
              <w:rPr>
                <w:b/>
                <w:bCs/>
                <w:sz w:val="20"/>
              </w:rPr>
              <w:fldChar w:fldCharType="separate"/>
            </w:r>
            <w:r w:rsidRPr="001C369B">
              <w:rPr>
                <w:b/>
                <w:bCs/>
                <w:sz w:val="20"/>
              </w:rPr>
              <w:fldChar w:fldCharType="end"/>
            </w:r>
            <w:r w:rsidRPr="001C369B">
              <w:rPr>
                <w:b/>
                <w:bCs/>
                <w:sz w:val="20"/>
              </w:rPr>
              <w:fldChar w:fldCharType="begin">
                <w:ffData>
                  <w:name w:val="Check82"/>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540" w:type="dxa"/>
            <w:tcBorders>
              <w:top w:val="single" w:sz="4" w:space="0" w:color="A6A6A6"/>
              <w:left w:val="single" w:sz="4" w:space="0" w:color="A6A6A6"/>
              <w:bottom w:val="nil"/>
              <w:right w:val="single" w:sz="4" w:space="0" w:color="A6A6A6"/>
            </w:tcBorders>
          </w:tcPr>
          <w:p w:rsidR="00B6703E" w:rsidRPr="001C369B" w:rsidRDefault="000E27A0" w:rsidP="003E4046">
            <w:pPr>
              <w:pStyle w:val="Heading4"/>
              <w:spacing w:line="276" w:lineRule="auto"/>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648" w:type="dxa"/>
            <w:tcBorders>
              <w:top w:val="single" w:sz="4" w:space="0" w:color="A6A6A6"/>
              <w:left w:val="single" w:sz="4" w:space="0" w:color="A6A6A6"/>
              <w:bottom w:val="nil"/>
              <w:right w:val="single" w:sz="4" w:space="0" w:color="A6A6A6"/>
            </w:tcBorders>
          </w:tcPr>
          <w:p w:rsidR="00B6703E" w:rsidRPr="001C369B" w:rsidRDefault="000E27A0" w:rsidP="003E4046">
            <w:pPr>
              <w:pStyle w:val="Heading4"/>
              <w:spacing w:line="276" w:lineRule="auto"/>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r>
      <w:tr w:rsidR="00387CC0" w:rsidRPr="001C369B">
        <w:trPr>
          <w:trHeight w:val="585"/>
        </w:trPr>
        <w:tc>
          <w:tcPr>
            <w:tcW w:w="1080" w:type="dxa"/>
            <w:tcBorders>
              <w:top w:val="nil"/>
              <w:left w:val="single" w:sz="4" w:space="0" w:color="A6A6A6"/>
              <w:bottom w:val="nil"/>
              <w:right w:val="single" w:sz="4" w:space="0" w:color="A6A6A6"/>
            </w:tcBorders>
          </w:tcPr>
          <w:p w:rsidR="00387CC0" w:rsidRPr="001C369B" w:rsidRDefault="00387CC0" w:rsidP="002546FA">
            <w:pPr>
              <w:spacing w:after="60" w:line="276" w:lineRule="auto"/>
              <w:jc w:val="center"/>
              <w:rPr>
                <w:b/>
                <w:bCs/>
                <w:sz w:val="26"/>
              </w:rPr>
            </w:pPr>
          </w:p>
        </w:tc>
        <w:tc>
          <w:tcPr>
            <w:tcW w:w="6498" w:type="dxa"/>
            <w:tcBorders>
              <w:top w:val="single" w:sz="4" w:space="0" w:color="A6A6A6"/>
              <w:left w:val="single" w:sz="4" w:space="0" w:color="A6A6A6"/>
              <w:bottom w:val="single" w:sz="4" w:space="0" w:color="A6A6A6"/>
              <w:right w:val="single" w:sz="4" w:space="0" w:color="A6A6A6"/>
            </w:tcBorders>
          </w:tcPr>
          <w:p w:rsidR="00387CC0" w:rsidRPr="001C369B" w:rsidRDefault="00387CC0" w:rsidP="00387E9D">
            <w:pPr>
              <w:keepLines w:val="0"/>
              <w:numPr>
                <w:ilvl w:val="0"/>
                <w:numId w:val="66"/>
              </w:numPr>
              <w:spacing w:before="60" w:after="60" w:line="276" w:lineRule="auto"/>
              <w:ind w:left="432"/>
              <w:rPr>
                <w:sz w:val="20"/>
              </w:rPr>
            </w:pPr>
            <w:r w:rsidRPr="001C369B">
              <w:rPr>
                <w:sz w:val="20"/>
              </w:rPr>
              <w:t xml:space="preserve">The </w:t>
            </w:r>
            <w:r w:rsidR="007C7722" w:rsidRPr="001C369B">
              <w:rPr>
                <w:sz w:val="20"/>
              </w:rPr>
              <w:t>key-</w:t>
            </w:r>
            <w:r w:rsidRPr="001C369B">
              <w:rPr>
                <w:sz w:val="20"/>
              </w:rPr>
              <w:t xml:space="preserve">management </w:t>
            </w:r>
            <w:r w:rsidR="007C7722" w:rsidRPr="001C369B">
              <w:rPr>
                <w:sz w:val="20"/>
              </w:rPr>
              <w:t xml:space="preserve">guidance is </w:t>
            </w:r>
            <w:r w:rsidRPr="001C369B">
              <w:rPr>
                <w:sz w:val="20"/>
              </w:rPr>
              <w:t>at the disposal of internal users, and/or of application developers, system integrators</w:t>
            </w:r>
            <w:r w:rsidR="007C7722" w:rsidRPr="001C369B">
              <w:rPr>
                <w:sz w:val="20"/>
              </w:rPr>
              <w:t>,</w:t>
            </w:r>
            <w:r w:rsidRPr="001C369B">
              <w:rPr>
                <w:sz w:val="20"/>
              </w:rPr>
              <w:t xml:space="preserve"> and end-users of the platform.</w:t>
            </w:r>
          </w:p>
        </w:tc>
        <w:tc>
          <w:tcPr>
            <w:tcW w:w="630" w:type="dxa"/>
            <w:tcBorders>
              <w:top w:val="nil"/>
              <w:left w:val="single" w:sz="4" w:space="0" w:color="A6A6A6"/>
              <w:bottom w:val="nil"/>
              <w:right w:val="single" w:sz="4" w:space="0" w:color="A6A6A6"/>
            </w:tcBorders>
          </w:tcPr>
          <w:p w:rsidR="00387CC0" w:rsidRPr="001C369B" w:rsidRDefault="00387CC0" w:rsidP="003E4046">
            <w:pPr>
              <w:pStyle w:val="Heading4"/>
              <w:spacing w:line="276" w:lineRule="auto"/>
              <w:jc w:val="center"/>
              <w:rPr>
                <w:b/>
                <w:bCs/>
                <w:sz w:val="20"/>
              </w:rPr>
            </w:pPr>
          </w:p>
        </w:tc>
        <w:tc>
          <w:tcPr>
            <w:tcW w:w="540" w:type="dxa"/>
            <w:tcBorders>
              <w:top w:val="nil"/>
              <w:left w:val="single" w:sz="4" w:space="0" w:color="A6A6A6"/>
              <w:bottom w:val="nil"/>
              <w:right w:val="single" w:sz="4" w:space="0" w:color="A6A6A6"/>
            </w:tcBorders>
          </w:tcPr>
          <w:p w:rsidR="00387CC0" w:rsidRPr="001C369B" w:rsidRDefault="00387CC0" w:rsidP="003E4046">
            <w:pPr>
              <w:pStyle w:val="Heading4"/>
              <w:spacing w:line="276" w:lineRule="auto"/>
              <w:jc w:val="center"/>
              <w:rPr>
                <w:b/>
                <w:bCs/>
                <w:sz w:val="20"/>
              </w:rPr>
            </w:pPr>
          </w:p>
        </w:tc>
        <w:tc>
          <w:tcPr>
            <w:tcW w:w="648" w:type="dxa"/>
            <w:tcBorders>
              <w:top w:val="nil"/>
              <w:left w:val="single" w:sz="4" w:space="0" w:color="A6A6A6"/>
              <w:bottom w:val="nil"/>
              <w:right w:val="single" w:sz="4" w:space="0" w:color="A6A6A6"/>
            </w:tcBorders>
          </w:tcPr>
          <w:p w:rsidR="00387CC0" w:rsidRPr="001C369B" w:rsidRDefault="00387CC0" w:rsidP="003E4046">
            <w:pPr>
              <w:pStyle w:val="Heading4"/>
              <w:spacing w:line="276" w:lineRule="auto"/>
              <w:jc w:val="center"/>
              <w:rPr>
                <w:b/>
                <w:bCs/>
                <w:sz w:val="20"/>
              </w:rPr>
            </w:pPr>
          </w:p>
        </w:tc>
      </w:tr>
      <w:tr w:rsidR="00387CC0" w:rsidRPr="001C369B">
        <w:trPr>
          <w:trHeight w:val="585"/>
        </w:trPr>
        <w:tc>
          <w:tcPr>
            <w:tcW w:w="1080" w:type="dxa"/>
            <w:tcBorders>
              <w:top w:val="nil"/>
              <w:left w:val="single" w:sz="4" w:space="0" w:color="A6A6A6"/>
              <w:bottom w:val="nil"/>
              <w:right w:val="single" w:sz="4" w:space="0" w:color="A6A6A6"/>
            </w:tcBorders>
          </w:tcPr>
          <w:p w:rsidR="00387CC0" w:rsidRPr="001C369B" w:rsidRDefault="00387CC0" w:rsidP="002546FA">
            <w:pPr>
              <w:spacing w:after="60" w:line="276" w:lineRule="auto"/>
              <w:rPr>
                <w:b/>
                <w:bCs/>
                <w:sz w:val="26"/>
              </w:rPr>
            </w:pPr>
          </w:p>
        </w:tc>
        <w:tc>
          <w:tcPr>
            <w:tcW w:w="6498" w:type="dxa"/>
            <w:tcBorders>
              <w:top w:val="single" w:sz="4" w:space="0" w:color="A6A6A6"/>
              <w:left w:val="single" w:sz="4" w:space="0" w:color="A6A6A6"/>
              <w:bottom w:val="single" w:sz="4" w:space="0" w:color="A6A6A6"/>
              <w:right w:val="single" w:sz="4" w:space="0" w:color="A6A6A6"/>
            </w:tcBorders>
          </w:tcPr>
          <w:p w:rsidR="00387CC0" w:rsidRPr="001C369B" w:rsidRDefault="007C7722" w:rsidP="00387E9D">
            <w:pPr>
              <w:keepLines w:val="0"/>
              <w:numPr>
                <w:ilvl w:val="0"/>
                <w:numId w:val="66"/>
              </w:numPr>
              <w:spacing w:before="60" w:after="60" w:line="276" w:lineRule="auto"/>
              <w:ind w:left="432"/>
              <w:rPr>
                <w:sz w:val="20"/>
              </w:rPr>
            </w:pPr>
            <w:r w:rsidRPr="001C369B">
              <w:rPr>
                <w:sz w:val="20"/>
              </w:rPr>
              <w:t>Key-</w:t>
            </w:r>
            <w:r w:rsidR="00387CC0" w:rsidRPr="001C369B">
              <w:rPr>
                <w:sz w:val="20"/>
              </w:rPr>
              <w:t>management security guidance describes the properties of all keys and certificates that can be used by the platform.</w:t>
            </w:r>
          </w:p>
        </w:tc>
        <w:tc>
          <w:tcPr>
            <w:tcW w:w="630" w:type="dxa"/>
            <w:tcBorders>
              <w:top w:val="nil"/>
              <w:left w:val="single" w:sz="4" w:space="0" w:color="A6A6A6"/>
              <w:bottom w:val="nil"/>
              <w:right w:val="single" w:sz="4" w:space="0" w:color="A6A6A6"/>
            </w:tcBorders>
          </w:tcPr>
          <w:p w:rsidR="00387CC0" w:rsidRPr="001C369B" w:rsidRDefault="00387CC0" w:rsidP="003E4046">
            <w:pPr>
              <w:pStyle w:val="Heading4"/>
              <w:spacing w:line="276" w:lineRule="auto"/>
              <w:jc w:val="center"/>
              <w:rPr>
                <w:b/>
                <w:bCs/>
                <w:sz w:val="20"/>
              </w:rPr>
            </w:pPr>
          </w:p>
        </w:tc>
        <w:tc>
          <w:tcPr>
            <w:tcW w:w="540" w:type="dxa"/>
            <w:tcBorders>
              <w:top w:val="nil"/>
              <w:left w:val="single" w:sz="4" w:space="0" w:color="A6A6A6"/>
              <w:bottom w:val="nil"/>
              <w:right w:val="single" w:sz="4" w:space="0" w:color="A6A6A6"/>
            </w:tcBorders>
          </w:tcPr>
          <w:p w:rsidR="00387CC0" w:rsidRPr="001C369B" w:rsidRDefault="00387CC0" w:rsidP="003E4046">
            <w:pPr>
              <w:pStyle w:val="Heading4"/>
              <w:spacing w:line="276" w:lineRule="auto"/>
              <w:jc w:val="center"/>
              <w:rPr>
                <w:b/>
                <w:bCs/>
                <w:sz w:val="20"/>
              </w:rPr>
            </w:pPr>
          </w:p>
        </w:tc>
        <w:tc>
          <w:tcPr>
            <w:tcW w:w="648" w:type="dxa"/>
            <w:tcBorders>
              <w:top w:val="nil"/>
              <w:left w:val="single" w:sz="4" w:space="0" w:color="A6A6A6"/>
              <w:bottom w:val="nil"/>
              <w:right w:val="single" w:sz="4" w:space="0" w:color="A6A6A6"/>
            </w:tcBorders>
          </w:tcPr>
          <w:p w:rsidR="00387CC0" w:rsidRPr="001C369B" w:rsidRDefault="00387CC0" w:rsidP="003E4046">
            <w:pPr>
              <w:pStyle w:val="Heading4"/>
              <w:spacing w:line="276" w:lineRule="auto"/>
              <w:jc w:val="center"/>
              <w:rPr>
                <w:b/>
                <w:bCs/>
                <w:sz w:val="20"/>
              </w:rPr>
            </w:pPr>
          </w:p>
        </w:tc>
      </w:tr>
      <w:tr w:rsidR="00387CC0" w:rsidRPr="001C369B">
        <w:trPr>
          <w:trHeight w:val="585"/>
        </w:trPr>
        <w:tc>
          <w:tcPr>
            <w:tcW w:w="1080" w:type="dxa"/>
            <w:tcBorders>
              <w:top w:val="nil"/>
              <w:left w:val="single" w:sz="4" w:space="0" w:color="A6A6A6"/>
              <w:bottom w:val="nil"/>
              <w:right w:val="single" w:sz="4" w:space="0" w:color="A6A6A6"/>
            </w:tcBorders>
          </w:tcPr>
          <w:p w:rsidR="00387CC0" w:rsidRPr="001C369B" w:rsidRDefault="00387CC0" w:rsidP="003E4046">
            <w:pPr>
              <w:spacing w:before="60" w:after="60" w:line="276" w:lineRule="auto"/>
              <w:rPr>
                <w:b/>
                <w:bCs/>
                <w:sz w:val="26"/>
              </w:rPr>
            </w:pPr>
          </w:p>
        </w:tc>
        <w:tc>
          <w:tcPr>
            <w:tcW w:w="6498" w:type="dxa"/>
            <w:tcBorders>
              <w:top w:val="single" w:sz="4" w:space="0" w:color="A6A6A6"/>
              <w:left w:val="single" w:sz="4" w:space="0" w:color="A6A6A6"/>
              <w:bottom w:val="single" w:sz="4" w:space="0" w:color="A6A6A6"/>
              <w:right w:val="single" w:sz="4" w:space="0" w:color="A6A6A6"/>
            </w:tcBorders>
          </w:tcPr>
          <w:p w:rsidR="00387CC0" w:rsidRPr="001C369B" w:rsidRDefault="007C7722" w:rsidP="00387E9D">
            <w:pPr>
              <w:keepLines w:val="0"/>
              <w:numPr>
                <w:ilvl w:val="0"/>
                <w:numId w:val="66"/>
              </w:numPr>
              <w:spacing w:before="60" w:after="60" w:line="276" w:lineRule="auto"/>
              <w:ind w:left="432"/>
              <w:rPr>
                <w:sz w:val="20"/>
              </w:rPr>
            </w:pPr>
            <w:r w:rsidRPr="001C369B">
              <w:rPr>
                <w:sz w:val="20"/>
              </w:rPr>
              <w:t>Key-</w:t>
            </w:r>
            <w:r w:rsidR="00387CC0" w:rsidRPr="001C369B">
              <w:rPr>
                <w:sz w:val="20"/>
              </w:rPr>
              <w:t>management security guidance describes the responsibilities of the platform vendor, application developers, system integrators</w:t>
            </w:r>
            <w:r w:rsidRPr="001C369B">
              <w:rPr>
                <w:sz w:val="20"/>
              </w:rPr>
              <w:t>,</w:t>
            </w:r>
            <w:r w:rsidR="00387CC0" w:rsidRPr="001C369B">
              <w:rPr>
                <w:sz w:val="20"/>
              </w:rPr>
              <w:t xml:space="preserve"> and end-users of the platform.</w:t>
            </w:r>
          </w:p>
        </w:tc>
        <w:tc>
          <w:tcPr>
            <w:tcW w:w="630" w:type="dxa"/>
            <w:tcBorders>
              <w:top w:val="nil"/>
              <w:left w:val="single" w:sz="4" w:space="0" w:color="A6A6A6"/>
              <w:bottom w:val="nil"/>
              <w:right w:val="single" w:sz="4" w:space="0" w:color="A6A6A6"/>
            </w:tcBorders>
          </w:tcPr>
          <w:p w:rsidR="00387CC0" w:rsidRPr="001C369B" w:rsidRDefault="00387CC0" w:rsidP="003E4046">
            <w:pPr>
              <w:pStyle w:val="Heading4"/>
              <w:spacing w:line="276" w:lineRule="auto"/>
              <w:jc w:val="center"/>
              <w:rPr>
                <w:b/>
                <w:bCs/>
                <w:sz w:val="20"/>
              </w:rPr>
            </w:pPr>
          </w:p>
        </w:tc>
        <w:tc>
          <w:tcPr>
            <w:tcW w:w="540" w:type="dxa"/>
            <w:tcBorders>
              <w:top w:val="nil"/>
              <w:left w:val="single" w:sz="4" w:space="0" w:color="A6A6A6"/>
              <w:bottom w:val="nil"/>
              <w:right w:val="single" w:sz="4" w:space="0" w:color="A6A6A6"/>
            </w:tcBorders>
          </w:tcPr>
          <w:p w:rsidR="00387CC0" w:rsidRPr="001C369B" w:rsidRDefault="00387CC0" w:rsidP="003E4046">
            <w:pPr>
              <w:pStyle w:val="Heading4"/>
              <w:spacing w:line="276" w:lineRule="auto"/>
              <w:jc w:val="center"/>
              <w:rPr>
                <w:b/>
                <w:bCs/>
                <w:sz w:val="20"/>
              </w:rPr>
            </w:pPr>
          </w:p>
        </w:tc>
        <w:tc>
          <w:tcPr>
            <w:tcW w:w="648" w:type="dxa"/>
            <w:tcBorders>
              <w:top w:val="nil"/>
              <w:left w:val="single" w:sz="4" w:space="0" w:color="A6A6A6"/>
              <w:bottom w:val="nil"/>
              <w:right w:val="single" w:sz="4" w:space="0" w:color="A6A6A6"/>
            </w:tcBorders>
          </w:tcPr>
          <w:p w:rsidR="00387CC0" w:rsidRPr="001C369B" w:rsidRDefault="00387CC0" w:rsidP="003E4046">
            <w:pPr>
              <w:pStyle w:val="Heading4"/>
              <w:spacing w:line="276" w:lineRule="auto"/>
              <w:jc w:val="center"/>
              <w:rPr>
                <w:b/>
                <w:bCs/>
                <w:sz w:val="20"/>
              </w:rPr>
            </w:pPr>
          </w:p>
        </w:tc>
      </w:tr>
      <w:tr w:rsidR="00387CC0" w:rsidRPr="001C369B">
        <w:tblPrEx>
          <w:tblBorders>
            <w:bottom w:val="none" w:sz="0" w:space="0" w:color="auto"/>
            <w:insideH w:val="none" w:sz="0" w:space="0" w:color="auto"/>
            <w:insideV w:val="none" w:sz="0" w:space="0" w:color="auto"/>
          </w:tblBorders>
        </w:tblPrEx>
        <w:trPr>
          <w:trHeight w:val="585"/>
        </w:trPr>
        <w:tc>
          <w:tcPr>
            <w:tcW w:w="1080" w:type="dxa"/>
            <w:tcBorders>
              <w:left w:val="single" w:sz="4" w:space="0" w:color="A6A6A6"/>
              <w:bottom w:val="single" w:sz="4" w:space="0" w:color="A6A6A6"/>
              <w:right w:val="single" w:sz="4" w:space="0" w:color="A6A6A6"/>
            </w:tcBorders>
          </w:tcPr>
          <w:p w:rsidR="00387CC0" w:rsidRPr="001C369B" w:rsidRDefault="00387CC0" w:rsidP="003E4046">
            <w:pPr>
              <w:spacing w:before="60" w:after="60" w:line="276" w:lineRule="auto"/>
              <w:rPr>
                <w:b/>
                <w:bCs/>
                <w:sz w:val="26"/>
              </w:rPr>
            </w:pPr>
          </w:p>
        </w:tc>
        <w:tc>
          <w:tcPr>
            <w:tcW w:w="6498" w:type="dxa"/>
            <w:tcBorders>
              <w:top w:val="single" w:sz="4" w:space="0" w:color="A6A6A6"/>
              <w:left w:val="single" w:sz="4" w:space="0" w:color="A6A6A6"/>
              <w:bottom w:val="single" w:sz="4" w:space="0" w:color="A6A6A6"/>
              <w:right w:val="single" w:sz="4" w:space="0" w:color="A6A6A6"/>
            </w:tcBorders>
          </w:tcPr>
          <w:p w:rsidR="00387CC0" w:rsidRPr="001C369B" w:rsidRDefault="007C7722" w:rsidP="00387E9D">
            <w:pPr>
              <w:keepLines w:val="0"/>
              <w:numPr>
                <w:ilvl w:val="0"/>
                <w:numId w:val="66"/>
              </w:numPr>
              <w:spacing w:before="60" w:after="60" w:line="276" w:lineRule="auto"/>
              <w:ind w:left="432"/>
              <w:rPr>
                <w:sz w:val="20"/>
              </w:rPr>
            </w:pPr>
            <w:r w:rsidRPr="001C369B">
              <w:rPr>
                <w:sz w:val="20"/>
              </w:rPr>
              <w:t>Key-</w:t>
            </w:r>
            <w:r w:rsidR="00387CC0" w:rsidRPr="001C369B">
              <w:rPr>
                <w:sz w:val="20"/>
              </w:rPr>
              <w:t>management security guidance ensures secure use of keys and certificates.</w:t>
            </w:r>
          </w:p>
        </w:tc>
        <w:tc>
          <w:tcPr>
            <w:tcW w:w="630" w:type="dxa"/>
            <w:tcBorders>
              <w:left w:val="single" w:sz="4" w:space="0" w:color="A6A6A6"/>
              <w:bottom w:val="single" w:sz="4" w:space="0" w:color="A6A6A6"/>
              <w:right w:val="single" w:sz="4" w:space="0" w:color="A6A6A6"/>
            </w:tcBorders>
          </w:tcPr>
          <w:p w:rsidR="00387CC0" w:rsidRPr="001C369B" w:rsidRDefault="00387CC0" w:rsidP="003E4046">
            <w:pPr>
              <w:pStyle w:val="Heading4"/>
              <w:spacing w:line="276" w:lineRule="auto"/>
              <w:jc w:val="center"/>
              <w:rPr>
                <w:b/>
                <w:bCs/>
                <w:sz w:val="20"/>
              </w:rPr>
            </w:pPr>
          </w:p>
        </w:tc>
        <w:tc>
          <w:tcPr>
            <w:tcW w:w="540" w:type="dxa"/>
            <w:tcBorders>
              <w:left w:val="single" w:sz="4" w:space="0" w:color="A6A6A6"/>
              <w:bottom w:val="single" w:sz="4" w:space="0" w:color="A6A6A6"/>
              <w:right w:val="single" w:sz="4" w:space="0" w:color="A6A6A6"/>
            </w:tcBorders>
          </w:tcPr>
          <w:p w:rsidR="00387CC0" w:rsidRPr="001C369B" w:rsidRDefault="00387CC0" w:rsidP="003E4046">
            <w:pPr>
              <w:pStyle w:val="Heading4"/>
              <w:spacing w:line="276" w:lineRule="auto"/>
              <w:jc w:val="center"/>
              <w:rPr>
                <w:b/>
                <w:bCs/>
                <w:sz w:val="20"/>
              </w:rPr>
            </w:pPr>
          </w:p>
        </w:tc>
        <w:tc>
          <w:tcPr>
            <w:tcW w:w="648" w:type="dxa"/>
            <w:tcBorders>
              <w:left w:val="single" w:sz="4" w:space="0" w:color="A6A6A6"/>
              <w:bottom w:val="single" w:sz="4" w:space="0" w:color="A6A6A6"/>
              <w:right w:val="single" w:sz="4" w:space="0" w:color="A6A6A6"/>
            </w:tcBorders>
          </w:tcPr>
          <w:p w:rsidR="00387CC0" w:rsidRPr="001C369B" w:rsidRDefault="00387CC0" w:rsidP="003E4046">
            <w:pPr>
              <w:pStyle w:val="Heading4"/>
              <w:spacing w:line="276" w:lineRule="auto"/>
              <w:jc w:val="center"/>
              <w:rPr>
                <w:b/>
                <w:bCs/>
                <w:sz w:val="20"/>
              </w:rPr>
            </w:pPr>
          </w:p>
        </w:tc>
      </w:tr>
    </w:tbl>
    <w:p w:rsidR="00B6703E" w:rsidRPr="001C369B" w:rsidRDefault="00B6703E" w:rsidP="00303908">
      <w:pPr>
        <w:spacing w:after="240"/>
        <w:rPr>
          <w:sz w:val="20"/>
        </w:rPr>
      </w:pPr>
    </w:p>
    <w:p w:rsidR="00B6703E" w:rsidRPr="001C369B" w:rsidRDefault="00841A52" w:rsidP="007C7722">
      <w:pPr>
        <w:pStyle w:val="Heading2"/>
        <w:rPr>
          <w:noProof w:val="0"/>
        </w:rPr>
      </w:pPr>
      <w:r w:rsidRPr="001C369B">
        <w:rPr>
          <w:noProof w:val="0"/>
        </w:rPr>
        <w:br w:type="page"/>
      </w:r>
      <w:bookmarkStart w:id="60" w:name="_Toc169336568"/>
      <w:bookmarkStart w:id="61" w:name="_Toc226823805"/>
      <w:r w:rsidRPr="001C369B">
        <w:rPr>
          <w:noProof w:val="0"/>
        </w:rPr>
        <w:lastRenderedPageBreak/>
        <w:t xml:space="preserve">I – </w:t>
      </w:r>
      <w:bookmarkEnd w:id="60"/>
      <w:r w:rsidRPr="001C369B">
        <w:rPr>
          <w:noProof w:val="0"/>
        </w:rPr>
        <w:t>Operational Testing</w:t>
      </w:r>
      <w:bookmarkEnd w:id="61"/>
    </w:p>
    <w:p w:rsidR="00B6703E" w:rsidRPr="001C369B" w:rsidRDefault="00B6703E" w:rsidP="003E4046">
      <w:pPr>
        <w:spacing w:before="0" w:line="276" w:lineRule="auto"/>
        <w:rPr>
          <w:sz w:val="20"/>
        </w:rPr>
      </w:pPr>
      <w:r w:rsidRPr="001C369B">
        <w:rPr>
          <w:sz w:val="20"/>
        </w:rPr>
        <w:t xml:space="preserve">The </w:t>
      </w:r>
      <w:r w:rsidR="002644CD" w:rsidRPr="001C369B">
        <w:rPr>
          <w:sz w:val="20"/>
        </w:rPr>
        <w:t xml:space="preserve">vendor must </w:t>
      </w:r>
      <w:r w:rsidRPr="001C369B">
        <w:rPr>
          <w:sz w:val="20"/>
        </w:rPr>
        <w:t>complete the</w:t>
      </w:r>
      <w:r w:rsidR="002644CD" w:rsidRPr="001C369B">
        <w:rPr>
          <w:sz w:val="20"/>
        </w:rPr>
        <w:t xml:space="preserve"> following</w:t>
      </w:r>
      <w:r w:rsidRPr="001C369B">
        <w:rPr>
          <w:sz w:val="20"/>
        </w:rPr>
        <w:t xml:space="preserve"> Security Compliance Statements concerning </w:t>
      </w:r>
      <w:r w:rsidR="00EC23A6" w:rsidRPr="001C369B">
        <w:rPr>
          <w:sz w:val="20"/>
        </w:rPr>
        <w:t>operational testing of the device.</w:t>
      </w:r>
    </w:p>
    <w:p w:rsidR="00B6703E" w:rsidRPr="001C369B" w:rsidRDefault="002644CD" w:rsidP="003E4046">
      <w:pPr>
        <w:spacing w:before="0" w:line="276" w:lineRule="auto"/>
        <w:rPr>
          <w:sz w:val="20"/>
        </w:rPr>
      </w:pPr>
      <w:r w:rsidRPr="001C369B">
        <w:rPr>
          <w:sz w:val="20"/>
        </w:rPr>
        <w:t xml:space="preserve">This </w:t>
      </w:r>
      <w:r w:rsidR="00EC23A6" w:rsidRPr="001C369B">
        <w:rPr>
          <w:sz w:val="20"/>
        </w:rPr>
        <w:t>t</w:t>
      </w:r>
      <w:r w:rsidR="00B6703E" w:rsidRPr="001C369B">
        <w:rPr>
          <w:sz w:val="20"/>
        </w:rPr>
        <w:t xml:space="preserve">able must be completed considering the </w:t>
      </w:r>
      <w:r w:rsidR="00EC23A6" w:rsidRPr="001C369B">
        <w:rPr>
          <w:sz w:val="20"/>
        </w:rPr>
        <w:t>operational testing</w:t>
      </w:r>
      <w:r w:rsidR="00B6703E" w:rsidRPr="001C369B">
        <w:rPr>
          <w:sz w:val="20"/>
        </w:rPr>
        <w:t xml:space="preserve"> </w:t>
      </w:r>
      <w:r w:rsidR="00B6703E" w:rsidRPr="001C369B">
        <w:rPr>
          <w:b/>
          <w:sz w:val="20"/>
        </w:rPr>
        <w:t xml:space="preserve">in </w:t>
      </w:r>
      <w:r w:rsidRPr="001C369B">
        <w:rPr>
          <w:b/>
          <w:sz w:val="20"/>
        </w:rPr>
        <w:t xml:space="preserve">its </w:t>
      </w:r>
      <w:r w:rsidR="00B6703E" w:rsidRPr="001C369B">
        <w:rPr>
          <w:b/>
          <w:sz w:val="20"/>
        </w:rPr>
        <w:t>entirety</w:t>
      </w:r>
      <w:r w:rsidR="00B6703E" w:rsidRPr="001C369B">
        <w:rPr>
          <w:sz w:val="20"/>
        </w:rPr>
        <w:t xml:space="preserve">. Answer “Yes” if </w:t>
      </w:r>
      <w:r w:rsidR="00B6703E" w:rsidRPr="001C369B">
        <w:rPr>
          <w:b/>
          <w:sz w:val="20"/>
        </w:rPr>
        <w:t>all</w:t>
      </w:r>
      <w:r w:rsidR="00B6703E" w:rsidRPr="001C369B">
        <w:rPr>
          <w:sz w:val="20"/>
        </w:rPr>
        <w:t xml:space="preserve"> the </w:t>
      </w:r>
      <w:r w:rsidR="00EC23A6" w:rsidRPr="001C369B">
        <w:rPr>
          <w:sz w:val="20"/>
        </w:rPr>
        <w:t xml:space="preserve">open protocols and interfaces </w:t>
      </w:r>
      <w:r w:rsidR="00B6703E" w:rsidRPr="001C369B">
        <w:rPr>
          <w:sz w:val="20"/>
        </w:rPr>
        <w:t xml:space="preserve">declared in the </w:t>
      </w:r>
      <w:hyperlink w:anchor="prot_decl_form" w:history="1">
        <w:r w:rsidR="00C379C8" w:rsidRPr="001C369B">
          <w:rPr>
            <w:rStyle w:val="Hyperlink"/>
            <w:rFonts w:cs="Arial"/>
            <w:i/>
            <w:sz w:val="20"/>
          </w:rPr>
          <w:t>Open Protocols Module – Protocol Declaration Form</w:t>
        </w:r>
      </w:hyperlink>
      <w:r w:rsidR="00B6703E" w:rsidRPr="001C369B">
        <w:rPr>
          <w:i/>
          <w:sz w:val="20"/>
        </w:rPr>
        <w:t xml:space="preserve"> </w:t>
      </w:r>
      <w:r w:rsidR="00B6703E" w:rsidRPr="001C369B">
        <w:rPr>
          <w:sz w:val="20"/>
        </w:rPr>
        <w:t>meet the security requirement.</w:t>
      </w:r>
    </w:p>
    <w:p w:rsidR="00B6703E" w:rsidRPr="001C369B" w:rsidRDefault="00B6703E" w:rsidP="003E4046">
      <w:pPr>
        <w:pStyle w:val="TableText2"/>
        <w:spacing w:before="120" w:after="120" w:line="276" w:lineRule="auto"/>
        <w:jc w:val="center"/>
        <w:rPr>
          <w:sz w:val="20"/>
        </w:rPr>
      </w:pPr>
      <w:r w:rsidRPr="001C369B">
        <w:t xml:space="preserve">Table I: </w:t>
      </w:r>
      <w:r w:rsidR="000A61AE" w:rsidRPr="001C369B">
        <w:t>Operational Testing</w:t>
      </w:r>
      <w:r w:rsidRPr="001C369B">
        <w:t xml:space="preserve"> in their Entirety</w:t>
      </w:r>
    </w:p>
    <w:tbl>
      <w:tblPr>
        <w:tblW w:w="9396" w:type="dxa"/>
        <w:jc w:val="center"/>
        <w:tblInd w:w="18" w:type="dxa"/>
        <w:tblBorders>
          <w:bottom w:val="single" w:sz="4" w:space="0" w:color="999999"/>
          <w:insideH w:val="single" w:sz="4" w:space="0" w:color="999999"/>
          <w:insideV w:val="single" w:sz="4" w:space="0" w:color="999999"/>
        </w:tblBorders>
        <w:tblLayout w:type="fixed"/>
        <w:tblLook w:val="00A0"/>
      </w:tblPr>
      <w:tblGrid>
        <w:gridCol w:w="1080"/>
        <w:gridCol w:w="6498"/>
        <w:gridCol w:w="630"/>
        <w:gridCol w:w="540"/>
        <w:gridCol w:w="648"/>
      </w:tblGrid>
      <w:tr w:rsidR="00B6703E" w:rsidRPr="001C369B">
        <w:trPr>
          <w:cantSplit/>
          <w:tblHeader/>
          <w:jc w:val="center"/>
        </w:trPr>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tcPr>
          <w:p w:rsidR="00B6703E" w:rsidRPr="001C369B" w:rsidRDefault="00B6703E" w:rsidP="002644CD">
            <w:pPr>
              <w:pStyle w:val="Heading4"/>
              <w:spacing w:before="60" w:after="60"/>
              <w:jc w:val="center"/>
              <w:rPr>
                <w:b/>
                <w:bCs/>
              </w:rPr>
            </w:pPr>
            <w:r w:rsidRPr="001C369B">
              <w:rPr>
                <w:b/>
                <w:bCs/>
              </w:rPr>
              <w:t>Number</w:t>
            </w:r>
          </w:p>
        </w:tc>
        <w:tc>
          <w:tcPr>
            <w:tcW w:w="649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E4046">
            <w:pPr>
              <w:pStyle w:val="Heading4"/>
              <w:spacing w:before="60" w:after="60" w:line="276" w:lineRule="auto"/>
              <w:rPr>
                <w:b/>
                <w:bCs/>
              </w:rPr>
            </w:pPr>
            <w:r w:rsidRPr="001C369B">
              <w:rPr>
                <w:b/>
                <w:bCs/>
              </w:rPr>
              <w:t>Description of Requirement</w:t>
            </w:r>
          </w:p>
        </w:tc>
        <w:tc>
          <w:tcPr>
            <w:tcW w:w="6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03908">
            <w:pPr>
              <w:pStyle w:val="Heading4"/>
              <w:spacing w:before="60" w:after="60"/>
              <w:jc w:val="center"/>
              <w:rPr>
                <w:b/>
                <w:bCs/>
                <w:szCs w:val="20"/>
              </w:rPr>
            </w:pPr>
            <w:r w:rsidRPr="001C369B">
              <w:rPr>
                <w:b/>
                <w:bCs/>
              </w:rPr>
              <w:t>Yes</w:t>
            </w:r>
          </w:p>
        </w:tc>
        <w:tc>
          <w:tcPr>
            <w:tcW w:w="5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03908">
            <w:pPr>
              <w:pStyle w:val="Heading4"/>
              <w:spacing w:before="60" w:after="60"/>
              <w:jc w:val="center"/>
              <w:rPr>
                <w:b/>
                <w:bCs/>
                <w:szCs w:val="20"/>
              </w:rPr>
            </w:pPr>
            <w:r w:rsidRPr="001C369B">
              <w:rPr>
                <w:b/>
                <w:bCs/>
              </w:rPr>
              <w:t>No</w:t>
            </w:r>
          </w:p>
        </w:tc>
        <w:tc>
          <w:tcPr>
            <w:tcW w:w="64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03908">
            <w:pPr>
              <w:pStyle w:val="Heading4"/>
              <w:spacing w:before="60" w:after="60"/>
              <w:jc w:val="center"/>
              <w:rPr>
                <w:b/>
                <w:bCs/>
                <w:szCs w:val="20"/>
              </w:rPr>
            </w:pPr>
            <w:r w:rsidRPr="001C369B">
              <w:rPr>
                <w:b/>
                <w:bCs/>
              </w:rPr>
              <w:t>N/A</w:t>
            </w:r>
          </w:p>
        </w:tc>
      </w:tr>
      <w:tr w:rsidR="00B6703E" w:rsidRPr="001C369B">
        <w:tblPrEx>
          <w:tblBorders>
            <w:bottom w:val="none" w:sz="0" w:space="0" w:color="auto"/>
            <w:insideH w:val="none" w:sz="0" w:space="0" w:color="auto"/>
            <w:insideV w:val="none" w:sz="0" w:space="0" w:color="auto"/>
          </w:tblBorders>
        </w:tblPrEx>
        <w:trPr>
          <w:trHeight w:val="585"/>
          <w:jc w:val="center"/>
        </w:trPr>
        <w:tc>
          <w:tcPr>
            <w:tcW w:w="1080"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B6703E" w:rsidP="002546FA">
            <w:pPr>
              <w:keepLines w:val="0"/>
              <w:spacing w:after="60"/>
              <w:jc w:val="center"/>
              <w:rPr>
                <w:b/>
                <w:bCs/>
                <w:sz w:val="24"/>
                <w:szCs w:val="20"/>
              </w:rPr>
            </w:pPr>
            <w:r w:rsidRPr="001C369B">
              <w:rPr>
                <w:b/>
                <w:bCs/>
                <w:sz w:val="24"/>
              </w:rPr>
              <w:t>I1</w:t>
            </w:r>
          </w:p>
        </w:tc>
        <w:tc>
          <w:tcPr>
            <w:tcW w:w="6498"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0A61AE" w:rsidP="003E4046">
            <w:pPr>
              <w:keepLines w:val="0"/>
              <w:spacing w:before="60" w:after="60" w:line="276" w:lineRule="auto"/>
              <w:rPr>
                <w:sz w:val="20"/>
                <w:szCs w:val="20"/>
              </w:rPr>
            </w:pPr>
            <w:r w:rsidRPr="001C369B">
              <w:rPr>
                <w:sz w:val="20"/>
              </w:rPr>
              <w:t xml:space="preserve">The device has </w:t>
            </w:r>
            <w:r w:rsidRPr="001C369B">
              <w:rPr>
                <w:b/>
                <w:sz w:val="20"/>
              </w:rPr>
              <w:t>all</w:t>
            </w:r>
            <w:r w:rsidRPr="001C369B">
              <w:rPr>
                <w:sz w:val="20"/>
              </w:rPr>
              <w:t xml:space="preserve"> the security protocols that are available on the platform clearly identified in the </w:t>
            </w:r>
            <w:r w:rsidRPr="001C369B">
              <w:rPr>
                <w:i/>
                <w:sz w:val="20"/>
              </w:rPr>
              <w:t xml:space="preserve">Open Protocols Module – </w:t>
            </w:r>
            <w:r w:rsidRPr="001C369B">
              <w:rPr>
                <w:i/>
                <w:iCs/>
                <w:sz w:val="20"/>
              </w:rPr>
              <w:t>Protocol Declaration</w:t>
            </w:r>
            <w:r w:rsidRPr="001C369B">
              <w:rPr>
                <w:sz w:val="20"/>
              </w:rPr>
              <w:t xml:space="preserve"> </w:t>
            </w:r>
            <w:r w:rsidRPr="001C369B">
              <w:rPr>
                <w:i/>
                <w:iCs/>
                <w:sz w:val="20"/>
              </w:rPr>
              <w:t>Form</w:t>
            </w:r>
            <w:r w:rsidRPr="001C369B">
              <w:rPr>
                <w:sz w:val="20"/>
              </w:rPr>
              <w:t>.</w:t>
            </w:r>
          </w:p>
        </w:tc>
        <w:tc>
          <w:tcPr>
            <w:tcW w:w="630"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0E27A0" w:rsidP="00303908">
            <w:pPr>
              <w:pStyle w:val="Heading4"/>
              <w:jc w:val="center"/>
              <w:rPr>
                <w:b/>
                <w:bCs/>
                <w:sz w:val="20"/>
              </w:rPr>
            </w:pPr>
            <w:r w:rsidRPr="001C369B">
              <w:rPr>
                <w:b/>
                <w:bCs/>
                <w:sz w:val="20"/>
              </w:rPr>
              <w:fldChar w:fldCharType="begin"/>
            </w:r>
            <w:r w:rsidR="00B6703E" w:rsidRPr="001C369B">
              <w:rPr>
                <w:b/>
                <w:bCs/>
                <w:sz w:val="20"/>
              </w:rPr>
              <w:instrText xml:space="preserve"> FORMCHECKBOX </w:instrText>
            </w:r>
            <w:r>
              <w:rPr>
                <w:b/>
                <w:bCs/>
                <w:sz w:val="20"/>
              </w:rPr>
              <w:fldChar w:fldCharType="separate"/>
            </w:r>
            <w:r w:rsidRPr="001C369B">
              <w:rPr>
                <w:b/>
                <w:bCs/>
                <w:sz w:val="20"/>
              </w:rPr>
              <w:fldChar w:fldCharType="end"/>
            </w:r>
            <w:r w:rsidRPr="001C369B">
              <w:rPr>
                <w:b/>
                <w:bCs/>
                <w:sz w:val="20"/>
              </w:rPr>
              <w:fldChar w:fldCharType="begin">
                <w:ffData>
                  <w:name w:val="Check82"/>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540"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0E27A0" w:rsidP="00303908">
            <w:pPr>
              <w:pStyle w:val="Heading4"/>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648"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0E27A0" w:rsidP="00303908">
            <w:pPr>
              <w:pStyle w:val="Heading4"/>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r>
      <w:tr w:rsidR="00B6703E" w:rsidRPr="001C369B">
        <w:tblPrEx>
          <w:tblBorders>
            <w:bottom w:val="none" w:sz="0" w:space="0" w:color="auto"/>
            <w:insideH w:val="none" w:sz="0" w:space="0" w:color="auto"/>
            <w:insideV w:val="none" w:sz="0" w:space="0" w:color="auto"/>
          </w:tblBorders>
        </w:tblPrEx>
        <w:trPr>
          <w:trHeight w:val="585"/>
          <w:jc w:val="center"/>
        </w:trPr>
        <w:tc>
          <w:tcPr>
            <w:tcW w:w="1080" w:type="dxa"/>
            <w:vMerge w:val="restart"/>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spacing w:after="60"/>
              <w:jc w:val="center"/>
              <w:rPr>
                <w:b/>
                <w:bCs/>
                <w:sz w:val="24"/>
              </w:rPr>
            </w:pPr>
            <w:r w:rsidRPr="001C369B">
              <w:rPr>
                <w:b/>
                <w:bCs/>
                <w:sz w:val="24"/>
              </w:rPr>
              <w:t>I2</w:t>
            </w:r>
          </w:p>
        </w:tc>
        <w:tc>
          <w:tcPr>
            <w:tcW w:w="6498" w:type="dxa"/>
            <w:tcBorders>
              <w:top w:val="single" w:sz="4" w:space="0" w:color="A6A6A6"/>
              <w:left w:val="single" w:sz="4" w:space="0" w:color="A6A6A6"/>
              <w:bottom w:val="single" w:sz="4" w:space="0" w:color="A6A6A6"/>
              <w:right w:val="single" w:sz="4" w:space="0" w:color="A6A6A6"/>
            </w:tcBorders>
          </w:tcPr>
          <w:p w:rsidR="00B6703E" w:rsidRPr="001C369B" w:rsidRDefault="000A61AE" w:rsidP="003E4046">
            <w:pPr>
              <w:keepLines w:val="0"/>
              <w:spacing w:before="60" w:after="60" w:line="276" w:lineRule="auto"/>
              <w:rPr>
                <w:sz w:val="20"/>
              </w:rPr>
            </w:pPr>
            <w:r w:rsidRPr="001C369B">
              <w:rPr>
                <w:sz w:val="20"/>
              </w:rPr>
              <w:t>The device is able to provide confidentiality of data sent over a network connection.</w:t>
            </w:r>
          </w:p>
        </w:tc>
        <w:tc>
          <w:tcPr>
            <w:tcW w:w="630" w:type="dxa"/>
            <w:tcBorders>
              <w:top w:val="single" w:sz="4" w:space="0" w:color="A6A6A6"/>
              <w:left w:val="single" w:sz="4" w:space="0" w:color="A6A6A6"/>
              <w:right w:val="single" w:sz="4" w:space="0" w:color="A6A6A6"/>
            </w:tcBorders>
          </w:tcPr>
          <w:p w:rsidR="00B6703E" w:rsidRPr="001C369B" w:rsidRDefault="000E27A0" w:rsidP="00303908">
            <w:pPr>
              <w:pStyle w:val="Heading4"/>
              <w:jc w:val="center"/>
              <w:rPr>
                <w:b/>
                <w:bCs/>
                <w:sz w:val="20"/>
              </w:rPr>
            </w:pPr>
            <w:r w:rsidRPr="001C369B">
              <w:rPr>
                <w:b/>
                <w:bCs/>
                <w:sz w:val="20"/>
              </w:rPr>
              <w:fldChar w:fldCharType="begin"/>
            </w:r>
            <w:r w:rsidR="00B6703E" w:rsidRPr="001C369B">
              <w:rPr>
                <w:b/>
                <w:bCs/>
                <w:sz w:val="20"/>
              </w:rPr>
              <w:instrText xml:space="preserve"> FORMCHECKBOX </w:instrText>
            </w:r>
            <w:r>
              <w:rPr>
                <w:b/>
                <w:bCs/>
                <w:sz w:val="20"/>
              </w:rPr>
              <w:fldChar w:fldCharType="separate"/>
            </w:r>
            <w:r w:rsidRPr="001C369B">
              <w:rPr>
                <w:b/>
                <w:bCs/>
                <w:sz w:val="20"/>
              </w:rPr>
              <w:fldChar w:fldCharType="end"/>
            </w:r>
            <w:r w:rsidRPr="001C369B">
              <w:rPr>
                <w:b/>
                <w:bCs/>
                <w:sz w:val="20"/>
              </w:rPr>
              <w:fldChar w:fldCharType="begin">
                <w:ffData>
                  <w:name w:val="Check82"/>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540" w:type="dxa"/>
            <w:tcBorders>
              <w:top w:val="single" w:sz="4" w:space="0" w:color="A6A6A6"/>
              <w:left w:val="single" w:sz="4" w:space="0" w:color="A6A6A6"/>
              <w:right w:val="single" w:sz="4" w:space="0" w:color="A6A6A6"/>
            </w:tcBorders>
          </w:tcPr>
          <w:p w:rsidR="00B6703E" w:rsidRPr="001C369B" w:rsidRDefault="000E27A0" w:rsidP="00303908">
            <w:pPr>
              <w:pStyle w:val="Heading4"/>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648" w:type="dxa"/>
            <w:tcBorders>
              <w:top w:val="single" w:sz="4" w:space="0" w:color="A6A6A6"/>
              <w:left w:val="single" w:sz="4" w:space="0" w:color="A6A6A6"/>
              <w:right w:val="single" w:sz="4" w:space="0" w:color="A6A6A6"/>
            </w:tcBorders>
          </w:tcPr>
          <w:p w:rsidR="00B6703E" w:rsidRPr="001C369B" w:rsidRDefault="000E27A0" w:rsidP="00303908">
            <w:pPr>
              <w:pStyle w:val="Heading4"/>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r>
      <w:tr w:rsidR="00B6703E" w:rsidRPr="001C369B">
        <w:tblPrEx>
          <w:tblBorders>
            <w:bottom w:val="none" w:sz="0" w:space="0" w:color="auto"/>
            <w:insideH w:val="none" w:sz="0" w:space="0" w:color="auto"/>
            <w:insideV w:val="none" w:sz="0" w:space="0" w:color="auto"/>
          </w:tblBorders>
        </w:tblPrEx>
        <w:trPr>
          <w:trHeight w:val="585"/>
          <w:jc w:val="center"/>
        </w:trPr>
        <w:tc>
          <w:tcPr>
            <w:tcW w:w="108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spacing w:after="60"/>
              <w:jc w:val="center"/>
              <w:rPr>
                <w:b/>
                <w:bCs/>
                <w:sz w:val="24"/>
              </w:rPr>
            </w:pPr>
          </w:p>
        </w:tc>
        <w:tc>
          <w:tcPr>
            <w:tcW w:w="6498" w:type="dxa"/>
            <w:tcBorders>
              <w:top w:val="single" w:sz="4" w:space="0" w:color="A6A6A6"/>
              <w:left w:val="single" w:sz="4" w:space="0" w:color="A6A6A6"/>
              <w:bottom w:val="single" w:sz="4" w:space="0" w:color="A6A6A6"/>
              <w:right w:val="single" w:sz="4" w:space="0" w:color="A6A6A6"/>
            </w:tcBorders>
          </w:tcPr>
          <w:p w:rsidR="00455E2E" w:rsidRPr="001C369B" w:rsidRDefault="000A61AE" w:rsidP="00387E9D">
            <w:pPr>
              <w:keepLines w:val="0"/>
              <w:numPr>
                <w:ilvl w:val="0"/>
                <w:numId w:val="59"/>
              </w:numPr>
              <w:tabs>
                <w:tab w:val="clear" w:pos="792"/>
              </w:tabs>
              <w:spacing w:before="60" w:after="60" w:line="276" w:lineRule="auto"/>
              <w:ind w:left="450" w:hanging="378"/>
              <w:rPr>
                <w:sz w:val="20"/>
              </w:rPr>
            </w:pPr>
            <w:r w:rsidRPr="001C369B">
              <w:rPr>
                <w:sz w:val="20"/>
              </w:rPr>
              <w:t>Encryption mechanism utilizes key sizes appropriate for the algorithm(s) in question.</w:t>
            </w:r>
          </w:p>
        </w:tc>
        <w:tc>
          <w:tcPr>
            <w:tcW w:w="630" w:type="dxa"/>
            <w:tcBorders>
              <w:left w:val="single" w:sz="4" w:space="0" w:color="A6A6A6"/>
              <w:right w:val="single" w:sz="4" w:space="0" w:color="A6A6A6"/>
            </w:tcBorders>
          </w:tcPr>
          <w:p w:rsidR="00B6703E" w:rsidRPr="001C369B" w:rsidRDefault="00B6703E" w:rsidP="00303908">
            <w:pPr>
              <w:pStyle w:val="Heading4"/>
              <w:jc w:val="center"/>
              <w:rPr>
                <w:b/>
                <w:bCs/>
                <w:sz w:val="20"/>
              </w:rPr>
            </w:pPr>
          </w:p>
        </w:tc>
        <w:tc>
          <w:tcPr>
            <w:tcW w:w="540" w:type="dxa"/>
            <w:tcBorders>
              <w:left w:val="single" w:sz="4" w:space="0" w:color="A6A6A6"/>
              <w:right w:val="single" w:sz="4" w:space="0" w:color="A6A6A6"/>
            </w:tcBorders>
          </w:tcPr>
          <w:p w:rsidR="00B6703E" w:rsidRPr="001C369B" w:rsidRDefault="00B6703E" w:rsidP="00303908">
            <w:pPr>
              <w:pStyle w:val="Heading4"/>
              <w:jc w:val="center"/>
              <w:rPr>
                <w:b/>
                <w:bCs/>
                <w:sz w:val="20"/>
              </w:rPr>
            </w:pPr>
          </w:p>
        </w:tc>
        <w:tc>
          <w:tcPr>
            <w:tcW w:w="648" w:type="dxa"/>
            <w:tcBorders>
              <w:left w:val="single" w:sz="4" w:space="0" w:color="A6A6A6"/>
              <w:right w:val="single" w:sz="4" w:space="0" w:color="A6A6A6"/>
            </w:tcBorders>
          </w:tcPr>
          <w:p w:rsidR="00B6703E" w:rsidRPr="001C369B" w:rsidRDefault="00B6703E" w:rsidP="00303908">
            <w:pPr>
              <w:pStyle w:val="Heading4"/>
              <w:jc w:val="center"/>
              <w:rPr>
                <w:b/>
                <w:bCs/>
                <w:sz w:val="20"/>
              </w:rPr>
            </w:pPr>
          </w:p>
        </w:tc>
      </w:tr>
      <w:tr w:rsidR="00B6703E" w:rsidRPr="001C369B">
        <w:tblPrEx>
          <w:tblBorders>
            <w:bottom w:val="none" w:sz="0" w:space="0" w:color="auto"/>
            <w:insideH w:val="none" w:sz="0" w:space="0" w:color="auto"/>
            <w:insideV w:val="none" w:sz="0" w:space="0" w:color="auto"/>
          </w:tblBorders>
        </w:tblPrEx>
        <w:trPr>
          <w:trHeight w:val="585"/>
          <w:jc w:val="center"/>
        </w:trPr>
        <w:tc>
          <w:tcPr>
            <w:tcW w:w="1080"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spacing w:after="60"/>
              <w:jc w:val="center"/>
              <w:rPr>
                <w:b/>
                <w:bCs/>
                <w:sz w:val="24"/>
              </w:rPr>
            </w:pPr>
          </w:p>
        </w:tc>
        <w:tc>
          <w:tcPr>
            <w:tcW w:w="6498" w:type="dxa"/>
            <w:tcBorders>
              <w:top w:val="single" w:sz="4" w:space="0" w:color="A6A6A6"/>
              <w:left w:val="single" w:sz="4" w:space="0" w:color="A6A6A6"/>
              <w:bottom w:val="single" w:sz="4" w:space="0" w:color="A6A6A6"/>
              <w:right w:val="single" w:sz="4" w:space="0" w:color="A6A6A6"/>
            </w:tcBorders>
          </w:tcPr>
          <w:p w:rsidR="00455E2E" w:rsidRPr="001C369B" w:rsidRDefault="000A61AE" w:rsidP="00387E9D">
            <w:pPr>
              <w:keepLines w:val="0"/>
              <w:numPr>
                <w:ilvl w:val="0"/>
                <w:numId w:val="59"/>
              </w:numPr>
              <w:tabs>
                <w:tab w:val="clear" w:pos="792"/>
              </w:tabs>
              <w:spacing w:before="60" w:after="60" w:line="276" w:lineRule="auto"/>
              <w:ind w:left="450" w:hanging="378"/>
              <w:rPr>
                <w:sz w:val="20"/>
              </w:rPr>
            </w:pPr>
            <w:r w:rsidRPr="001C369B">
              <w:rPr>
                <w:sz w:val="20"/>
              </w:rPr>
              <w:t xml:space="preserve">Encryption is provided by using keys that are established in a secure manner using appropriate </w:t>
            </w:r>
            <w:r w:rsidR="00934DF8" w:rsidRPr="001C369B">
              <w:rPr>
                <w:sz w:val="20"/>
              </w:rPr>
              <w:t>key-</w:t>
            </w:r>
            <w:r w:rsidRPr="001C369B">
              <w:rPr>
                <w:sz w:val="20"/>
              </w:rPr>
              <w:t xml:space="preserve">management procedures, such as those listed in NIST SP800-21, </w:t>
            </w:r>
            <w:r w:rsidRPr="001C369B">
              <w:rPr>
                <w:i/>
                <w:iCs/>
                <w:sz w:val="20"/>
              </w:rPr>
              <w:t>Guidelines for Implementing Cryptography</w:t>
            </w:r>
            <w:r w:rsidRPr="001C369B">
              <w:rPr>
                <w:sz w:val="20"/>
              </w:rPr>
              <w:t>.</w:t>
            </w:r>
          </w:p>
        </w:tc>
        <w:tc>
          <w:tcPr>
            <w:tcW w:w="630" w:type="dxa"/>
            <w:tcBorders>
              <w:left w:val="single" w:sz="4" w:space="0" w:color="A6A6A6"/>
              <w:bottom w:val="single" w:sz="4" w:space="0" w:color="A6A6A6"/>
              <w:right w:val="single" w:sz="4" w:space="0" w:color="A6A6A6"/>
            </w:tcBorders>
          </w:tcPr>
          <w:p w:rsidR="00B6703E" w:rsidRPr="001C369B" w:rsidRDefault="00B6703E" w:rsidP="00303908">
            <w:pPr>
              <w:pStyle w:val="Heading4"/>
              <w:jc w:val="center"/>
              <w:rPr>
                <w:b/>
                <w:bCs/>
                <w:sz w:val="20"/>
              </w:rPr>
            </w:pPr>
          </w:p>
        </w:tc>
        <w:tc>
          <w:tcPr>
            <w:tcW w:w="540" w:type="dxa"/>
            <w:tcBorders>
              <w:left w:val="single" w:sz="4" w:space="0" w:color="A6A6A6"/>
              <w:bottom w:val="single" w:sz="4" w:space="0" w:color="A6A6A6"/>
              <w:right w:val="single" w:sz="4" w:space="0" w:color="A6A6A6"/>
            </w:tcBorders>
          </w:tcPr>
          <w:p w:rsidR="00B6703E" w:rsidRPr="001C369B" w:rsidRDefault="00B6703E" w:rsidP="00303908">
            <w:pPr>
              <w:pStyle w:val="Heading4"/>
              <w:jc w:val="center"/>
              <w:rPr>
                <w:b/>
                <w:bCs/>
                <w:sz w:val="20"/>
              </w:rPr>
            </w:pPr>
          </w:p>
        </w:tc>
        <w:tc>
          <w:tcPr>
            <w:tcW w:w="648" w:type="dxa"/>
            <w:tcBorders>
              <w:left w:val="single" w:sz="4" w:space="0" w:color="A6A6A6"/>
              <w:bottom w:val="single" w:sz="4" w:space="0" w:color="A6A6A6"/>
              <w:right w:val="single" w:sz="4" w:space="0" w:color="A6A6A6"/>
            </w:tcBorders>
          </w:tcPr>
          <w:p w:rsidR="00B6703E" w:rsidRPr="001C369B" w:rsidRDefault="00B6703E" w:rsidP="00303908">
            <w:pPr>
              <w:pStyle w:val="Heading4"/>
              <w:jc w:val="center"/>
              <w:rPr>
                <w:b/>
                <w:bCs/>
                <w:sz w:val="20"/>
              </w:rPr>
            </w:pPr>
          </w:p>
        </w:tc>
      </w:tr>
      <w:tr w:rsidR="00AC0A02" w:rsidRPr="001C369B">
        <w:tblPrEx>
          <w:tblBorders>
            <w:bottom w:val="none" w:sz="0" w:space="0" w:color="auto"/>
            <w:insideH w:val="none" w:sz="0" w:space="0" w:color="auto"/>
            <w:insideV w:val="none" w:sz="0" w:space="0" w:color="auto"/>
          </w:tblBorders>
        </w:tblPrEx>
        <w:trPr>
          <w:trHeight w:val="585"/>
          <w:jc w:val="center"/>
        </w:trPr>
        <w:tc>
          <w:tcPr>
            <w:tcW w:w="1080" w:type="dxa"/>
            <w:vMerge w:val="restart"/>
            <w:tcBorders>
              <w:top w:val="single" w:sz="4" w:space="0" w:color="A6A6A6"/>
              <w:left w:val="single" w:sz="4" w:space="0" w:color="A6A6A6"/>
              <w:right w:val="single" w:sz="4" w:space="0" w:color="A6A6A6"/>
            </w:tcBorders>
          </w:tcPr>
          <w:p w:rsidR="00AC0A02" w:rsidRPr="001C369B" w:rsidRDefault="00AC0A02" w:rsidP="002546FA">
            <w:pPr>
              <w:spacing w:after="60"/>
              <w:jc w:val="center"/>
              <w:rPr>
                <w:b/>
                <w:bCs/>
                <w:sz w:val="24"/>
              </w:rPr>
            </w:pPr>
            <w:r w:rsidRPr="001C369B">
              <w:rPr>
                <w:b/>
                <w:bCs/>
                <w:sz w:val="24"/>
              </w:rPr>
              <w:t>I3</w:t>
            </w:r>
          </w:p>
        </w:tc>
        <w:tc>
          <w:tcPr>
            <w:tcW w:w="6498" w:type="dxa"/>
            <w:tcBorders>
              <w:top w:val="single" w:sz="4" w:space="0" w:color="A6A6A6"/>
              <w:left w:val="single" w:sz="4" w:space="0" w:color="A6A6A6"/>
              <w:bottom w:val="single" w:sz="4" w:space="0" w:color="A6A6A6"/>
              <w:right w:val="single" w:sz="4" w:space="0" w:color="A6A6A6"/>
            </w:tcBorders>
          </w:tcPr>
          <w:p w:rsidR="00AC0A02" w:rsidRPr="001C369B" w:rsidRDefault="00AC0A02" w:rsidP="003E4046">
            <w:pPr>
              <w:keepLines w:val="0"/>
              <w:spacing w:before="60" w:after="60" w:line="276" w:lineRule="auto"/>
              <w:rPr>
                <w:sz w:val="20"/>
              </w:rPr>
            </w:pPr>
            <w:r w:rsidRPr="001C369B">
              <w:rPr>
                <w:sz w:val="20"/>
              </w:rPr>
              <w:t>The device is able to provide the integrity of data that is sent over a network connection.</w:t>
            </w:r>
          </w:p>
        </w:tc>
        <w:tc>
          <w:tcPr>
            <w:tcW w:w="630" w:type="dxa"/>
            <w:tcBorders>
              <w:top w:val="single" w:sz="4" w:space="0" w:color="A6A6A6"/>
              <w:left w:val="single" w:sz="4" w:space="0" w:color="A6A6A6"/>
              <w:right w:val="single" w:sz="4" w:space="0" w:color="A6A6A6"/>
            </w:tcBorders>
          </w:tcPr>
          <w:p w:rsidR="00AC0A02" w:rsidRPr="001C369B" w:rsidRDefault="000E27A0" w:rsidP="00303908">
            <w:pPr>
              <w:pStyle w:val="Heading4"/>
              <w:jc w:val="center"/>
              <w:rPr>
                <w:b/>
                <w:bCs/>
                <w:sz w:val="20"/>
              </w:rPr>
            </w:pPr>
            <w:r w:rsidRPr="001C369B">
              <w:rPr>
                <w:b/>
                <w:bCs/>
                <w:sz w:val="20"/>
              </w:rPr>
              <w:fldChar w:fldCharType="begin"/>
            </w:r>
            <w:r w:rsidR="00AC0A02" w:rsidRPr="001C369B">
              <w:rPr>
                <w:b/>
                <w:bCs/>
                <w:sz w:val="20"/>
              </w:rPr>
              <w:instrText xml:space="preserve"> FORMCHECKBOX </w:instrText>
            </w:r>
            <w:r>
              <w:rPr>
                <w:b/>
                <w:bCs/>
                <w:sz w:val="20"/>
              </w:rPr>
              <w:fldChar w:fldCharType="separate"/>
            </w:r>
            <w:r w:rsidRPr="001C369B">
              <w:rPr>
                <w:b/>
                <w:bCs/>
                <w:sz w:val="20"/>
              </w:rPr>
              <w:fldChar w:fldCharType="end"/>
            </w:r>
            <w:r w:rsidRPr="001C369B">
              <w:rPr>
                <w:b/>
                <w:bCs/>
                <w:sz w:val="20"/>
              </w:rPr>
              <w:fldChar w:fldCharType="begin">
                <w:ffData>
                  <w:name w:val="Check82"/>
                  <w:enabled/>
                  <w:calcOnExit w:val="0"/>
                  <w:checkBox>
                    <w:sizeAuto/>
                    <w:default w:val="0"/>
                  </w:checkBox>
                </w:ffData>
              </w:fldChar>
            </w:r>
            <w:r w:rsidR="00AC0A02"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540" w:type="dxa"/>
            <w:tcBorders>
              <w:top w:val="single" w:sz="4" w:space="0" w:color="A6A6A6"/>
              <w:left w:val="single" w:sz="4" w:space="0" w:color="A6A6A6"/>
              <w:right w:val="single" w:sz="4" w:space="0" w:color="A6A6A6"/>
            </w:tcBorders>
          </w:tcPr>
          <w:p w:rsidR="00AC0A02" w:rsidRPr="001C369B" w:rsidRDefault="000E27A0" w:rsidP="00303908">
            <w:pPr>
              <w:pStyle w:val="Heading4"/>
              <w:jc w:val="center"/>
              <w:rPr>
                <w:b/>
                <w:bCs/>
                <w:sz w:val="20"/>
              </w:rPr>
            </w:pPr>
            <w:r w:rsidRPr="001C369B">
              <w:rPr>
                <w:b/>
                <w:bCs/>
                <w:sz w:val="20"/>
              </w:rPr>
              <w:fldChar w:fldCharType="begin">
                <w:ffData>
                  <w:name w:val="Check4"/>
                  <w:enabled/>
                  <w:calcOnExit w:val="0"/>
                  <w:checkBox>
                    <w:sizeAuto/>
                    <w:default w:val="0"/>
                  </w:checkBox>
                </w:ffData>
              </w:fldChar>
            </w:r>
            <w:r w:rsidR="00AC0A02"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648" w:type="dxa"/>
            <w:tcBorders>
              <w:top w:val="single" w:sz="4" w:space="0" w:color="A6A6A6"/>
              <w:left w:val="single" w:sz="4" w:space="0" w:color="A6A6A6"/>
              <w:right w:val="single" w:sz="4" w:space="0" w:color="A6A6A6"/>
            </w:tcBorders>
          </w:tcPr>
          <w:p w:rsidR="00AC0A02" w:rsidRPr="001C369B" w:rsidRDefault="000E27A0" w:rsidP="00303908">
            <w:pPr>
              <w:pStyle w:val="Heading4"/>
              <w:jc w:val="center"/>
              <w:rPr>
                <w:b/>
                <w:bCs/>
                <w:sz w:val="20"/>
              </w:rPr>
            </w:pPr>
            <w:r w:rsidRPr="001C369B">
              <w:rPr>
                <w:b/>
                <w:bCs/>
                <w:sz w:val="20"/>
              </w:rPr>
              <w:fldChar w:fldCharType="begin">
                <w:ffData>
                  <w:name w:val="Check4"/>
                  <w:enabled/>
                  <w:calcOnExit w:val="0"/>
                  <w:checkBox>
                    <w:sizeAuto/>
                    <w:default w:val="0"/>
                  </w:checkBox>
                </w:ffData>
              </w:fldChar>
            </w:r>
            <w:r w:rsidR="00AC0A02"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r>
      <w:tr w:rsidR="00AC0A02" w:rsidRPr="001C369B">
        <w:tblPrEx>
          <w:tblBorders>
            <w:bottom w:val="none" w:sz="0" w:space="0" w:color="auto"/>
            <w:insideH w:val="none" w:sz="0" w:space="0" w:color="auto"/>
            <w:insideV w:val="none" w:sz="0" w:space="0" w:color="auto"/>
          </w:tblBorders>
        </w:tblPrEx>
        <w:trPr>
          <w:trHeight w:val="350"/>
          <w:jc w:val="center"/>
        </w:trPr>
        <w:tc>
          <w:tcPr>
            <w:tcW w:w="1080" w:type="dxa"/>
            <w:vMerge/>
            <w:tcBorders>
              <w:left w:val="single" w:sz="4" w:space="0" w:color="A6A6A6"/>
              <w:right w:val="single" w:sz="4" w:space="0" w:color="A6A6A6"/>
            </w:tcBorders>
          </w:tcPr>
          <w:p w:rsidR="00AC0A02" w:rsidRPr="001C369B" w:rsidRDefault="00AC0A02" w:rsidP="002546FA">
            <w:pPr>
              <w:spacing w:after="60"/>
              <w:jc w:val="center"/>
              <w:rPr>
                <w:b/>
                <w:bCs/>
                <w:sz w:val="24"/>
              </w:rPr>
            </w:pPr>
          </w:p>
        </w:tc>
        <w:tc>
          <w:tcPr>
            <w:tcW w:w="6498" w:type="dxa"/>
            <w:tcBorders>
              <w:top w:val="single" w:sz="4" w:space="0" w:color="A6A6A6"/>
              <w:left w:val="single" w:sz="4" w:space="0" w:color="A6A6A6"/>
              <w:bottom w:val="single" w:sz="4" w:space="0" w:color="A6A6A6"/>
              <w:right w:val="single" w:sz="4" w:space="0" w:color="A6A6A6"/>
            </w:tcBorders>
          </w:tcPr>
          <w:p w:rsidR="00AC0A02" w:rsidRPr="001C369B" w:rsidRDefault="00AC0A02" w:rsidP="00387E9D">
            <w:pPr>
              <w:keepLines w:val="0"/>
              <w:numPr>
                <w:ilvl w:val="0"/>
                <w:numId w:val="60"/>
              </w:numPr>
              <w:tabs>
                <w:tab w:val="clear" w:pos="792"/>
              </w:tabs>
              <w:spacing w:before="60" w:after="60" w:line="276" w:lineRule="auto"/>
              <w:ind w:left="450" w:hanging="378"/>
              <w:rPr>
                <w:sz w:val="20"/>
              </w:rPr>
            </w:pPr>
            <w:r w:rsidRPr="001C369B">
              <w:rPr>
                <w:sz w:val="20"/>
              </w:rPr>
              <w:t xml:space="preserve">Integrity is provided by a MAC </w:t>
            </w:r>
            <w:r w:rsidR="008A6B98">
              <w:rPr>
                <w:sz w:val="20"/>
              </w:rPr>
              <w:t xml:space="preserve">as defined in ISO 16609, </w:t>
            </w:r>
            <w:r w:rsidRPr="001C369B">
              <w:rPr>
                <w:sz w:val="20"/>
              </w:rPr>
              <w:t>or by a digital signature.</w:t>
            </w:r>
          </w:p>
        </w:tc>
        <w:tc>
          <w:tcPr>
            <w:tcW w:w="630" w:type="dxa"/>
            <w:tcBorders>
              <w:left w:val="single" w:sz="4" w:space="0" w:color="A6A6A6"/>
              <w:right w:val="single" w:sz="4" w:space="0" w:color="A6A6A6"/>
            </w:tcBorders>
          </w:tcPr>
          <w:p w:rsidR="00AC0A02" w:rsidRPr="001C369B" w:rsidRDefault="00AC0A02" w:rsidP="00303908">
            <w:pPr>
              <w:pStyle w:val="Heading4"/>
              <w:jc w:val="center"/>
              <w:rPr>
                <w:b/>
                <w:bCs/>
                <w:sz w:val="20"/>
              </w:rPr>
            </w:pPr>
          </w:p>
        </w:tc>
        <w:tc>
          <w:tcPr>
            <w:tcW w:w="540" w:type="dxa"/>
            <w:tcBorders>
              <w:left w:val="single" w:sz="4" w:space="0" w:color="A6A6A6"/>
              <w:right w:val="single" w:sz="4" w:space="0" w:color="A6A6A6"/>
            </w:tcBorders>
          </w:tcPr>
          <w:p w:rsidR="00AC0A02" w:rsidRPr="001C369B" w:rsidRDefault="00AC0A02" w:rsidP="00303908">
            <w:pPr>
              <w:pStyle w:val="Heading4"/>
              <w:jc w:val="center"/>
              <w:rPr>
                <w:b/>
                <w:bCs/>
                <w:sz w:val="20"/>
              </w:rPr>
            </w:pPr>
          </w:p>
        </w:tc>
        <w:tc>
          <w:tcPr>
            <w:tcW w:w="648" w:type="dxa"/>
            <w:tcBorders>
              <w:left w:val="single" w:sz="4" w:space="0" w:color="A6A6A6"/>
              <w:right w:val="single" w:sz="4" w:space="0" w:color="A6A6A6"/>
            </w:tcBorders>
          </w:tcPr>
          <w:p w:rsidR="00AC0A02" w:rsidRPr="001C369B" w:rsidRDefault="00AC0A02" w:rsidP="00303908">
            <w:pPr>
              <w:pStyle w:val="Heading4"/>
              <w:jc w:val="center"/>
              <w:rPr>
                <w:b/>
                <w:bCs/>
                <w:sz w:val="20"/>
              </w:rPr>
            </w:pPr>
          </w:p>
        </w:tc>
      </w:tr>
      <w:tr w:rsidR="008A6B98" w:rsidRPr="001C369B" w:rsidTr="008A6B98">
        <w:tblPrEx>
          <w:tblBorders>
            <w:bottom w:val="none" w:sz="0" w:space="0" w:color="auto"/>
            <w:insideH w:val="none" w:sz="0" w:space="0" w:color="auto"/>
            <w:insideV w:val="none" w:sz="0" w:space="0" w:color="auto"/>
          </w:tblBorders>
        </w:tblPrEx>
        <w:trPr>
          <w:trHeight w:val="327"/>
          <w:jc w:val="center"/>
        </w:trPr>
        <w:tc>
          <w:tcPr>
            <w:tcW w:w="1080" w:type="dxa"/>
            <w:vMerge/>
            <w:tcBorders>
              <w:left w:val="single" w:sz="4" w:space="0" w:color="A6A6A6"/>
              <w:right w:val="single" w:sz="4" w:space="0" w:color="A6A6A6"/>
            </w:tcBorders>
          </w:tcPr>
          <w:p w:rsidR="008A6B98" w:rsidRPr="001C369B" w:rsidRDefault="008A6B98" w:rsidP="002546FA">
            <w:pPr>
              <w:spacing w:after="60"/>
              <w:jc w:val="center"/>
              <w:rPr>
                <w:b/>
                <w:bCs/>
                <w:sz w:val="24"/>
              </w:rPr>
            </w:pPr>
          </w:p>
        </w:tc>
        <w:tc>
          <w:tcPr>
            <w:tcW w:w="6498" w:type="dxa"/>
            <w:tcBorders>
              <w:top w:val="single" w:sz="4" w:space="0" w:color="A6A6A6"/>
              <w:left w:val="single" w:sz="4" w:space="0" w:color="A6A6A6"/>
              <w:bottom w:val="single" w:sz="4" w:space="0" w:color="A6A6A6"/>
              <w:right w:val="single" w:sz="4" w:space="0" w:color="A6A6A6"/>
            </w:tcBorders>
          </w:tcPr>
          <w:p w:rsidR="008A6B98" w:rsidRPr="001C369B" w:rsidRDefault="008A6B98" w:rsidP="00387E9D">
            <w:pPr>
              <w:keepLines w:val="0"/>
              <w:numPr>
                <w:ilvl w:val="0"/>
                <w:numId w:val="60"/>
              </w:numPr>
              <w:tabs>
                <w:tab w:val="clear" w:pos="792"/>
              </w:tabs>
              <w:spacing w:before="60" w:after="60" w:line="276" w:lineRule="auto"/>
              <w:ind w:left="450" w:hanging="378"/>
              <w:rPr>
                <w:sz w:val="20"/>
              </w:rPr>
            </w:pPr>
            <w:r w:rsidRPr="001C369B">
              <w:rPr>
                <w:sz w:val="20"/>
              </w:rPr>
              <w:t>Hashing can be provided by at least one of the following algorithms: SHA-224, SHA-256, SHA-384, and SHA-512.</w:t>
            </w:r>
          </w:p>
        </w:tc>
        <w:tc>
          <w:tcPr>
            <w:tcW w:w="630" w:type="dxa"/>
            <w:tcBorders>
              <w:left w:val="single" w:sz="4" w:space="0" w:color="A6A6A6"/>
              <w:right w:val="single" w:sz="4" w:space="0" w:color="A6A6A6"/>
            </w:tcBorders>
            <w:shd w:val="clear" w:color="auto" w:fill="auto"/>
          </w:tcPr>
          <w:p w:rsidR="008A6B98" w:rsidRPr="001C369B" w:rsidRDefault="008A6B98" w:rsidP="00303908">
            <w:pPr>
              <w:pStyle w:val="Heading4"/>
              <w:spacing w:before="60" w:after="60"/>
              <w:jc w:val="center"/>
              <w:rPr>
                <w:b/>
                <w:bCs/>
                <w:sz w:val="20"/>
              </w:rPr>
            </w:pPr>
          </w:p>
        </w:tc>
        <w:tc>
          <w:tcPr>
            <w:tcW w:w="540" w:type="dxa"/>
            <w:tcBorders>
              <w:left w:val="single" w:sz="4" w:space="0" w:color="A6A6A6"/>
              <w:right w:val="single" w:sz="4" w:space="0" w:color="A6A6A6"/>
            </w:tcBorders>
            <w:shd w:val="clear" w:color="auto" w:fill="auto"/>
          </w:tcPr>
          <w:p w:rsidR="008A6B98" w:rsidRPr="001C369B" w:rsidRDefault="008A6B98" w:rsidP="00303908">
            <w:pPr>
              <w:pStyle w:val="Heading4"/>
              <w:spacing w:before="60" w:after="60"/>
              <w:jc w:val="center"/>
              <w:rPr>
                <w:b/>
                <w:bCs/>
                <w:sz w:val="20"/>
              </w:rPr>
            </w:pPr>
          </w:p>
        </w:tc>
        <w:tc>
          <w:tcPr>
            <w:tcW w:w="648" w:type="dxa"/>
            <w:tcBorders>
              <w:left w:val="single" w:sz="4" w:space="0" w:color="A6A6A6"/>
              <w:right w:val="single" w:sz="4" w:space="0" w:color="A6A6A6"/>
            </w:tcBorders>
            <w:shd w:val="clear" w:color="auto" w:fill="auto"/>
          </w:tcPr>
          <w:p w:rsidR="008A6B98" w:rsidRPr="001C369B" w:rsidRDefault="008A6B98" w:rsidP="00303908">
            <w:pPr>
              <w:pStyle w:val="Heading4"/>
              <w:spacing w:before="60" w:after="60"/>
              <w:jc w:val="center"/>
              <w:rPr>
                <w:b/>
                <w:bCs/>
                <w:sz w:val="20"/>
              </w:rPr>
            </w:pPr>
          </w:p>
        </w:tc>
      </w:tr>
      <w:tr w:rsidR="008A6B98" w:rsidRPr="001C369B" w:rsidTr="008A6B98">
        <w:tblPrEx>
          <w:tblBorders>
            <w:bottom w:val="none" w:sz="0" w:space="0" w:color="auto"/>
            <w:insideH w:val="none" w:sz="0" w:space="0" w:color="auto"/>
            <w:insideV w:val="none" w:sz="0" w:space="0" w:color="auto"/>
          </w:tblBorders>
        </w:tblPrEx>
        <w:trPr>
          <w:trHeight w:val="326"/>
          <w:jc w:val="center"/>
        </w:trPr>
        <w:tc>
          <w:tcPr>
            <w:tcW w:w="1080" w:type="dxa"/>
            <w:vMerge/>
            <w:tcBorders>
              <w:left w:val="single" w:sz="4" w:space="0" w:color="A6A6A6"/>
              <w:bottom w:val="single" w:sz="4" w:space="0" w:color="A6A6A6"/>
              <w:right w:val="single" w:sz="4" w:space="0" w:color="A6A6A6"/>
            </w:tcBorders>
          </w:tcPr>
          <w:p w:rsidR="008A6B98" w:rsidRPr="001C369B" w:rsidRDefault="008A6B98" w:rsidP="002546FA">
            <w:pPr>
              <w:spacing w:after="60"/>
              <w:jc w:val="center"/>
              <w:rPr>
                <w:b/>
                <w:bCs/>
                <w:sz w:val="24"/>
              </w:rPr>
            </w:pPr>
          </w:p>
        </w:tc>
        <w:tc>
          <w:tcPr>
            <w:tcW w:w="6498" w:type="dxa"/>
            <w:tcBorders>
              <w:top w:val="single" w:sz="4" w:space="0" w:color="A6A6A6"/>
              <w:left w:val="single" w:sz="4" w:space="0" w:color="A6A6A6"/>
              <w:bottom w:val="single" w:sz="4" w:space="0" w:color="A6A6A6"/>
              <w:right w:val="single" w:sz="4" w:space="0" w:color="A6A6A6"/>
            </w:tcBorders>
          </w:tcPr>
          <w:p w:rsidR="008A6B98" w:rsidRPr="001C369B" w:rsidRDefault="008A6B98" w:rsidP="00387E9D">
            <w:pPr>
              <w:keepLines w:val="0"/>
              <w:numPr>
                <w:ilvl w:val="0"/>
                <w:numId w:val="60"/>
              </w:numPr>
              <w:tabs>
                <w:tab w:val="clear" w:pos="792"/>
              </w:tabs>
              <w:spacing w:before="60" w:after="60" w:line="276" w:lineRule="auto"/>
              <w:ind w:left="450" w:hanging="378"/>
              <w:rPr>
                <w:sz w:val="20"/>
              </w:rPr>
            </w:pPr>
            <w:r>
              <w:rPr>
                <w:sz w:val="20"/>
              </w:rPr>
              <w:t xml:space="preserve">Examples of appropriate algorithms and minimum key sizes are stated in Appendix D of the </w:t>
            </w:r>
            <w:r w:rsidR="00CE0349" w:rsidRPr="009B0059">
              <w:rPr>
                <w:i/>
                <w:iCs/>
              </w:rPr>
              <w:t xml:space="preserve">PCI PTS POI </w:t>
            </w:r>
            <w:r w:rsidRPr="008A6B98">
              <w:rPr>
                <w:i/>
                <w:sz w:val="20"/>
              </w:rPr>
              <w:t>DTRs.</w:t>
            </w:r>
          </w:p>
        </w:tc>
        <w:tc>
          <w:tcPr>
            <w:tcW w:w="630" w:type="dxa"/>
            <w:tcBorders>
              <w:left w:val="single" w:sz="4" w:space="0" w:color="A6A6A6"/>
              <w:bottom w:val="single" w:sz="4" w:space="0" w:color="A6A6A6"/>
              <w:right w:val="single" w:sz="4" w:space="0" w:color="A6A6A6"/>
            </w:tcBorders>
            <w:shd w:val="clear" w:color="auto" w:fill="auto"/>
          </w:tcPr>
          <w:p w:rsidR="008A6B98" w:rsidRPr="001C369B" w:rsidRDefault="008A6B98" w:rsidP="00303908">
            <w:pPr>
              <w:pStyle w:val="Heading4"/>
              <w:spacing w:before="60" w:after="60"/>
              <w:jc w:val="center"/>
              <w:rPr>
                <w:b/>
                <w:bCs/>
                <w:sz w:val="20"/>
              </w:rPr>
            </w:pPr>
          </w:p>
        </w:tc>
        <w:tc>
          <w:tcPr>
            <w:tcW w:w="540" w:type="dxa"/>
            <w:tcBorders>
              <w:left w:val="single" w:sz="4" w:space="0" w:color="A6A6A6"/>
              <w:bottom w:val="single" w:sz="4" w:space="0" w:color="A6A6A6"/>
              <w:right w:val="single" w:sz="4" w:space="0" w:color="A6A6A6"/>
            </w:tcBorders>
            <w:shd w:val="clear" w:color="auto" w:fill="auto"/>
          </w:tcPr>
          <w:p w:rsidR="008A6B98" w:rsidRPr="001C369B" w:rsidRDefault="008A6B98" w:rsidP="00303908">
            <w:pPr>
              <w:pStyle w:val="Heading4"/>
              <w:spacing w:before="60" w:after="60"/>
              <w:jc w:val="center"/>
              <w:rPr>
                <w:b/>
                <w:bCs/>
                <w:sz w:val="20"/>
              </w:rPr>
            </w:pPr>
          </w:p>
        </w:tc>
        <w:tc>
          <w:tcPr>
            <w:tcW w:w="648" w:type="dxa"/>
            <w:tcBorders>
              <w:left w:val="single" w:sz="4" w:space="0" w:color="A6A6A6"/>
              <w:bottom w:val="single" w:sz="4" w:space="0" w:color="A6A6A6"/>
              <w:right w:val="single" w:sz="4" w:space="0" w:color="A6A6A6"/>
            </w:tcBorders>
            <w:shd w:val="clear" w:color="auto" w:fill="auto"/>
          </w:tcPr>
          <w:p w:rsidR="008A6B98" w:rsidRPr="001C369B" w:rsidRDefault="008A6B98" w:rsidP="00303908">
            <w:pPr>
              <w:pStyle w:val="Heading4"/>
              <w:spacing w:before="60" w:after="60"/>
              <w:jc w:val="center"/>
              <w:rPr>
                <w:b/>
                <w:bCs/>
                <w:sz w:val="20"/>
              </w:rPr>
            </w:pPr>
          </w:p>
        </w:tc>
      </w:tr>
      <w:tr w:rsidR="00B6703E" w:rsidRPr="001C369B">
        <w:trPr>
          <w:trHeight w:val="585"/>
          <w:jc w:val="center"/>
        </w:trPr>
        <w:tc>
          <w:tcPr>
            <w:tcW w:w="1080" w:type="dxa"/>
            <w:tcBorders>
              <w:top w:val="single" w:sz="4" w:space="0" w:color="A6A6A6"/>
              <w:left w:val="single" w:sz="4" w:space="0" w:color="A6A6A6"/>
              <w:bottom w:val="nil"/>
              <w:right w:val="single" w:sz="4" w:space="0" w:color="A6A6A6"/>
            </w:tcBorders>
          </w:tcPr>
          <w:p w:rsidR="00B6703E" w:rsidRPr="001C369B" w:rsidRDefault="00B6703E" w:rsidP="002546FA">
            <w:pPr>
              <w:keepLines w:val="0"/>
              <w:spacing w:after="60"/>
              <w:jc w:val="center"/>
              <w:rPr>
                <w:b/>
                <w:bCs/>
                <w:sz w:val="24"/>
              </w:rPr>
            </w:pPr>
            <w:r w:rsidRPr="001C369B">
              <w:rPr>
                <w:b/>
                <w:bCs/>
                <w:sz w:val="24"/>
              </w:rPr>
              <w:t>I4</w:t>
            </w:r>
          </w:p>
        </w:tc>
        <w:tc>
          <w:tcPr>
            <w:tcW w:w="6498" w:type="dxa"/>
            <w:tcBorders>
              <w:top w:val="single" w:sz="4" w:space="0" w:color="A6A6A6"/>
              <w:left w:val="single" w:sz="4" w:space="0" w:color="A6A6A6"/>
              <w:bottom w:val="single" w:sz="4" w:space="0" w:color="A6A6A6"/>
              <w:right w:val="single" w:sz="4" w:space="0" w:color="A6A6A6"/>
            </w:tcBorders>
          </w:tcPr>
          <w:p w:rsidR="00B6703E" w:rsidRPr="001C369B" w:rsidRDefault="000A61AE" w:rsidP="003E4046">
            <w:pPr>
              <w:keepLines w:val="0"/>
              <w:spacing w:before="60" w:after="60" w:line="276" w:lineRule="auto"/>
              <w:rPr>
                <w:sz w:val="20"/>
              </w:rPr>
            </w:pPr>
            <w:r w:rsidRPr="001C369B">
              <w:rPr>
                <w:sz w:val="20"/>
              </w:rPr>
              <w:t xml:space="preserve">The device </w:t>
            </w:r>
            <w:r w:rsidR="00E20097" w:rsidRPr="001C369B">
              <w:rPr>
                <w:sz w:val="20"/>
              </w:rPr>
              <w:t xml:space="preserve">uses a declared security protocol </w:t>
            </w:r>
            <w:r w:rsidRPr="001C369B">
              <w:rPr>
                <w:sz w:val="20"/>
              </w:rPr>
              <w:t>to authenticate the server.</w:t>
            </w:r>
          </w:p>
        </w:tc>
        <w:tc>
          <w:tcPr>
            <w:tcW w:w="630" w:type="dxa"/>
            <w:tcBorders>
              <w:top w:val="single" w:sz="4" w:space="0" w:color="A6A6A6"/>
              <w:left w:val="single" w:sz="4" w:space="0" w:color="A6A6A6"/>
              <w:bottom w:val="nil"/>
              <w:right w:val="single" w:sz="4" w:space="0" w:color="A6A6A6"/>
            </w:tcBorders>
          </w:tcPr>
          <w:p w:rsidR="00B6703E" w:rsidRPr="001C369B" w:rsidRDefault="000E27A0" w:rsidP="00303908">
            <w:pPr>
              <w:pStyle w:val="Heading4"/>
              <w:jc w:val="center"/>
              <w:rPr>
                <w:b/>
                <w:bCs/>
                <w:sz w:val="20"/>
              </w:rPr>
            </w:pPr>
            <w:r w:rsidRPr="001C369B">
              <w:rPr>
                <w:b/>
                <w:bCs/>
                <w:sz w:val="20"/>
              </w:rPr>
              <w:fldChar w:fldCharType="begin"/>
            </w:r>
            <w:r w:rsidR="00B6703E" w:rsidRPr="001C369B">
              <w:rPr>
                <w:b/>
                <w:bCs/>
                <w:sz w:val="20"/>
              </w:rPr>
              <w:instrText xml:space="preserve"> FORMCHECKBOX </w:instrText>
            </w:r>
            <w:r>
              <w:rPr>
                <w:b/>
                <w:bCs/>
                <w:sz w:val="20"/>
              </w:rPr>
              <w:fldChar w:fldCharType="separate"/>
            </w:r>
            <w:r w:rsidRPr="001C369B">
              <w:rPr>
                <w:b/>
                <w:bCs/>
                <w:sz w:val="20"/>
              </w:rPr>
              <w:fldChar w:fldCharType="end"/>
            </w:r>
            <w:r w:rsidRPr="001C369B">
              <w:rPr>
                <w:b/>
                <w:bCs/>
                <w:sz w:val="20"/>
              </w:rPr>
              <w:fldChar w:fldCharType="begin">
                <w:ffData>
                  <w:name w:val="Check82"/>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540" w:type="dxa"/>
            <w:tcBorders>
              <w:top w:val="single" w:sz="4" w:space="0" w:color="A6A6A6"/>
              <w:left w:val="single" w:sz="4" w:space="0" w:color="A6A6A6"/>
              <w:bottom w:val="nil"/>
              <w:right w:val="single" w:sz="4" w:space="0" w:color="A6A6A6"/>
            </w:tcBorders>
          </w:tcPr>
          <w:p w:rsidR="00B6703E" w:rsidRPr="001C369B" w:rsidRDefault="000E27A0" w:rsidP="00303908">
            <w:pPr>
              <w:pStyle w:val="Heading4"/>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648" w:type="dxa"/>
            <w:tcBorders>
              <w:top w:val="single" w:sz="4" w:space="0" w:color="A6A6A6"/>
              <w:left w:val="single" w:sz="4" w:space="0" w:color="A6A6A6"/>
              <w:bottom w:val="nil"/>
              <w:right w:val="single" w:sz="4" w:space="0" w:color="A6A6A6"/>
            </w:tcBorders>
          </w:tcPr>
          <w:p w:rsidR="00B6703E" w:rsidRPr="001C369B" w:rsidRDefault="000E27A0" w:rsidP="00303908">
            <w:pPr>
              <w:pStyle w:val="Heading4"/>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r>
      <w:tr w:rsidR="00964BEB" w:rsidRPr="001C369B" w:rsidTr="008A6B98">
        <w:trPr>
          <w:trHeight w:val="585"/>
          <w:jc w:val="center"/>
        </w:trPr>
        <w:tc>
          <w:tcPr>
            <w:tcW w:w="1080" w:type="dxa"/>
            <w:tcBorders>
              <w:top w:val="nil"/>
              <w:left w:val="single" w:sz="4" w:space="0" w:color="A6A6A6"/>
              <w:bottom w:val="nil"/>
              <w:right w:val="single" w:sz="4" w:space="0" w:color="A6A6A6"/>
            </w:tcBorders>
          </w:tcPr>
          <w:p w:rsidR="00964BEB" w:rsidRPr="001C369B" w:rsidRDefault="00964BEB" w:rsidP="002546FA">
            <w:pPr>
              <w:keepLines w:val="0"/>
              <w:spacing w:after="60"/>
              <w:jc w:val="center"/>
              <w:rPr>
                <w:b/>
                <w:bCs/>
                <w:sz w:val="24"/>
              </w:rPr>
            </w:pPr>
          </w:p>
        </w:tc>
        <w:tc>
          <w:tcPr>
            <w:tcW w:w="6498" w:type="dxa"/>
            <w:tcBorders>
              <w:top w:val="single" w:sz="4" w:space="0" w:color="A6A6A6"/>
              <w:left w:val="single" w:sz="4" w:space="0" w:color="A6A6A6"/>
              <w:bottom w:val="single" w:sz="4" w:space="0" w:color="A6A6A6"/>
              <w:right w:val="single" w:sz="4" w:space="0" w:color="A6A6A6"/>
            </w:tcBorders>
          </w:tcPr>
          <w:p w:rsidR="00964BEB" w:rsidRPr="001C369B" w:rsidRDefault="00964BEB" w:rsidP="00387E9D">
            <w:pPr>
              <w:keepLines w:val="0"/>
              <w:numPr>
                <w:ilvl w:val="0"/>
                <w:numId w:val="67"/>
              </w:numPr>
              <w:spacing w:before="60" w:after="60" w:line="276" w:lineRule="auto"/>
              <w:ind w:left="450"/>
              <w:rPr>
                <w:sz w:val="20"/>
              </w:rPr>
            </w:pPr>
            <w:r w:rsidRPr="001C369B">
              <w:rPr>
                <w:sz w:val="20"/>
              </w:rPr>
              <w:t>Server authentication utilizes key sizes appropriate for the algorithm(s) in question.</w:t>
            </w:r>
          </w:p>
        </w:tc>
        <w:tc>
          <w:tcPr>
            <w:tcW w:w="630" w:type="dxa"/>
            <w:tcBorders>
              <w:top w:val="nil"/>
              <w:left w:val="single" w:sz="4" w:space="0" w:color="A6A6A6"/>
              <w:bottom w:val="nil"/>
              <w:right w:val="single" w:sz="4" w:space="0" w:color="A6A6A6"/>
            </w:tcBorders>
          </w:tcPr>
          <w:p w:rsidR="00964BEB" w:rsidRPr="001C369B" w:rsidRDefault="00964BEB" w:rsidP="00303908">
            <w:pPr>
              <w:pStyle w:val="Heading4"/>
              <w:jc w:val="center"/>
              <w:rPr>
                <w:b/>
                <w:bCs/>
                <w:sz w:val="20"/>
              </w:rPr>
            </w:pPr>
          </w:p>
        </w:tc>
        <w:tc>
          <w:tcPr>
            <w:tcW w:w="540" w:type="dxa"/>
            <w:tcBorders>
              <w:top w:val="nil"/>
              <w:left w:val="single" w:sz="4" w:space="0" w:color="A6A6A6"/>
              <w:bottom w:val="nil"/>
              <w:right w:val="single" w:sz="4" w:space="0" w:color="A6A6A6"/>
            </w:tcBorders>
          </w:tcPr>
          <w:p w:rsidR="00964BEB" w:rsidRPr="001C369B" w:rsidRDefault="00964BEB" w:rsidP="00303908">
            <w:pPr>
              <w:pStyle w:val="Heading4"/>
              <w:jc w:val="center"/>
              <w:rPr>
                <w:b/>
                <w:bCs/>
                <w:sz w:val="20"/>
              </w:rPr>
            </w:pPr>
          </w:p>
        </w:tc>
        <w:tc>
          <w:tcPr>
            <w:tcW w:w="648" w:type="dxa"/>
            <w:tcBorders>
              <w:top w:val="nil"/>
              <w:left w:val="single" w:sz="4" w:space="0" w:color="A6A6A6"/>
              <w:bottom w:val="nil"/>
              <w:right w:val="single" w:sz="4" w:space="0" w:color="A6A6A6"/>
            </w:tcBorders>
          </w:tcPr>
          <w:p w:rsidR="00964BEB" w:rsidRPr="001C369B" w:rsidRDefault="00964BEB" w:rsidP="00303908">
            <w:pPr>
              <w:pStyle w:val="Heading4"/>
              <w:jc w:val="center"/>
              <w:rPr>
                <w:b/>
                <w:bCs/>
                <w:sz w:val="20"/>
              </w:rPr>
            </w:pPr>
          </w:p>
        </w:tc>
      </w:tr>
      <w:tr w:rsidR="008A6B98" w:rsidRPr="001C369B" w:rsidTr="008A6B98">
        <w:trPr>
          <w:trHeight w:val="327"/>
          <w:jc w:val="center"/>
        </w:trPr>
        <w:tc>
          <w:tcPr>
            <w:tcW w:w="1080" w:type="dxa"/>
            <w:vMerge w:val="restart"/>
            <w:tcBorders>
              <w:top w:val="nil"/>
              <w:left w:val="single" w:sz="4" w:space="0" w:color="A6A6A6"/>
              <w:right w:val="single" w:sz="4" w:space="0" w:color="A6A6A6"/>
            </w:tcBorders>
          </w:tcPr>
          <w:p w:rsidR="008A6B98" w:rsidRPr="001C369B" w:rsidRDefault="008A6B98" w:rsidP="002546FA">
            <w:pPr>
              <w:keepLines w:val="0"/>
              <w:spacing w:after="60"/>
              <w:jc w:val="center"/>
              <w:rPr>
                <w:b/>
                <w:bCs/>
                <w:sz w:val="24"/>
              </w:rPr>
            </w:pPr>
          </w:p>
        </w:tc>
        <w:tc>
          <w:tcPr>
            <w:tcW w:w="6498" w:type="dxa"/>
            <w:tcBorders>
              <w:top w:val="single" w:sz="4" w:space="0" w:color="A6A6A6"/>
              <w:left w:val="single" w:sz="4" w:space="0" w:color="A6A6A6"/>
              <w:bottom w:val="single" w:sz="4" w:space="0" w:color="A6A6A6"/>
              <w:right w:val="single" w:sz="4" w:space="0" w:color="A6A6A6"/>
            </w:tcBorders>
          </w:tcPr>
          <w:p w:rsidR="008A6B98" w:rsidRPr="001C369B" w:rsidRDefault="008A6B98" w:rsidP="00387E9D">
            <w:pPr>
              <w:keepLines w:val="0"/>
              <w:numPr>
                <w:ilvl w:val="0"/>
                <w:numId w:val="67"/>
              </w:numPr>
              <w:spacing w:before="60" w:after="60" w:line="276" w:lineRule="auto"/>
              <w:ind w:left="450"/>
              <w:rPr>
                <w:sz w:val="20"/>
              </w:rPr>
            </w:pPr>
            <w:r w:rsidRPr="001C369B">
              <w:rPr>
                <w:sz w:val="20"/>
              </w:rPr>
              <w:t>Hashing can be provided by at least one of the following algorithms: SHA-224, SHA-256, SHA-384, and SHA-512.</w:t>
            </w:r>
          </w:p>
        </w:tc>
        <w:tc>
          <w:tcPr>
            <w:tcW w:w="630" w:type="dxa"/>
            <w:tcBorders>
              <w:top w:val="nil"/>
              <w:left w:val="single" w:sz="4" w:space="0" w:color="A6A6A6"/>
              <w:bottom w:val="nil"/>
              <w:right w:val="single" w:sz="4" w:space="0" w:color="A6A6A6"/>
            </w:tcBorders>
            <w:shd w:val="clear" w:color="auto" w:fill="auto"/>
          </w:tcPr>
          <w:p w:rsidR="008A6B98" w:rsidRPr="001C369B" w:rsidRDefault="008A6B98" w:rsidP="00303908">
            <w:pPr>
              <w:pStyle w:val="Heading4"/>
              <w:jc w:val="center"/>
              <w:rPr>
                <w:b/>
                <w:bCs/>
                <w:sz w:val="20"/>
              </w:rPr>
            </w:pPr>
          </w:p>
        </w:tc>
        <w:tc>
          <w:tcPr>
            <w:tcW w:w="540" w:type="dxa"/>
            <w:tcBorders>
              <w:top w:val="nil"/>
              <w:left w:val="single" w:sz="4" w:space="0" w:color="A6A6A6"/>
              <w:bottom w:val="nil"/>
              <w:right w:val="single" w:sz="4" w:space="0" w:color="A6A6A6"/>
            </w:tcBorders>
            <w:shd w:val="clear" w:color="auto" w:fill="auto"/>
          </w:tcPr>
          <w:p w:rsidR="008A6B98" w:rsidRPr="001C369B" w:rsidRDefault="008A6B98" w:rsidP="00303908">
            <w:pPr>
              <w:pStyle w:val="Heading4"/>
              <w:jc w:val="center"/>
              <w:rPr>
                <w:b/>
                <w:bCs/>
                <w:sz w:val="20"/>
              </w:rPr>
            </w:pPr>
          </w:p>
        </w:tc>
        <w:tc>
          <w:tcPr>
            <w:tcW w:w="648" w:type="dxa"/>
            <w:tcBorders>
              <w:top w:val="nil"/>
              <w:left w:val="single" w:sz="4" w:space="0" w:color="A6A6A6"/>
              <w:bottom w:val="nil"/>
              <w:right w:val="single" w:sz="4" w:space="0" w:color="A6A6A6"/>
            </w:tcBorders>
            <w:shd w:val="clear" w:color="auto" w:fill="auto"/>
          </w:tcPr>
          <w:p w:rsidR="008A6B98" w:rsidRPr="001C369B" w:rsidRDefault="008A6B98" w:rsidP="00303908">
            <w:pPr>
              <w:pStyle w:val="Heading4"/>
              <w:jc w:val="center"/>
              <w:rPr>
                <w:b/>
                <w:bCs/>
                <w:sz w:val="20"/>
              </w:rPr>
            </w:pPr>
          </w:p>
        </w:tc>
      </w:tr>
      <w:tr w:rsidR="008A6B98" w:rsidRPr="001C369B" w:rsidTr="008A6B98">
        <w:trPr>
          <w:trHeight w:val="326"/>
          <w:jc w:val="center"/>
        </w:trPr>
        <w:tc>
          <w:tcPr>
            <w:tcW w:w="1080" w:type="dxa"/>
            <w:vMerge/>
            <w:tcBorders>
              <w:left w:val="single" w:sz="4" w:space="0" w:color="A6A6A6"/>
              <w:bottom w:val="nil"/>
              <w:right w:val="single" w:sz="4" w:space="0" w:color="A6A6A6"/>
            </w:tcBorders>
          </w:tcPr>
          <w:p w:rsidR="008A6B98" w:rsidRPr="001C369B" w:rsidRDefault="008A6B98" w:rsidP="002546FA">
            <w:pPr>
              <w:keepLines w:val="0"/>
              <w:spacing w:after="60"/>
              <w:jc w:val="center"/>
              <w:rPr>
                <w:b/>
                <w:bCs/>
                <w:sz w:val="24"/>
              </w:rPr>
            </w:pPr>
          </w:p>
        </w:tc>
        <w:tc>
          <w:tcPr>
            <w:tcW w:w="6498" w:type="dxa"/>
            <w:tcBorders>
              <w:top w:val="single" w:sz="4" w:space="0" w:color="A6A6A6"/>
              <w:left w:val="single" w:sz="4" w:space="0" w:color="A6A6A6"/>
              <w:bottom w:val="single" w:sz="4" w:space="0" w:color="A6A6A6"/>
              <w:right w:val="single" w:sz="4" w:space="0" w:color="A6A6A6"/>
            </w:tcBorders>
          </w:tcPr>
          <w:p w:rsidR="008A6B98" w:rsidRPr="001C369B" w:rsidRDefault="008A6B98" w:rsidP="00387E9D">
            <w:pPr>
              <w:keepLines w:val="0"/>
              <w:numPr>
                <w:ilvl w:val="0"/>
                <w:numId w:val="67"/>
              </w:numPr>
              <w:spacing w:before="60" w:after="60" w:line="276" w:lineRule="auto"/>
              <w:ind w:left="450"/>
              <w:rPr>
                <w:sz w:val="20"/>
              </w:rPr>
            </w:pPr>
            <w:r w:rsidRPr="001C369B">
              <w:rPr>
                <w:sz w:val="20"/>
              </w:rPr>
              <w:t>The platform is able to verify the validity of the public keys it receives</w:t>
            </w:r>
            <w:r>
              <w:rPr>
                <w:sz w:val="20"/>
              </w:rPr>
              <w:t>.</w:t>
            </w:r>
          </w:p>
        </w:tc>
        <w:tc>
          <w:tcPr>
            <w:tcW w:w="630" w:type="dxa"/>
            <w:tcBorders>
              <w:top w:val="nil"/>
              <w:left w:val="single" w:sz="4" w:space="0" w:color="A6A6A6"/>
              <w:bottom w:val="nil"/>
              <w:right w:val="single" w:sz="4" w:space="0" w:color="A6A6A6"/>
            </w:tcBorders>
            <w:shd w:val="clear" w:color="auto" w:fill="auto"/>
          </w:tcPr>
          <w:p w:rsidR="008A6B98" w:rsidRPr="001C369B" w:rsidRDefault="008A6B98" w:rsidP="00303908">
            <w:pPr>
              <w:pStyle w:val="Heading4"/>
              <w:jc w:val="center"/>
              <w:rPr>
                <w:b/>
                <w:bCs/>
                <w:sz w:val="20"/>
              </w:rPr>
            </w:pPr>
          </w:p>
        </w:tc>
        <w:tc>
          <w:tcPr>
            <w:tcW w:w="540" w:type="dxa"/>
            <w:tcBorders>
              <w:top w:val="nil"/>
              <w:left w:val="single" w:sz="4" w:space="0" w:color="A6A6A6"/>
              <w:bottom w:val="nil"/>
              <w:right w:val="single" w:sz="4" w:space="0" w:color="A6A6A6"/>
            </w:tcBorders>
            <w:shd w:val="clear" w:color="auto" w:fill="auto"/>
          </w:tcPr>
          <w:p w:rsidR="008A6B98" w:rsidRPr="001C369B" w:rsidRDefault="008A6B98" w:rsidP="00303908">
            <w:pPr>
              <w:pStyle w:val="Heading4"/>
              <w:jc w:val="center"/>
              <w:rPr>
                <w:b/>
                <w:bCs/>
                <w:sz w:val="20"/>
              </w:rPr>
            </w:pPr>
          </w:p>
        </w:tc>
        <w:tc>
          <w:tcPr>
            <w:tcW w:w="648" w:type="dxa"/>
            <w:tcBorders>
              <w:top w:val="nil"/>
              <w:left w:val="single" w:sz="4" w:space="0" w:color="A6A6A6"/>
              <w:bottom w:val="nil"/>
              <w:right w:val="single" w:sz="4" w:space="0" w:color="A6A6A6"/>
            </w:tcBorders>
            <w:shd w:val="clear" w:color="auto" w:fill="auto"/>
          </w:tcPr>
          <w:p w:rsidR="008A6B98" w:rsidRPr="001C369B" w:rsidRDefault="008A6B98" w:rsidP="00303908">
            <w:pPr>
              <w:pStyle w:val="Heading4"/>
              <w:jc w:val="center"/>
              <w:rPr>
                <w:b/>
                <w:bCs/>
                <w:sz w:val="20"/>
              </w:rPr>
            </w:pPr>
          </w:p>
        </w:tc>
      </w:tr>
      <w:tr w:rsidR="00964BEB" w:rsidRPr="001C369B">
        <w:trPr>
          <w:trHeight w:val="585"/>
          <w:jc w:val="center"/>
        </w:trPr>
        <w:tc>
          <w:tcPr>
            <w:tcW w:w="1080" w:type="dxa"/>
            <w:tcBorders>
              <w:top w:val="nil"/>
              <w:left w:val="single" w:sz="4" w:space="0" w:color="A6A6A6"/>
              <w:bottom w:val="single" w:sz="4" w:space="0" w:color="A6A6A6"/>
              <w:right w:val="single" w:sz="4" w:space="0" w:color="A6A6A6"/>
            </w:tcBorders>
          </w:tcPr>
          <w:p w:rsidR="00964BEB" w:rsidRPr="001C369B" w:rsidRDefault="00964BEB" w:rsidP="002546FA">
            <w:pPr>
              <w:keepLines w:val="0"/>
              <w:spacing w:after="60"/>
              <w:jc w:val="center"/>
              <w:rPr>
                <w:b/>
                <w:bCs/>
                <w:sz w:val="24"/>
              </w:rPr>
            </w:pPr>
          </w:p>
        </w:tc>
        <w:tc>
          <w:tcPr>
            <w:tcW w:w="6498" w:type="dxa"/>
            <w:tcBorders>
              <w:top w:val="single" w:sz="4" w:space="0" w:color="A6A6A6"/>
              <w:left w:val="single" w:sz="4" w:space="0" w:color="A6A6A6"/>
              <w:bottom w:val="single" w:sz="4" w:space="0" w:color="A6A6A6"/>
              <w:right w:val="single" w:sz="4" w:space="0" w:color="A6A6A6"/>
            </w:tcBorders>
          </w:tcPr>
          <w:p w:rsidR="00964BEB" w:rsidRPr="001C369B" w:rsidRDefault="00964BEB" w:rsidP="00387E9D">
            <w:pPr>
              <w:keepLines w:val="0"/>
              <w:numPr>
                <w:ilvl w:val="0"/>
                <w:numId w:val="67"/>
              </w:numPr>
              <w:spacing w:before="60" w:after="60" w:line="276" w:lineRule="auto"/>
              <w:ind w:left="450"/>
              <w:rPr>
                <w:sz w:val="20"/>
              </w:rPr>
            </w:pPr>
            <w:r w:rsidRPr="001C369B">
              <w:rPr>
                <w:sz w:val="20"/>
              </w:rPr>
              <w:t>The platform is able to verify the authenticity of the public keys it receives.</w:t>
            </w:r>
          </w:p>
        </w:tc>
        <w:tc>
          <w:tcPr>
            <w:tcW w:w="630" w:type="dxa"/>
            <w:tcBorders>
              <w:top w:val="nil"/>
              <w:left w:val="single" w:sz="4" w:space="0" w:color="A6A6A6"/>
              <w:bottom w:val="single" w:sz="4" w:space="0" w:color="A6A6A6"/>
              <w:right w:val="single" w:sz="4" w:space="0" w:color="A6A6A6"/>
            </w:tcBorders>
          </w:tcPr>
          <w:p w:rsidR="00964BEB" w:rsidRPr="001C369B" w:rsidRDefault="00964BEB" w:rsidP="00303908">
            <w:pPr>
              <w:pStyle w:val="Heading4"/>
              <w:jc w:val="center"/>
              <w:rPr>
                <w:b/>
                <w:bCs/>
                <w:sz w:val="20"/>
              </w:rPr>
            </w:pPr>
          </w:p>
        </w:tc>
        <w:tc>
          <w:tcPr>
            <w:tcW w:w="540" w:type="dxa"/>
            <w:tcBorders>
              <w:top w:val="nil"/>
              <w:left w:val="single" w:sz="4" w:space="0" w:color="A6A6A6"/>
              <w:bottom w:val="single" w:sz="4" w:space="0" w:color="A6A6A6"/>
              <w:right w:val="single" w:sz="4" w:space="0" w:color="A6A6A6"/>
            </w:tcBorders>
          </w:tcPr>
          <w:p w:rsidR="00964BEB" w:rsidRPr="001C369B" w:rsidRDefault="00964BEB" w:rsidP="00303908">
            <w:pPr>
              <w:pStyle w:val="Heading4"/>
              <w:jc w:val="center"/>
              <w:rPr>
                <w:b/>
                <w:bCs/>
                <w:sz w:val="20"/>
              </w:rPr>
            </w:pPr>
          </w:p>
        </w:tc>
        <w:tc>
          <w:tcPr>
            <w:tcW w:w="648" w:type="dxa"/>
            <w:tcBorders>
              <w:top w:val="nil"/>
              <w:left w:val="single" w:sz="4" w:space="0" w:color="A6A6A6"/>
              <w:bottom w:val="single" w:sz="4" w:space="0" w:color="A6A6A6"/>
              <w:right w:val="single" w:sz="4" w:space="0" w:color="A6A6A6"/>
            </w:tcBorders>
          </w:tcPr>
          <w:p w:rsidR="00964BEB" w:rsidRPr="001C369B" w:rsidRDefault="00964BEB" w:rsidP="00303908">
            <w:pPr>
              <w:pStyle w:val="Heading4"/>
              <w:jc w:val="center"/>
              <w:rPr>
                <w:b/>
                <w:bCs/>
                <w:sz w:val="20"/>
              </w:rPr>
            </w:pPr>
          </w:p>
        </w:tc>
      </w:tr>
      <w:tr w:rsidR="00B6703E" w:rsidRPr="001C369B">
        <w:tblPrEx>
          <w:tblBorders>
            <w:bottom w:val="none" w:sz="0" w:space="0" w:color="auto"/>
            <w:insideH w:val="none" w:sz="0" w:space="0" w:color="auto"/>
            <w:insideV w:val="none" w:sz="0" w:space="0" w:color="auto"/>
          </w:tblBorders>
        </w:tblPrEx>
        <w:trPr>
          <w:trHeight w:val="305"/>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spacing w:after="60"/>
              <w:jc w:val="center"/>
              <w:rPr>
                <w:b/>
                <w:bCs/>
                <w:sz w:val="24"/>
              </w:rPr>
            </w:pPr>
            <w:r w:rsidRPr="001C369B">
              <w:rPr>
                <w:b/>
                <w:bCs/>
                <w:sz w:val="24"/>
              </w:rPr>
              <w:lastRenderedPageBreak/>
              <w:t>I5</w:t>
            </w:r>
          </w:p>
        </w:tc>
        <w:tc>
          <w:tcPr>
            <w:tcW w:w="6498" w:type="dxa"/>
            <w:tcBorders>
              <w:top w:val="single" w:sz="4" w:space="0" w:color="A6A6A6"/>
              <w:left w:val="single" w:sz="4" w:space="0" w:color="A6A6A6"/>
              <w:bottom w:val="single" w:sz="4" w:space="0" w:color="A6A6A6"/>
              <w:right w:val="single" w:sz="4" w:space="0" w:color="A6A6A6"/>
            </w:tcBorders>
          </w:tcPr>
          <w:p w:rsidR="00B6703E" w:rsidRPr="001C369B" w:rsidRDefault="00964BEB" w:rsidP="003E4046">
            <w:pPr>
              <w:keepLines w:val="0"/>
              <w:spacing w:before="60" w:after="60" w:line="276" w:lineRule="auto"/>
              <w:rPr>
                <w:sz w:val="20"/>
              </w:rPr>
            </w:pPr>
            <w:r w:rsidRPr="001C369B">
              <w:rPr>
                <w:sz w:val="20"/>
              </w:rPr>
              <w:t>The device is able to detect replay of messages, and enables the secure handling of the exception</w:t>
            </w:r>
            <w:r w:rsidR="001D6953" w:rsidRPr="001C369B">
              <w:rPr>
                <w:sz w:val="20"/>
              </w:rPr>
              <w:t>s</w:t>
            </w:r>
            <w:r w:rsidRPr="001C369B">
              <w:rPr>
                <w:sz w:val="20"/>
              </w:rPr>
              <w:t>.</w:t>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Heading4"/>
              <w:spacing w:before="60" w:after="60"/>
              <w:jc w:val="center"/>
              <w:rPr>
                <w:b/>
                <w:bCs/>
                <w:sz w:val="20"/>
              </w:rPr>
            </w:pPr>
            <w:r w:rsidRPr="001C369B">
              <w:rPr>
                <w:b/>
                <w:bCs/>
                <w:sz w:val="20"/>
              </w:rPr>
              <w:fldChar w:fldCharType="begin"/>
            </w:r>
            <w:r w:rsidR="00B6703E" w:rsidRPr="001C369B">
              <w:rPr>
                <w:b/>
                <w:bCs/>
                <w:sz w:val="20"/>
              </w:rPr>
              <w:instrText xml:space="preserve"> FORMCHECKBOX </w:instrText>
            </w:r>
            <w:r>
              <w:rPr>
                <w:b/>
                <w:bCs/>
                <w:sz w:val="20"/>
              </w:rPr>
              <w:fldChar w:fldCharType="separate"/>
            </w:r>
            <w:r w:rsidRPr="001C369B">
              <w:rPr>
                <w:b/>
                <w:bCs/>
                <w:sz w:val="20"/>
              </w:rPr>
              <w:fldChar w:fldCharType="end"/>
            </w:r>
            <w:r w:rsidRPr="001C369B">
              <w:rPr>
                <w:b/>
                <w:bCs/>
                <w:sz w:val="20"/>
              </w:rPr>
              <w:fldChar w:fldCharType="begin">
                <w:ffData>
                  <w:name w:val="Check82"/>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54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Heading4"/>
              <w:spacing w:before="60" w:after="60"/>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64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Heading4"/>
              <w:spacing w:before="60" w:after="60"/>
              <w:jc w:val="center"/>
              <w:rPr>
                <w:b/>
                <w:bCs/>
                <w:sz w:val="20"/>
              </w:rPr>
            </w:pPr>
            <w:r w:rsidRPr="001C369B">
              <w:rPr>
                <w:b/>
                <w:bCs/>
                <w:sz w:val="20"/>
              </w:rPr>
              <w:fldChar w:fldCharType="begin">
                <w:ffData>
                  <w:name w:val="Check4"/>
                  <w:enabled/>
                  <w:calcOnExit w:val="0"/>
                  <w:checkBox>
                    <w:sizeAuto/>
                    <w:default w:val="0"/>
                  </w:checkBox>
                </w:ffData>
              </w:fldChar>
            </w:r>
            <w:r w:rsidR="00B6703E"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r>
      <w:tr w:rsidR="00964BEB" w:rsidRPr="001C369B">
        <w:tblPrEx>
          <w:tblBorders>
            <w:bottom w:val="none" w:sz="0" w:space="0" w:color="auto"/>
            <w:insideH w:val="none" w:sz="0" w:space="0" w:color="auto"/>
            <w:insideV w:val="none" w:sz="0" w:space="0" w:color="auto"/>
          </w:tblBorders>
        </w:tblPrEx>
        <w:trPr>
          <w:trHeight w:val="305"/>
          <w:jc w:val="center"/>
        </w:trPr>
        <w:tc>
          <w:tcPr>
            <w:tcW w:w="1080" w:type="dxa"/>
            <w:tcBorders>
              <w:top w:val="single" w:sz="4" w:space="0" w:color="A6A6A6"/>
              <w:left w:val="single" w:sz="4" w:space="0" w:color="A6A6A6"/>
              <w:right w:val="single" w:sz="4" w:space="0" w:color="A6A6A6"/>
            </w:tcBorders>
          </w:tcPr>
          <w:p w:rsidR="00964BEB" w:rsidRPr="001C369B" w:rsidRDefault="00964BEB" w:rsidP="008A6B98">
            <w:pPr>
              <w:keepNext/>
              <w:spacing w:after="60"/>
              <w:jc w:val="center"/>
              <w:rPr>
                <w:b/>
                <w:bCs/>
                <w:sz w:val="24"/>
              </w:rPr>
            </w:pPr>
            <w:r w:rsidRPr="001C369B">
              <w:rPr>
                <w:b/>
                <w:bCs/>
                <w:sz w:val="24"/>
              </w:rPr>
              <w:t>I</w:t>
            </w:r>
            <w:r w:rsidR="001D4E0F" w:rsidRPr="001C369B">
              <w:rPr>
                <w:b/>
                <w:bCs/>
                <w:sz w:val="24"/>
              </w:rPr>
              <w:t>6</w:t>
            </w:r>
          </w:p>
        </w:tc>
        <w:tc>
          <w:tcPr>
            <w:tcW w:w="6498" w:type="dxa"/>
            <w:tcBorders>
              <w:top w:val="single" w:sz="4" w:space="0" w:color="A6A6A6"/>
              <w:left w:val="single" w:sz="4" w:space="0" w:color="A6A6A6"/>
              <w:bottom w:val="single" w:sz="4" w:space="0" w:color="A6A6A6"/>
              <w:right w:val="single" w:sz="4" w:space="0" w:color="A6A6A6"/>
            </w:tcBorders>
          </w:tcPr>
          <w:p w:rsidR="00964BEB" w:rsidRPr="001C369B" w:rsidRDefault="00964BEB" w:rsidP="008A6B98">
            <w:pPr>
              <w:keepNext/>
              <w:keepLines w:val="0"/>
              <w:spacing w:after="60" w:line="276" w:lineRule="auto"/>
              <w:rPr>
                <w:sz w:val="20"/>
              </w:rPr>
            </w:pPr>
            <w:r w:rsidRPr="001C369B">
              <w:rPr>
                <w:sz w:val="20"/>
              </w:rPr>
              <w:t>The platform implements session management.</w:t>
            </w:r>
          </w:p>
        </w:tc>
        <w:tc>
          <w:tcPr>
            <w:tcW w:w="630" w:type="dxa"/>
            <w:tcBorders>
              <w:top w:val="single" w:sz="4" w:space="0" w:color="A6A6A6"/>
              <w:left w:val="single" w:sz="4" w:space="0" w:color="A6A6A6"/>
              <w:right w:val="single" w:sz="4" w:space="0" w:color="A6A6A6"/>
            </w:tcBorders>
          </w:tcPr>
          <w:p w:rsidR="00964BEB" w:rsidRPr="001C369B" w:rsidRDefault="000E27A0" w:rsidP="008A6B98">
            <w:pPr>
              <w:pStyle w:val="Heading4"/>
              <w:spacing w:before="60" w:after="60"/>
              <w:jc w:val="center"/>
              <w:rPr>
                <w:b/>
                <w:bCs/>
                <w:sz w:val="20"/>
              </w:rPr>
            </w:pPr>
            <w:r w:rsidRPr="001C369B">
              <w:rPr>
                <w:b/>
                <w:bCs/>
                <w:sz w:val="20"/>
              </w:rPr>
              <w:fldChar w:fldCharType="begin"/>
            </w:r>
            <w:r w:rsidR="00964BEB" w:rsidRPr="001C369B">
              <w:rPr>
                <w:b/>
                <w:bCs/>
                <w:sz w:val="20"/>
              </w:rPr>
              <w:instrText xml:space="preserve"> FORMCHECKBOX </w:instrText>
            </w:r>
            <w:r>
              <w:rPr>
                <w:b/>
                <w:bCs/>
                <w:sz w:val="20"/>
              </w:rPr>
              <w:fldChar w:fldCharType="separate"/>
            </w:r>
            <w:r w:rsidRPr="001C369B">
              <w:rPr>
                <w:b/>
                <w:bCs/>
                <w:sz w:val="20"/>
              </w:rPr>
              <w:fldChar w:fldCharType="end"/>
            </w:r>
            <w:r w:rsidRPr="001C369B">
              <w:rPr>
                <w:b/>
                <w:bCs/>
                <w:sz w:val="20"/>
              </w:rPr>
              <w:fldChar w:fldCharType="begin">
                <w:ffData>
                  <w:name w:val="Check82"/>
                  <w:enabled/>
                  <w:calcOnExit w:val="0"/>
                  <w:checkBox>
                    <w:sizeAuto/>
                    <w:default w:val="0"/>
                  </w:checkBox>
                </w:ffData>
              </w:fldChar>
            </w:r>
            <w:r w:rsidR="00964BEB"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540" w:type="dxa"/>
            <w:tcBorders>
              <w:top w:val="single" w:sz="4" w:space="0" w:color="A6A6A6"/>
              <w:left w:val="single" w:sz="4" w:space="0" w:color="A6A6A6"/>
              <w:right w:val="single" w:sz="4" w:space="0" w:color="A6A6A6"/>
            </w:tcBorders>
          </w:tcPr>
          <w:p w:rsidR="00964BEB" w:rsidRPr="001C369B" w:rsidRDefault="000E27A0" w:rsidP="008A6B98">
            <w:pPr>
              <w:pStyle w:val="Heading4"/>
              <w:spacing w:before="60" w:after="60"/>
              <w:jc w:val="center"/>
              <w:rPr>
                <w:b/>
                <w:bCs/>
                <w:sz w:val="20"/>
              </w:rPr>
            </w:pPr>
            <w:r w:rsidRPr="001C369B">
              <w:rPr>
                <w:b/>
                <w:bCs/>
                <w:sz w:val="20"/>
              </w:rPr>
              <w:fldChar w:fldCharType="begin">
                <w:ffData>
                  <w:name w:val="Check4"/>
                  <w:enabled/>
                  <w:calcOnExit w:val="0"/>
                  <w:checkBox>
                    <w:sizeAuto/>
                    <w:default w:val="0"/>
                  </w:checkBox>
                </w:ffData>
              </w:fldChar>
            </w:r>
            <w:r w:rsidR="00964BEB"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c>
          <w:tcPr>
            <w:tcW w:w="648" w:type="dxa"/>
            <w:tcBorders>
              <w:top w:val="single" w:sz="4" w:space="0" w:color="A6A6A6"/>
              <w:left w:val="single" w:sz="4" w:space="0" w:color="A6A6A6"/>
              <w:right w:val="single" w:sz="4" w:space="0" w:color="A6A6A6"/>
            </w:tcBorders>
          </w:tcPr>
          <w:p w:rsidR="00964BEB" w:rsidRPr="001C369B" w:rsidRDefault="000E27A0" w:rsidP="008A6B98">
            <w:pPr>
              <w:pStyle w:val="Heading4"/>
              <w:spacing w:before="60" w:after="60"/>
              <w:jc w:val="center"/>
              <w:rPr>
                <w:b/>
                <w:bCs/>
                <w:sz w:val="20"/>
              </w:rPr>
            </w:pPr>
            <w:r w:rsidRPr="001C369B">
              <w:rPr>
                <w:b/>
                <w:bCs/>
                <w:sz w:val="20"/>
              </w:rPr>
              <w:fldChar w:fldCharType="begin">
                <w:ffData>
                  <w:name w:val="Check4"/>
                  <w:enabled/>
                  <w:calcOnExit w:val="0"/>
                  <w:checkBox>
                    <w:sizeAuto/>
                    <w:default w:val="0"/>
                  </w:checkBox>
                </w:ffData>
              </w:fldChar>
            </w:r>
            <w:r w:rsidR="00964BEB" w:rsidRPr="001C369B">
              <w:rPr>
                <w:b/>
                <w:bCs/>
                <w:sz w:val="20"/>
              </w:rPr>
              <w:instrText xml:space="preserve"> FORMCHECKBOX __</w:instrText>
            </w:r>
            <w:r>
              <w:rPr>
                <w:b/>
                <w:bCs/>
                <w:sz w:val="20"/>
              </w:rPr>
            </w:r>
            <w:r>
              <w:rPr>
                <w:b/>
                <w:bCs/>
                <w:sz w:val="20"/>
              </w:rPr>
              <w:fldChar w:fldCharType="separate"/>
            </w:r>
            <w:r w:rsidRPr="001C369B">
              <w:rPr>
                <w:b/>
                <w:bCs/>
                <w:sz w:val="20"/>
              </w:rPr>
              <w:fldChar w:fldCharType="end"/>
            </w:r>
          </w:p>
        </w:tc>
      </w:tr>
      <w:tr w:rsidR="00964BEB" w:rsidRPr="001C369B">
        <w:tblPrEx>
          <w:tblBorders>
            <w:bottom w:val="none" w:sz="0" w:space="0" w:color="auto"/>
            <w:insideH w:val="none" w:sz="0" w:space="0" w:color="auto"/>
            <w:insideV w:val="none" w:sz="0" w:space="0" w:color="auto"/>
          </w:tblBorders>
        </w:tblPrEx>
        <w:trPr>
          <w:trHeight w:val="305"/>
          <w:jc w:val="center"/>
        </w:trPr>
        <w:tc>
          <w:tcPr>
            <w:tcW w:w="1080" w:type="dxa"/>
            <w:tcBorders>
              <w:left w:val="single" w:sz="4" w:space="0" w:color="A6A6A6"/>
              <w:right w:val="single" w:sz="4" w:space="0" w:color="A6A6A6"/>
            </w:tcBorders>
          </w:tcPr>
          <w:p w:rsidR="00964BEB" w:rsidRPr="001C369B" w:rsidRDefault="00964BEB" w:rsidP="002644CD">
            <w:pPr>
              <w:spacing w:before="60" w:after="60"/>
              <w:jc w:val="center"/>
              <w:rPr>
                <w:b/>
                <w:bCs/>
                <w:sz w:val="26"/>
              </w:rPr>
            </w:pPr>
          </w:p>
        </w:tc>
        <w:tc>
          <w:tcPr>
            <w:tcW w:w="6498" w:type="dxa"/>
            <w:tcBorders>
              <w:top w:val="single" w:sz="4" w:space="0" w:color="A6A6A6"/>
              <w:left w:val="single" w:sz="4" w:space="0" w:color="A6A6A6"/>
              <w:bottom w:val="single" w:sz="4" w:space="0" w:color="A6A6A6"/>
              <w:right w:val="single" w:sz="4" w:space="0" w:color="A6A6A6"/>
            </w:tcBorders>
          </w:tcPr>
          <w:p w:rsidR="00964BEB" w:rsidRPr="001C369B" w:rsidRDefault="00964BEB" w:rsidP="00387E9D">
            <w:pPr>
              <w:keepLines w:val="0"/>
              <w:numPr>
                <w:ilvl w:val="0"/>
                <w:numId w:val="68"/>
              </w:numPr>
              <w:spacing w:before="60" w:after="60" w:line="276" w:lineRule="auto"/>
              <w:ind w:left="450"/>
              <w:rPr>
                <w:sz w:val="20"/>
              </w:rPr>
            </w:pPr>
            <w:r w:rsidRPr="001C369B">
              <w:rPr>
                <w:sz w:val="20"/>
              </w:rPr>
              <w:t>The platform keeps track of all connections and restricts the number of sessions that can remain active on the platform to the minimum necessary number</w:t>
            </w:r>
            <w:r w:rsidR="00934DF8" w:rsidRPr="001C369B">
              <w:rPr>
                <w:sz w:val="20"/>
              </w:rPr>
              <w:t>.</w:t>
            </w:r>
          </w:p>
        </w:tc>
        <w:tc>
          <w:tcPr>
            <w:tcW w:w="630" w:type="dxa"/>
            <w:tcBorders>
              <w:left w:val="single" w:sz="4" w:space="0" w:color="A6A6A6"/>
              <w:right w:val="single" w:sz="4" w:space="0" w:color="A6A6A6"/>
            </w:tcBorders>
          </w:tcPr>
          <w:p w:rsidR="00964BEB" w:rsidRPr="001C369B" w:rsidRDefault="00964BEB" w:rsidP="00303908">
            <w:pPr>
              <w:pStyle w:val="Heading4"/>
              <w:spacing w:before="60" w:after="60"/>
              <w:jc w:val="center"/>
              <w:rPr>
                <w:b/>
                <w:bCs/>
                <w:sz w:val="20"/>
              </w:rPr>
            </w:pPr>
          </w:p>
        </w:tc>
        <w:tc>
          <w:tcPr>
            <w:tcW w:w="540" w:type="dxa"/>
            <w:tcBorders>
              <w:left w:val="single" w:sz="4" w:space="0" w:color="A6A6A6"/>
              <w:right w:val="single" w:sz="4" w:space="0" w:color="A6A6A6"/>
            </w:tcBorders>
          </w:tcPr>
          <w:p w:rsidR="00964BEB" w:rsidRPr="001C369B" w:rsidRDefault="00964BEB" w:rsidP="00303908">
            <w:pPr>
              <w:pStyle w:val="Heading4"/>
              <w:spacing w:before="60" w:after="60"/>
              <w:jc w:val="center"/>
              <w:rPr>
                <w:b/>
                <w:bCs/>
                <w:sz w:val="20"/>
              </w:rPr>
            </w:pPr>
          </w:p>
        </w:tc>
        <w:tc>
          <w:tcPr>
            <w:tcW w:w="648" w:type="dxa"/>
            <w:tcBorders>
              <w:left w:val="single" w:sz="4" w:space="0" w:color="A6A6A6"/>
              <w:right w:val="single" w:sz="4" w:space="0" w:color="A6A6A6"/>
            </w:tcBorders>
          </w:tcPr>
          <w:p w:rsidR="00964BEB" w:rsidRPr="001C369B" w:rsidRDefault="00964BEB" w:rsidP="00303908">
            <w:pPr>
              <w:pStyle w:val="Heading4"/>
              <w:spacing w:before="60" w:after="60"/>
              <w:jc w:val="center"/>
              <w:rPr>
                <w:b/>
                <w:bCs/>
                <w:sz w:val="20"/>
              </w:rPr>
            </w:pPr>
          </w:p>
        </w:tc>
      </w:tr>
      <w:tr w:rsidR="00964BEB" w:rsidRPr="001C369B">
        <w:tblPrEx>
          <w:tblBorders>
            <w:bottom w:val="none" w:sz="0" w:space="0" w:color="auto"/>
            <w:insideH w:val="none" w:sz="0" w:space="0" w:color="auto"/>
            <w:insideV w:val="none" w:sz="0" w:space="0" w:color="auto"/>
          </w:tblBorders>
        </w:tblPrEx>
        <w:trPr>
          <w:trHeight w:val="305"/>
          <w:jc w:val="center"/>
        </w:trPr>
        <w:tc>
          <w:tcPr>
            <w:tcW w:w="1080" w:type="dxa"/>
            <w:tcBorders>
              <w:left w:val="single" w:sz="4" w:space="0" w:color="A6A6A6"/>
              <w:bottom w:val="single" w:sz="4" w:space="0" w:color="A6A6A6"/>
              <w:right w:val="single" w:sz="4" w:space="0" w:color="A6A6A6"/>
            </w:tcBorders>
          </w:tcPr>
          <w:p w:rsidR="00964BEB" w:rsidRPr="001C369B" w:rsidRDefault="00964BEB" w:rsidP="002644CD">
            <w:pPr>
              <w:spacing w:before="60" w:after="60"/>
              <w:jc w:val="center"/>
              <w:rPr>
                <w:b/>
                <w:bCs/>
                <w:sz w:val="26"/>
              </w:rPr>
            </w:pPr>
          </w:p>
        </w:tc>
        <w:tc>
          <w:tcPr>
            <w:tcW w:w="6498" w:type="dxa"/>
            <w:tcBorders>
              <w:top w:val="single" w:sz="4" w:space="0" w:color="A6A6A6"/>
              <w:left w:val="single" w:sz="4" w:space="0" w:color="A6A6A6"/>
              <w:bottom w:val="single" w:sz="4" w:space="0" w:color="A6A6A6"/>
              <w:right w:val="single" w:sz="4" w:space="0" w:color="A6A6A6"/>
            </w:tcBorders>
          </w:tcPr>
          <w:p w:rsidR="00964BEB" w:rsidRPr="001C369B" w:rsidRDefault="00964BEB" w:rsidP="00387E9D">
            <w:pPr>
              <w:keepLines w:val="0"/>
              <w:numPr>
                <w:ilvl w:val="0"/>
                <w:numId w:val="68"/>
              </w:numPr>
              <w:spacing w:before="60" w:after="60" w:line="276" w:lineRule="auto"/>
              <w:ind w:left="450"/>
              <w:rPr>
                <w:sz w:val="20"/>
              </w:rPr>
            </w:pPr>
            <w:r w:rsidRPr="001C369B">
              <w:rPr>
                <w:sz w:val="20"/>
              </w:rPr>
              <w:t>The platform sets time limits for sessions and ensures that sessions are not left open for longer than necessary.</w:t>
            </w:r>
          </w:p>
        </w:tc>
        <w:tc>
          <w:tcPr>
            <w:tcW w:w="630" w:type="dxa"/>
            <w:tcBorders>
              <w:left w:val="single" w:sz="4" w:space="0" w:color="A6A6A6"/>
              <w:bottom w:val="single" w:sz="4" w:space="0" w:color="A6A6A6"/>
              <w:right w:val="single" w:sz="4" w:space="0" w:color="A6A6A6"/>
            </w:tcBorders>
          </w:tcPr>
          <w:p w:rsidR="00964BEB" w:rsidRPr="001C369B" w:rsidRDefault="00964BEB" w:rsidP="00303908">
            <w:pPr>
              <w:pStyle w:val="Heading4"/>
              <w:spacing w:before="60" w:after="60"/>
              <w:jc w:val="center"/>
              <w:rPr>
                <w:b/>
                <w:bCs/>
                <w:sz w:val="20"/>
              </w:rPr>
            </w:pPr>
          </w:p>
        </w:tc>
        <w:tc>
          <w:tcPr>
            <w:tcW w:w="540" w:type="dxa"/>
            <w:tcBorders>
              <w:left w:val="single" w:sz="4" w:space="0" w:color="A6A6A6"/>
              <w:bottom w:val="single" w:sz="4" w:space="0" w:color="A6A6A6"/>
              <w:right w:val="single" w:sz="4" w:space="0" w:color="A6A6A6"/>
            </w:tcBorders>
          </w:tcPr>
          <w:p w:rsidR="00964BEB" w:rsidRPr="001C369B" w:rsidRDefault="00964BEB" w:rsidP="00303908">
            <w:pPr>
              <w:pStyle w:val="Heading4"/>
              <w:spacing w:before="60" w:after="60"/>
              <w:jc w:val="center"/>
              <w:rPr>
                <w:b/>
                <w:bCs/>
                <w:sz w:val="20"/>
              </w:rPr>
            </w:pPr>
          </w:p>
        </w:tc>
        <w:tc>
          <w:tcPr>
            <w:tcW w:w="648" w:type="dxa"/>
            <w:tcBorders>
              <w:left w:val="single" w:sz="4" w:space="0" w:color="A6A6A6"/>
              <w:bottom w:val="single" w:sz="4" w:space="0" w:color="A6A6A6"/>
              <w:right w:val="single" w:sz="4" w:space="0" w:color="A6A6A6"/>
            </w:tcBorders>
          </w:tcPr>
          <w:p w:rsidR="00964BEB" w:rsidRPr="001C369B" w:rsidRDefault="00964BEB" w:rsidP="00303908">
            <w:pPr>
              <w:pStyle w:val="Heading4"/>
              <w:spacing w:before="60" w:after="60"/>
              <w:jc w:val="center"/>
              <w:rPr>
                <w:b/>
                <w:bCs/>
                <w:sz w:val="20"/>
              </w:rPr>
            </w:pPr>
          </w:p>
        </w:tc>
      </w:tr>
    </w:tbl>
    <w:p w:rsidR="00B6703E" w:rsidRPr="001C369B" w:rsidRDefault="00B6703E"/>
    <w:p w:rsidR="00B6703E" w:rsidRPr="001C369B" w:rsidRDefault="00841A52" w:rsidP="00894673">
      <w:pPr>
        <w:pStyle w:val="Heading2"/>
        <w:pageBreakBefore/>
        <w:spacing w:before="0"/>
        <w:rPr>
          <w:noProof w:val="0"/>
        </w:rPr>
      </w:pPr>
      <w:bookmarkStart w:id="62" w:name="_Toc169336569"/>
      <w:bookmarkStart w:id="63" w:name="_Toc226823806"/>
      <w:r w:rsidRPr="001C369B">
        <w:rPr>
          <w:noProof w:val="0"/>
        </w:rPr>
        <w:lastRenderedPageBreak/>
        <w:t xml:space="preserve">J – </w:t>
      </w:r>
      <w:bookmarkEnd w:id="62"/>
      <w:r w:rsidRPr="001C369B">
        <w:rPr>
          <w:noProof w:val="0"/>
        </w:rPr>
        <w:t>Maintenance</w:t>
      </w:r>
      <w:bookmarkEnd w:id="63"/>
    </w:p>
    <w:tbl>
      <w:tblPr>
        <w:tblW w:w="9349" w:type="dxa"/>
        <w:jc w:val="center"/>
        <w:tblInd w:w="-67" w:type="dxa"/>
        <w:tblBorders>
          <w:bottom w:val="single" w:sz="4" w:space="0" w:color="999999"/>
          <w:insideH w:val="single" w:sz="4" w:space="0" w:color="999999"/>
          <w:insideV w:val="single" w:sz="4" w:space="0" w:color="999999"/>
        </w:tblBorders>
        <w:tblLayout w:type="fixed"/>
        <w:tblLook w:val="00A0"/>
      </w:tblPr>
      <w:tblGrid>
        <w:gridCol w:w="1069"/>
        <w:gridCol w:w="6480"/>
        <w:gridCol w:w="630"/>
        <w:gridCol w:w="540"/>
        <w:gridCol w:w="630"/>
      </w:tblGrid>
      <w:tr w:rsidR="00B6703E" w:rsidRPr="001C369B">
        <w:trPr>
          <w:cantSplit/>
          <w:tblHeader/>
          <w:jc w:val="center"/>
        </w:trPr>
        <w:tc>
          <w:tcPr>
            <w:tcW w:w="10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tcPr>
          <w:p w:rsidR="00B6703E" w:rsidRPr="001C369B" w:rsidRDefault="00B6703E" w:rsidP="002644CD">
            <w:pPr>
              <w:pStyle w:val="Heading4"/>
              <w:keepNext w:val="0"/>
              <w:spacing w:before="60" w:after="60"/>
              <w:jc w:val="center"/>
              <w:rPr>
                <w:b/>
                <w:bCs/>
              </w:rPr>
            </w:pPr>
            <w:r w:rsidRPr="001C369B">
              <w:rPr>
                <w:b/>
                <w:bCs/>
              </w:rPr>
              <w:t>Number</w:t>
            </w:r>
          </w:p>
        </w:tc>
        <w:tc>
          <w:tcPr>
            <w:tcW w:w="6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E4046">
            <w:pPr>
              <w:pStyle w:val="Heading4"/>
              <w:keepNext w:val="0"/>
              <w:spacing w:before="60" w:after="60" w:line="276" w:lineRule="auto"/>
              <w:rPr>
                <w:b/>
                <w:bCs/>
              </w:rPr>
            </w:pPr>
            <w:r w:rsidRPr="001C369B">
              <w:rPr>
                <w:b/>
                <w:bCs/>
              </w:rPr>
              <w:t>Description of Requirement</w:t>
            </w:r>
          </w:p>
        </w:tc>
        <w:tc>
          <w:tcPr>
            <w:tcW w:w="6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03908">
            <w:pPr>
              <w:pStyle w:val="Heading4"/>
              <w:keepNext w:val="0"/>
              <w:spacing w:before="60" w:after="60"/>
              <w:jc w:val="center"/>
              <w:rPr>
                <w:b/>
                <w:bCs/>
                <w:szCs w:val="20"/>
              </w:rPr>
            </w:pPr>
            <w:r w:rsidRPr="001C369B">
              <w:rPr>
                <w:b/>
                <w:bCs/>
              </w:rPr>
              <w:t>Yes</w:t>
            </w:r>
          </w:p>
        </w:tc>
        <w:tc>
          <w:tcPr>
            <w:tcW w:w="5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03908">
            <w:pPr>
              <w:pStyle w:val="Heading4"/>
              <w:keepNext w:val="0"/>
              <w:spacing w:before="60" w:after="60"/>
              <w:jc w:val="center"/>
              <w:rPr>
                <w:b/>
                <w:bCs/>
                <w:szCs w:val="20"/>
              </w:rPr>
            </w:pPr>
            <w:r w:rsidRPr="001C369B">
              <w:rPr>
                <w:b/>
                <w:bCs/>
              </w:rPr>
              <w:t>No</w:t>
            </w:r>
          </w:p>
        </w:tc>
        <w:tc>
          <w:tcPr>
            <w:tcW w:w="6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03908">
            <w:pPr>
              <w:pStyle w:val="Heading4"/>
              <w:keepNext w:val="0"/>
              <w:spacing w:before="60" w:after="60"/>
              <w:jc w:val="center"/>
              <w:rPr>
                <w:b/>
                <w:bCs/>
                <w:szCs w:val="20"/>
              </w:rPr>
            </w:pPr>
            <w:r w:rsidRPr="001C369B">
              <w:rPr>
                <w:b/>
                <w:bCs/>
              </w:rPr>
              <w:t>N/A</w:t>
            </w:r>
          </w:p>
        </w:tc>
      </w:tr>
      <w:tr w:rsidR="00B6703E" w:rsidRPr="001C369B">
        <w:tblPrEx>
          <w:tblBorders>
            <w:bottom w:val="none" w:sz="0" w:space="0" w:color="auto"/>
            <w:insideH w:val="none" w:sz="0" w:space="0" w:color="auto"/>
            <w:insideV w:val="none" w:sz="0" w:space="0" w:color="auto"/>
          </w:tblBorders>
        </w:tblPrEx>
        <w:trPr>
          <w:jc w:val="center"/>
        </w:trPr>
        <w:tc>
          <w:tcPr>
            <w:tcW w:w="1069" w:type="dxa"/>
            <w:vMerge w:val="restart"/>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B6703E" w:rsidP="002546FA">
            <w:pPr>
              <w:pStyle w:val="TableText0"/>
              <w:spacing w:after="60"/>
              <w:jc w:val="center"/>
              <w:rPr>
                <w:rFonts w:ascii="Arial" w:hAnsi="Arial"/>
                <w:b/>
                <w:bCs/>
                <w:sz w:val="24"/>
              </w:rPr>
            </w:pPr>
            <w:r w:rsidRPr="001C369B">
              <w:rPr>
                <w:rFonts w:ascii="Arial" w:hAnsi="Arial"/>
                <w:b/>
                <w:bCs/>
                <w:sz w:val="24"/>
              </w:rPr>
              <w:t>J1</w:t>
            </w:r>
          </w:p>
        </w:tc>
        <w:tc>
          <w:tcPr>
            <w:tcW w:w="6480"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CC4F49" w:rsidP="003E4046">
            <w:pPr>
              <w:pStyle w:val="TableText0"/>
              <w:spacing w:before="60" w:after="60" w:line="276" w:lineRule="auto"/>
              <w:rPr>
                <w:rFonts w:ascii="Arial" w:hAnsi="Arial"/>
                <w:sz w:val="20"/>
              </w:rPr>
            </w:pPr>
            <w:r w:rsidRPr="001C369B">
              <w:rPr>
                <w:rFonts w:ascii="Arial" w:hAnsi="Arial"/>
                <w:sz w:val="20"/>
              </w:rPr>
              <w:t>The platform vendor maintains guidance describing configuration management for the platform</w:t>
            </w:r>
          </w:p>
        </w:tc>
        <w:tc>
          <w:tcPr>
            <w:tcW w:w="630" w:type="dxa"/>
            <w:tcBorders>
              <w:top w:val="single" w:sz="4" w:space="0" w:color="A6A6A6" w:themeColor="background1" w:themeShade="A6"/>
              <w:left w:val="single" w:sz="4" w:space="0" w:color="A6A6A6"/>
              <w:right w:val="single" w:sz="4" w:space="0" w:color="A6A6A6"/>
            </w:tcBorders>
          </w:tcPr>
          <w:p w:rsidR="00B6703E" w:rsidRPr="001C369B" w:rsidRDefault="000E27A0" w:rsidP="00303908">
            <w:pPr>
              <w:spacing w:before="60" w:after="60"/>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A6A6A6" w:themeColor="background1" w:themeShade="A6"/>
              <w:left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A6A6A6" w:themeColor="background1" w:themeShade="A6"/>
              <w:left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blPrEx>
          <w:tblBorders>
            <w:bottom w:val="none" w:sz="0" w:space="0" w:color="auto"/>
            <w:insideH w:val="none" w:sz="0" w:space="0" w:color="auto"/>
            <w:insideV w:val="none" w:sz="0" w:space="0" w:color="auto"/>
          </w:tblBorders>
        </w:tblPrEx>
        <w:trPr>
          <w:jc w:val="center"/>
        </w:trPr>
        <w:tc>
          <w:tcPr>
            <w:tcW w:w="1069"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0"/>
              <w:spacing w:after="60"/>
              <w:jc w:val="center"/>
              <w:rPr>
                <w:rFonts w:ascii="Arial" w:hAnsi="Arial"/>
                <w:b/>
                <w:bCs/>
                <w:sz w:val="24"/>
              </w:rPr>
            </w:pPr>
          </w:p>
        </w:tc>
        <w:tc>
          <w:tcPr>
            <w:tcW w:w="6480" w:type="dxa"/>
            <w:tcBorders>
              <w:top w:val="single" w:sz="4" w:space="0" w:color="A6A6A6"/>
              <w:left w:val="single" w:sz="4" w:space="0" w:color="A6A6A6"/>
              <w:bottom w:val="single" w:sz="4" w:space="0" w:color="A6A6A6"/>
              <w:right w:val="single" w:sz="4" w:space="0" w:color="A6A6A6"/>
            </w:tcBorders>
          </w:tcPr>
          <w:p w:rsidR="00455E2E" w:rsidRPr="001C369B" w:rsidRDefault="00B6703E" w:rsidP="00387E9D">
            <w:pPr>
              <w:pStyle w:val="TableText0"/>
              <w:numPr>
                <w:ilvl w:val="0"/>
                <w:numId w:val="61"/>
              </w:numPr>
              <w:tabs>
                <w:tab w:val="clear" w:pos="792"/>
              </w:tabs>
              <w:spacing w:before="60" w:after="60" w:line="276" w:lineRule="auto"/>
              <w:ind w:left="438" w:hanging="366"/>
              <w:rPr>
                <w:rFonts w:ascii="Arial" w:hAnsi="Arial"/>
                <w:sz w:val="20"/>
              </w:rPr>
            </w:pPr>
            <w:r w:rsidRPr="001C369B">
              <w:rPr>
                <w:rFonts w:ascii="Arial" w:hAnsi="Arial"/>
                <w:sz w:val="20"/>
              </w:rPr>
              <w:t xml:space="preserve">The guidance </w:t>
            </w:r>
            <w:r w:rsidR="00A76AC3" w:rsidRPr="001C369B">
              <w:rPr>
                <w:rFonts w:ascii="Arial" w:hAnsi="Arial"/>
                <w:sz w:val="20"/>
              </w:rPr>
              <w:t xml:space="preserve">is </w:t>
            </w:r>
            <w:r w:rsidRPr="001C369B">
              <w:rPr>
                <w:rFonts w:ascii="Arial" w:hAnsi="Arial"/>
                <w:sz w:val="20"/>
              </w:rPr>
              <w:t>at the disposal of internal users, and/or of application developers, system integrators and end-users of the platform.</w:t>
            </w:r>
          </w:p>
        </w:tc>
        <w:tc>
          <w:tcPr>
            <w:tcW w:w="63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c>
          <w:tcPr>
            <w:tcW w:w="54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c>
          <w:tcPr>
            <w:tcW w:w="63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r>
      <w:tr w:rsidR="00B6703E" w:rsidRPr="001C369B">
        <w:tblPrEx>
          <w:tblBorders>
            <w:bottom w:val="none" w:sz="0" w:space="0" w:color="auto"/>
            <w:insideH w:val="none" w:sz="0" w:space="0" w:color="auto"/>
            <w:insideV w:val="none" w:sz="0" w:space="0" w:color="auto"/>
          </w:tblBorders>
        </w:tblPrEx>
        <w:trPr>
          <w:jc w:val="center"/>
        </w:trPr>
        <w:tc>
          <w:tcPr>
            <w:tcW w:w="1069"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0"/>
              <w:spacing w:after="60"/>
              <w:jc w:val="center"/>
              <w:rPr>
                <w:rFonts w:ascii="Arial" w:hAnsi="Arial"/>
                <w:b/>
                <w:bCs/>
                <w:sz w:val="24"/>
              </w:rPr>
            </w:pPr>
          </w:p>
        </w:tc>
        <w:tc>
          <w:tcPr>
            <w:tcW w:w="6480" w:type="dxa"/>
            <w:tcBorders>
              <w:top w:val="single" w:sz="4" w:space="0" w:color="A6A6A6"/>
              <w:left w:val="single" w:sz="4" w:space="0" w:color="A6A6A6"/>
              <w:bottom w:val="single" w:sz="4" w:space="0" w:color="A6A6A6"/>
              <w:right w:val="single" w:sz="4" w:space="0" w:color="A6A6A6"/>
            </w:tcBorders>
          </w:tcPr>
          <w:p w:rsidR="00455E2E" w:rsidRPr="001C369B" w:rsidRDefault="00B6703E" w:rsidP="00387E9D">
            <w:pPr>
              <w:pStyle w:val="TableText0"/>
              <w:numPr>
                <w:ilvl w:val="0"/>
                <w:numId w:val="61"/>
              </w:numPr>
              <w:tabs>
                <w:tab w:val="clear" w:pos="792"/>
              </w:tabs>
              <w:spacing w:before="60" w:after="60" w:line="276" w:lineRule="auto"/>
              <w:ind w:left="438" w:hanging="366"/>
              <w:rPr>
                <w:rFonts w:ascii="Arial" w:hAnsi="Arial"/>
                <w:sz w:val="20"/>
              </w:rPr>
            </w:pPr>
            <w:r w:rsidRPr="001C369B">
              <w:rPr>
                <w:rFonts w:ascii="Arial" w:hAnsi="Arial"/>
                <w:sz w:val="20"/>
              </w:rPr>
              <w:t>The guidance covers the complete platform; including firmware, applications, certificates and keys.</w:t>
            </w:r>
          </w:p>
        </w:tc>
        <w:tc>
          <w:tcPr>
            <w:tcW w:w="63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c>
          <w:tcPr>
            <w:tcW w:w="54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c>
          <w:tcPr>
            <w:tcW w:w="63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r>
      <w:tr w:rsidR="00B6703E" w:rsidRPr="001C369B">
        <w:tblPrEx>
          <w:tblBorders>
            <w:bottom w:val="none" w:sz="0" w:space="0" w:color="auto"/>
            <w:insideH w:val="none" w:sz="0" w:space="0" w:color="auto"/>
            <w:insideV w:val="none" w:sz="0" w:space="0" w:color="auto"/>
          </w:tblBorders>
        </w:tblPrEx>
        <w:trPr>
          <w:jc w:val="center"/>
        </w:trPr>
        <w:tc>
          <w:tcPr>
            <w:tcW w:w="1069"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0"/>
              <w:spacing w:after="60"/>
              <w:jc w:val="center"/>
              <w:rPr>
                <w:rFonts w:ascii="Arial" w:hAnsi="Arial"/>
                <w:b/>
                <w:bCs/>
                <w:sz w:val="24"/>
              </w:rPr>
            </w:pPr>
          </w:p>
        </w:tc>
        <w:tc>
          <w:tcPr>
            <w:tcW w:w="6480" w:type="dxa"/>
            <w:tcBorders>
              <w:top w:val="single" w:sz="4" w:space="0" w:color="A6A6A6"/>
              <w:left w:val="single" w:sz="4" w:space="0" w:color="A6A6A6"/>
              <w:bottom w:val="single" w:sz="4" w:space="0" w:color="A6A6A6"/>
              <w:right w:val="single" w:sz="4" w:space="0" w:color="A6A6A6"/>
            </w:tcBorders>
          </w:tcPr>
          <w:p w:rsidR="00455E2E" w:rsidRPr="001C369B" w:rsidRDefault="00B6703E" w:rsidP="00387E9D">
            <w:pPr>
              <w:pStyle w:val="TableText0"/>
              <w:numPr>
                <w:ilvl w:val="0"/>
                <w:numId w:val="61"/>
              </w:numPr>
              <w:tabs>
                <w:tab w:val="clear" w:pos="792"/>
              </w:tabs>
              <w:spacing w:before="60" w:after="60" w:line="276" w:lineRule="auto"/>
              <w:ind w:left="438" w:hanging="366"/>
              <w:rPr>
                <w:rFonts w:ascii="Arial" w:hAnsi="Arial"/>
                <w:sz w:val="20"/>
              </w:rPr>
            </w:pPr>
            <w:r w:rsidRPr="001C369B">
              <w:rPr>
                <w:rFonts w:ascii="Arial" w:hAnsi="Arial"/>
                <w:sz w:val="20"/>
              </w:rPr>
              <w:t>The guidance covers the complete life cycle of the platform from development, over manufacturing, up to delivery and operation.</w:t>
            </w:r>
          </w:p>
        </w:tc>
        <w:tc>
          <w:tcPr>
            <w:tcW w:w="63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c>
          <w:tcPr>
            <w:tcW w:w="54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c>
          <w:tcPr>
            <w:tcW w:w="63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r>
      <w:tr w:rsidR="00B6703E" w:rsidRPr="001C369B">
        <w:tblPrEx>
          <w:tblBorders>
            <w:bottom w:val="none" w:sz="0" w:space="0" w:color="auto"/>
            <w:insideH w:val="none" w:sz="0" w:space="0" w:color="auto"/>
            <w:insideV w:val="none" w:sz="0" w:space="0" w:color="auto"/>
          </w:tblBorders>
        </w:tblPrEx>
        <w:trPr>
          <w:jc w:val="center"/>
        </w:trPr>
        <w:tc>
          <w:tcPr>
            <w:tcW w:w="1069"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0"/>
              <w:spacing w:after="60"/>
              <w:jc w:val="center"/>
              <w:rPr>
                <w:rFonts w:ascii="Arial" w:hAnsi="Arial"/>
                <w:b/>
                <w:bCs/>
                <w:sz w:val="24"/>
              </w:rPr>
            </w:pPr>
          </w:p>
        </w:tc>
        <w:tc>
          <w:tcPr>
            <w:tcW w:w="6480" w:type="dxa"/>
            <w:tcBorders>
              <w:top w:val="single" w:sz="4" w:space="0" w:color="A6A6A6"/>
              <w:left w:val="single" w:sz="4" w:space="0" w:color="A6A6A6"/>
              <w:bottom w:val="single" w:sz="4" w:space="0" w:color="A6A6A6"/>
              <w:right w:val="single" w:sz="4" w:space="0" w:color="A6A6A6"/>
            </w:tcBorders>
          </w:tcPr>
          <w:p w:rsidR="00455E2E" w:rsidRPr="001C369B" w:rsidRDefault="00B6703E" w:rsidP="00387E9D">
            <w:pPr>
              <w:pStyle w:val="TableText0"/>
              <w:numPr>
                <w:ilvl w:val="0"/>
                <w:numId w:val="61"/>
              </w:numPr>
              <w:tabs>
                <w:tab w:val="clear" w:pos="792"/>
              </w:tabs>
              <w:spacing w:before="60" w:after="60" w:line="276" w:lineRule="auto"/>
              <w:ind w:left="438" w:hanging="366"/>
              <w:rPr>
                <w:rFonts w:ascii="Arial" w:hAnsi="Arial"/>
                <w:sz w:val="20"/>
              </w:rPr>
            </w:pPr>
            <w:r w:rsidRPr="001C369B">
              <w:rPr>
                <w:rFonts w:ascii="Arial" w:hAnsi="Arial"/>
                <w:sz w:val="20"/>
              </w:rPr>
              <w:t>The security guidance ensures that unauthorized modification is not possible.</w:t>
            </w:r>
          </w:p>
        </w:tc>
        <w:tc>
          <w:tcPr>
            <w:tcW w:w="63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c>
          <w:tcPr>
            <w:tcW w:w="54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c>
          <w:tcPr>
            <w:tcW w:w="63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r>
      <w:tr w:rsidR="00B6703E" w:rsidRPr="001C369B">
        <w:tblPrEx>
          <w:tblBorders>
            <w:bottom w:val="none" w:sz="0" w:space="0" w:color="auto"/>
            <w:insideH w:val="none" w:sz="0" w:space="0" w:color="auto"/>
            <w:insideV w:val="none" w:sz="0" w:space="0" w:color="auto"/>
          </w:tblBorders>
        </w:tblPrEx>
        <w:trPr>
          <w:trHeight w:val="746"/>
          <w:jc w:val="center"/>
        </w:trPr>
        <w:tc>
          <w:tcPr>
            <w:tcW w:w="1069"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0"/>
              <w:spacing w:after="60"/>
              <w:jc w:val="center"/>
              <w:rPr>
                <w:rFonts w:ascii="Arial" w:hAnsi="Arial"/>
                <w:b/>
                <w:bCs/>
                <w:sz w:val="24"/>
              </w:rPr>
            </w:pPr>
          </w:p>
        </w:tc>
        <w:tc>
          <w:tcPr>
            <w:tcW w:w="6480" w:type="dxa"/>
            <w:tcBorders>
              <w:top w:val="single" w:sz="4" w:space="0" w:color="A6A6A6"/>
              <w:left w:val="single" w:sz="4" w:space="0" w:color="A6A6A6"/>
              <w:bottom w:val="single" w:sz="4" w:space="0" w:color="A6A6A6"/>
              <w:right w:val="single" w:sz="4" w:space="0" w:color="A6A6A6"/>
            </w:tcBorders>
          </w:tcPr>
          <w:p w:rsidR="00455E2E" w:rsidRPr="001C369B" w:rsidRDefault="00B6703E" w:rsidP="00387E9D">
            <w:pPr>
              <w:pStyle w:val="TableText0"/>
              <w:numPr>
                <w:ilvl w:val="0"/>
                <w:numId w:val="61"/>
              </w:numPr>
              <w:spacing w:before="60" w:after="60" w:line="276" w:lineRule="auto"/>
              <w:ind w:left="438" w:hanging="366"/>
              <w:rPr>
                <w:rFonts w:ascii="Arial" w:hAnsi="Arial"/>
                <w:sz w:val="20"/>
              </w:rPr>
            </w:pPr>
            <w:r w:rsidRPr="001C369B">
              <w:rPr>
                <w:rFonts w:ascii="Arial" w:hAnsi="Arial"/>
                <w:sz w:val="20"/>
              </w:rPr>
              <w:t>The security guidance ensures that any modification of a PTS-approved platform that impacts platform security, results in a change of the platform identifier.</w:t>
            </w:r>
          </w:p>
        </w:tc>
        <w:tc>
          <w:tcPr>
            <w:tcW w:w="630" w:type="dxa"/>
            <w:tcBorders>
              <w:left w:val="single" w:sz="4" w:space="0" w:color="A6A6A6"/>
              <w:bottom w:val="single" w:sz="4" w:space="0" w:color="A6A6A6"/>
              <w:right w:val="single" w:sz="4" w:space="0" w:color="A6A6A6"/>
            </w:tcBorders>
          </w:tcPr>
          <w:p w:rsidR="00B6703E" w:rsidRPr="001C369B" w:rsidRDefault="00B6703E" w:rsidP="00303908">
            <w:pPr>
              <w:spacing w:before="60" w:after="60"/>
              <w:jc w:val="center"/>
              <w:rPr>
                <w:rStyle w:val="Char11"/>
              </w:rPr>
            </w:pPr>
          </w:p>
        </w:tc>
        <w:tc>
          <w:tcPr>
            <w:tcW w:w="540" w:type="dxa"/>
            <w:tcBorders>
              <w:left w:val="single" w:sz="4" w:space="0" w:color="A6A6A6"/>
              <w:bottom w:val="single" w:sz="4" w:space="0" w:color="A6A6A6"/>
              <w:right w:val="single" w:sz="4" w:space="0" w:color="A6A6A6"/>
            </w:tcBorders>
          </w:tcPr>
          <w:p w:rsidR="00B6703E" w:rsidRPr="001C369B" w:rsidRDefault="00B6703E" w:rsidP="00303908">
            <w:pPr>
              <w:spacing w:before="60" w:after="60"/>
              <w:jc w:val="center"/>
              <w:rPr>
                <w:rStyle w:val="Char11"/>
              </w:rPr>
            </w:pPr>
          </w:p>
        </w:tc>
        <w:tc>
          <w:tcPr>
            <w:tcW w:w="630" w:type="dxa"/>
            <w:tcBorders>
              <w:left w:val="single" w:sz="4" w:space="0" w:color="A6A6A6"/>
              <w:bottom w:val="single" w:sz="4" w:space="0" w:color="A6A6A6"/>
              <w:right w:val="single" w:sz="4" w:space="0" w:color="A6A6A6"/>
            </w:tcBorders>
          </w:tcPr>
          <w:p w:rsidR="00B6703E" w:rsidRPr="001C369B" w:rsidRDefault="00B6703E" w:rsidP="00303908">
            <w:pPr>
              <w:spacing w:before="60" w:after="60"/>
              <w:jc w:val="center"/>
              <w:rPr>
                <w:rStyle w:val="Char11"/>
              </w:rPr>
            </w:pPr>
          </w:p>
        </w:tc>
      </w:tr>
      <w:tr w:rsidR="00B6703E" w:rsidRPr="001C369B">
        <w:tblPrEx>
          <w:tblBorders>
            <w:bottom w:val="none" w:sz="0" w:space="0" w:color="auto"/>
            <w:insideH w:val="none" w:sz="0" w:space="0" w:color="auto"/>
            <w:insideV w:val="none" w:sz="0" w:space="0" w:color="auto"/>
          </w:tblBorders>
        </w:tblPrEx>
        <w:trPr>
          <w:jc w:val="center"/>
        </w:trPr>
        <w:tc>
          <w:tcPr>
            <w:tcW w:w="1069" w:type="dxa"/>
            <w:vMerge w:val="restart"/>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0"/>
              <w:spacing w:after="60"/>
              <w:jc w:val="center"/>
              <w:rPr>
                <w:rFonts w:ascii="Arial" w:hAnsi="Arial"/>
                <w:b/>
                <w:bCs/>
                <w:sz w:val="24"/>
              </w:rPr>
            </w:pPr>
            <w:r w:rsidRPr="001C369B">
              <w:rPr>
                <w:rFonts w:ascii="Arial" w:hAnsi="Arial"/>
                <w:b/>
                <w:bCs/>
                <w:sz w:val="24"/>
              </w:rPr>
              <w:t>J2</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CC4F49" w:rsidP="003E4046">
            <w:pPr>
              <w:pStyle w:val="TableText0"/>
              <w:spacing w:before="60" w:after="60" w:line="276" w:lineRule="auto"/>
              <w:rPr>
                <w:rFonts w:ascii="Arial" w:hAnsi="Arial"/>
                <w:sz w:val="20"/>
              </w:rPr>
            </w:pPr>
            <w:r w:rsidRPr="001C369B">
              <w:rPr>
                <w:rFonts w:ascii="Arial" w:hAnsi="Arial"/>
                <w:sz w:val="20"/>
              </w:rPr>
              <w:t>The platform vendor has maintenance measures in place.</w:t>
            </w:r>
          </w:p>
        </w:tc>
        <w:tc>
          <w:tcPr>
            <w:tcW w:w="630" w:type="dxa"/>
            <w:tcBorders>
              <w:top w:val="single" w:sz="4" w:space="0" w:color="A6A6A6"/>
              <w:left w:val="single" w:sz="4" w:space="0" w:color="A6A6A6"/>
              <w:right w:val="single" w:sz="4" w:space="0" w:color="A6A6A6"/>
            </w:tcBorders>
          </w:tcPr>
          <w:p w:rsidR="00B6703E" w:rsidRPr="001C369B" w:rsidRDefault="000E27A0" w:rsidP="00303908">
            <w:pPr>
              <w:spacing w:before="60" w:after="60"/>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A6A6A6"/>
              <w:left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A6A6A6"/>
              <w:left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B6703E" w:rsidRPr="001C369B">
        <w:tblPrEx>
          <w:tblBorders>
            <w:bottom w:val="none" w:sz="0" w:space="0" w:color="auto"/>
            <w:insideH w:val="none" w:sz="0" w:space="0" w:color="auto"/>
            <w:insideV w:val="none" w:sz="0" w:space="0" w:color="auto"/>
          </w:tblBorders>
        </w:tblPrEx>
        <w:trPr>
          <w:jc w:val="center"/>
        </w:trPr>
        <w:tc>
          <w:tcPr>
            <w:tcW w:w="1069"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0"/>
              <w:spacing w:after="60"/>
              <w:jc w:val="center"/>
              <w:rPr>
                <w:rFonts w:ascii="Arial" w:hAnsi="Arial"/>
                <w:b/>
                <w:bCs/>
                <w:sz w:val="24"/>
              </w:rPr>
            </w:pPr>
          </w:p>
        </w:tc>
        <w:tc>
          <w:tcPr>
            <w:tcW w:w="6480" w:type="dxa"/>
            <w:tcBorders>
              <w:top w:val="single" w:sz="4" w:space="0" w:color="A6A6A6"/>
              <w:left w:val="single" w:sz="4" w:space="0" w:color="A6A6A6"/>
              <w:bottom w:val="single" w:sz="4" w:space="0" w:color="A6A6A6"/>
              <w:right w:val="single" w:sz="4" w:space="0" w:color="A6A6A6"/>
            </w:tcBorders>
          </w:tcPr>
          <w:p w:rsidR="00455E2E" w:rsidRPr="001C369B" w:rsidRDefault="00B6703E" w:rsidP="00387E9D">
            <w:pPr>
              <w:pStyle w:val="TableText0"/>
              <w:numPr>
                <w:ilvl w:val="0"/>
                <w:numId w:val="62"/>
              </w:numPr>
              <w:tabs>
                <w:tab w:val="clear" w:pos="792"/>
                <w:tab w:val="left" w:pos="522"/>
              </w:tabs>
              <w:spacing w:before="60" w:after="60" w:line="276" w:lineRule="auto"/>
              <w:ind w:left="522" w:hanging="450"/>
              <w:rPr>
                <w:rFonts w:ascii="Arial" w:hAnsi="Arial"/>
                <w:sz w:val="20"/>
              </w:rPr>
            </w:pPr>
            <w:r w:rsidRPr="001C369B">
              <w:rPr>
                <w:rFonts w:ascii="Arial" w:hAnsi="Arial"/>
                <w:sz w:val="20"/>
              </w:rPr>
              <w:t>The maintenance measures are documented.</w:t>
            </w:r>
          </w:p>
        </w:tc>
        <w:tc>
          <w:tcPr>
            <w:tcW w:w="63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c>
          <w:tcPr>
            <w:tcW w:w="54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c>
          <w:tcPr>
            <w:tcW w:w="63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r>
      <w:tr w:rsidR="00B6703E" w:rsidRPr="001C369B">
        <w:tblPrEx>
          <w:tblBorders>
            <w:bottom w:val="none" w:sz="0" w:space="0" w:color="auto"/>
            <w:insideH w:val="none" w:sz="0" w:space="0" w:color="auto"/>
            <w:insideV w:val="none" w:sz="0" w:space="0" w:color="auto"/>
          </w:tblBorders>
        </w:tblPrEx>
        <w:trPr>
          <w:jc w:val="center"/>
        </w:trPr>
        <w:tc>
          <w:tcPr>
            <w:tcW w:w="1069"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0"/>
              <w:spacing w:after="60"/>
              <w:jc w:val="center"/>
              <w:rPr>
                <w:rFonts w:ascii="Arial" w:hAnsi="Arial"/>
                <w:b/>
                <w:bCs/>
                <w:sz w:val="24"/>
              </w:rPr>
            </w:pPr>
          </w:p>
        </w:tc>
        <w:tc>
          <w:tcPr>
            <w:tcW w:w="6480" w:type="dxa"/>
            <w:tcBorders>
              <w:top w:val="single" w:sz="4" w:space="0" w:color="A6A6A6"/>
              <w:left w:val="single" w:sz="4" w:space="0" w:color="A6A6A6"/>
              <w:bottom w:val="single" w:sz="4" w:space="0" w:color="A6A6A6"/>
              <w:right w:val="single" w:sz="4" w:space="0" w:color="A6A6A6"/>
            </w:tcBorders>
          </w:tcPr>
          <w:p w:rsidR="00455E2E" w:rsidRPr="001C369B" w:rsidRDefault="00B6703E" w:rsidP="00387E9D">
            <w:pPr>
              <w:pStyle w:val="TableText0"/>
              <w:numPr>
                <w:ilvl w:val="0"/>
                <w:numId w:val="62"/>
              </w:numPr>
              <w:tabs>
                <w:tab w:val="clear" w:pos="792"/>
                <w:tab w:val="left" w:pos="522"/>
              </w:tabs>
              <w:spacing w:before="60" w:after="60" w:line="276" w:lineRule="auto"/>
              <w:ind w:left="522" w:hanging="450"/>
              <w:rPr>
                <w:rFonts w:ascii="Arial" w:hAnsi="Arial"/>
                <w:sz w:val="20"/>
              </w:rPr>
            </w:pPr>
            <w:r w:rsidRPr="001C369B">
              <w:rPr>
                <w:rFonts w:ascii="Arial" w:hAnsi="Arial"/>
                <w:sz w:val="20"/>
              </w:rPr>
              <w:t>The maintenance measures ensure timely detection of vulnerabilities that apply to the device by periodical execution of a vulnerability assessment that includes activities such as: analysis, survey of information available in the public domain, and testing.</w:t>
            </w:r>
          </w:p>
        </w:tc>
        <w:tc>
          <w:tcPr>
            <w:tcW w:w="63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c>
          <w:tcPr>
            <w:tcW w:w="54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c>
          <w:tcPr>
            <w:tcW w:w="63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r>
      <w:tr w:rsidR="00B6703E" w:rsidRPr="001C369B">
        <w:tblPrEx>
          <w:tblBorders>
            <w:bottom w:val="none" w:sz="0" w:space="0" w:color="auto"/>
            <w:insideH w:val="none" w:sz="0" w:space="0" w:color="auto"/>
            <w:insideV w:val="none" w:sz="0" w:space="0" w:color="auto"/>
          </w:tblBorders>
        </w:tblPrEx>
        <w:trPr>
          <w:jc w:val="center"/>
        </w:trPr>
        <w:tc>
          <w:tcPr>
            <w:tcW w:w="1069"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0"/>
              <w:spacing w:after="60"/>
              <w:jc w:val="center"/>
              <w:rPr>
                <w:rFonts w:ascii="Arial" w:hAnsi="Arial"/>
                <w:b/>
                <w:bCs/>
                <w:sz w:val="24"/>
              </w:rPr>
            </w:pPr>
          </w:p>
        </w:tc>
        <w:tc>
          <w:tcPr>
            <w:tcW w:w="6480" w:type="dxa"/>
            <w:tcBorders>
              <w:top w:val="single" w:sz="4" w:space="0" w:color="A6A6A6"/>
              <w:left w:val="single" w:sz="4" w:space="0" w:color="A6A6A6"/>
              <w:bottom w:val="single" w:sz="4" w:space="0" w:color="A6A6A6"/>
              <w:right w:val="single" w:sz="4" w:space="0" w:color="A6A6A6"/>
            </w:tcBorders>
          </w:tcPr>
          <w:p w:rsidR="00455E2E" w:rsidRPr="001C369B" w:rsidRDefault="00B6703E" w:rsidP="00387E9D">
            <w:pPr>
              <w:pStyle w:val="TableText0"/>
              <w:numPr>
                <w:ilvl w:val="0"/>
                <w:numId w:val="62"/>
              </w:numPr>
              <w:tabs>
                <w:tab w:val="clear" w:pos="792"/>
                <w:tab w:val="left" w:pos="522"/>
              </w:tabs>
              <w:spacing w:before="60" w:after="60" w:line="276" w:lineRule="auto"/>
              <w:ind w:left="522" w:hanging="450"/>
              <w:rPr>
                <w:rFonts w:ascii="Arial" w:hAnsi="Arial"/>
                <w:sz w:val="20"/>
              </w:rPr>
            </w:pPr>
            <w:r w:rsidRPr="001C369B">
              <w:rPr>
                <w:rFonts w:ascii="Arial" w:hAnsi="Arial"/>
                <w:sz w:val="20"/>
              </w:rPr>
              <w:t>The maintenance measures ensure timely assessment and classification of newly found vulnerabilities.</w:t>
            </w:r>
          </w:p>
        </w:tc>
        <w:tc>
          <w:tcPr>
            <w:tcW w:w="63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c>
          <w:tcPr>
            <w:tcW w:w="54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c>
          <w:tcPr>
            <w:tcW w:w="630" w:type="dxa"/>
            <w:tcBorders>
              <w:left w:val="single" w:sz="4" w:space="0" w:color="A6A6A6"/>
              <w:right w:val="single" w:sz="4" w:space="0" w:color="A6A6A6"/>
            </w:tcBorders>
          </w:tcPr>
          <w:p w:rsidR="00B6703E" w:rsidRPr="001C369B" w:rsidRDefault="00B6703E" w:rsidP="00303908">
            <w:pPr>
              <w:spacing w:before="60" w:after="60"/>
              <w:jc w:val="center"/>
              <w:rPr>
                <w:rStyle w:val="Char11"/>
              </w:rPr>
            </w:pPr>
          </w:p>
        </w:tc>
      </w:tr>
      <w:tr w:rsidR="00B6703E" w:rsidRPr="001C369B">
        <w:tblPrEx>
          <w:tblBorders>
            <w:bottom w:val="none" w:sz="0" w:space="0" w:color="auto"/>
            <w:insideH w:val="none" w:sz="0" w:space="0" w:color="auto"/>
            <w:insideV w:val="none" w:sz="0" w:space="0" w:color="auto"/>
          </w:tblBorders>
        </w:tblPrEx>
        <w:trPr>
          <w:jc w:val="center"/>
        </w:trPr>
        <w:tc>
          <w:tcPr>
            <w:tcW w:w="1069" w:type="dxa"/>
            <w:vMerge/>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0"/>
              <w:spacing w:after="60"/>
              <w:jc w:val="center"/>
              <w:rPr>
                <w:rFonts w:ascii="Arial" w:hAnsi="Arial"/>
                <w:b/>
                <w:bCs/>
                <w:sz w:val="24"/>
              </w:rPr>
            </w:pPr>
          </w:p>
        </w:tc>
        <w:tc>
          <w:tcPr>
            <w:tcW w:w="6480" w:type="dxa"/>
            <w:tcBorders>
              <w:top w:val="single" w:sz="4" w:space="0" w:color="A6A6A6"/>
              <w:left w:val="single" w:sz="4" w:space="0" w:color="A6A6A6"/>
              <w:bottom w:val="single" w:sz="4" w:space="0" w:color="A6A6A6"/>
              <w:right w:val="single" w:sz="4" w:space="0" w:color="A6A6A6"/>
            </w:tcBorders>
          </w:tcPr>
          <w:p w:rsidR="00455E2E" w:rsidRPr="001C369B" w:rsidRDefault="00B6703E" w:rsidP="00387E9D">
            <w:pPr>
              <w:pStyle w:val="TableText0"/>
              <w:numPr>
                <w:ilvl w:val="0"/>
                <w:numId w:val="62"/>
              </w:numPr>
              <w:tabs>
                <w:tab w:val="clear" w:pos="792"/>
                <w:tab w:val="left" w:pos="522"/>
              </w:tabs>
              <w:spacing w:before="60" w:after="60" w:line="276" w:lineRule="auto"/>
              <w:ind w:left="522" w:hanging="450"/>
              <w:rPr>
                <w:rFonts w:ascii="Arial" w:hAnsi="Arial"/>
                <w:sz w:val="20"/>
              </w:rPr>
            </w:pPr>
            <w:r w:rsidRPr="001C369B">
              <w:rPr>
                <w:rFonts w:ascii="Arial" w:hAnsi="Arial"/>
                <w:sz w:val="20"/>
              </w:rPr>
              <w:t>The maintenance measures ensure timely creation of mitigation measures for newly found vulnerabilities that may impact platform security.</w:t>
            </w:r>
          </w:p>
        </w:tc>
        <w:tc>
          <w:tcPr>
            <w:tcW w:w="630" w:type="dxa"/>
            <w:tcBorders>
              <w:left w:val="single" w:sz="4" w:space="0" w:color="A6A6A6"/>
              <w:bottom w:val="single" w:sz="4" w:space="0" w:color="A6A6A6"/>
              <w:right w:val="single" w:sz="4" w:space="0" w:color="A6A6A6"/>
            </w:tcBorders>
          </w:tcPr>
          <w:p w:rsidR="00B6703E" w:rsidRPr="001C369B" w:rsidRDefault="00B6703E" w:rsidP="00303908">
            <w:pPr>
              <w:spacing w:before="60" w:after="60"/>
              <w:jc w:val="center"/>
              <w:rPr>
                <w:rStyle w:val="Char11"/>
              </w:rPr>
            </w:pPr>
          </w:p>
        </w:tc>
        <w:tc>
          <w:tcPr>
            <w:tcW w:w="540" w:type="dxa"/>
            <w:tcBorders>
              <w:left w:val="single" w:sz="4" w:space="0" w:color="A6A6A6"/>
              <w:bottom w:val="single" w:sz="4" w:space="0" w:color="A6A6A6"/>
              <w:right w:val="single" w:sz="4" w:space="0" w:color="A6A6A6"/>
            </w:tcBorders>
          </w:tcPr>
          <w:p w:rsidR="00B6703E" w:rsidRPr="001C369B" w:rsidRDefault="00B6703E" w:rsidP="00303908">
            <w:pPr>
              <w:spacing w:before="60" w:after="60"/>
              <w:jc w:val="center"/>
              <w:rPr>
                <w:rStyle w:val="Char11"/>
              </w:rPr>
            </w:pPr>
          </w:p>
        </w:tc>
        <w:tc>
          <w:tcPr>
            <w:tcW w:w="630" w:type="dxa"/>
            <w:tcBorders>
              <w:left w:val="single" w:sz="4" w:space="0" w:color="A6A6A6"/>
              <w:bottom w:val="single" w:sz="4" w:space="0" w:color="A6A6A6"/>
              <w:right w:val="single" w:sz="4" w:space="0" w:color="A6A6A6"/>
            </w:tcBorders>
          </w:tcPr>
          <w:p w:rsidR="00B6703E" w:rsidRPr="001C369B" w:rsidRDefault="00B6703E" w:rsidP="00303908">
            <w:pPr>
              <w:spacing w:before="60" w:after="60"/>
              <w:jc w:val="center"/>
              <w:rPr>
                <w:rStyle w:val="Char11"/>
              </w:rPr>
            </w:pPr>
          </w:p>
        </w:tc>
      </w:tr>
      <w:tr w:rsidR="00B6703E" w:rsidRPr="001C369B">
        <w:tblPrEx>
          <w:tblBorders>
            <w:bottom w:val="none" w:sz="0" w:space="0" w:color="auto"/>
            <w:insideH w:val="none" w:sz="0" w:space="0" w:color="auto"/>
            <w:insideV w:val="none" w:sz="0" w:space="0" w:color="auto"/>
          </w:tblBorders>
        </w:tblPrEx>
        <w:trPr>
          <w:jc w:val="center"/>
        </w:trPr>
        <w:tc>
          <w:tcPr>
            <w:tcW w:w="1069"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0"/>
              <w:spacing w:after="60"/>
              <w:jc w:val="center"/>
              <w:rPr>
                <w:rFonts w:ascii="Arial" w:hAnsi="Arial"/>
                <w:b/>
                <w:bCs/>
                <w:sz w:val="24"/>
              </w:rPr>
            </w:pPr>
            <w:r w:rsidRPr="001C369B">
              <w:rPr>
                <w:rFonts w:ascii="Arial" w:hAnsi="Arial"/>
                <w:b/>
                <w:bCs/>
                <w:sz w:val="24"/>
              </w:rPr>
              <w:t>J3</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D03501" w:rsidP="003E4046">
            <w:pPr>
              <w:pStyle w:val="TableText0"/>
              <w:spacing w:before="60" w:after="60" w:line="276" w:lineRule="auto"/>
              <w:rPr>
                <w:rFonts w:ascii="Arial" w:hAnsi="Arial"/>
                <w:sz w:val="20"/>
              </w:rPr>
            </w:pPr>
            <w:r w:rsidRPr="001C369B">
              <w:rPr>
                <w:rFonts w:ascii="Arial" w:hAnsi="Arial"/>
                <w:sz w:val="20"/>
              </w:rPr>
              <w:t xml:space="preserve">Deployed platforms can be updated, and the platform vendor maintains guidance describing how the update mechanism </w:t>
            </w:r>
            <w:r w:rsidR="001D6953" w:rsidRPr="001C369B">
              <w:rPr>
                <w:rFonts w:ascii="Arial" w:hAnsi="Arial"/>
                <w:sz w:val="20"/>
              </w:rPr>
              <w:t>is</w:t>
            </w:r>
            <w:r w:rsidRPr="001C369B">
              <w:rPr>
                <w:rFonts w:ascii="Arial" w:hAnsi="Arial"/>
                <w:sz w:val="20"/>
              </w:rPr>
              <w:t xml:space="preserve"> to be used.</w:t>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B6703E" w:rsidRPr="001C369B">
              <w:rPr>
                <w:rStyle w:val="Char11"/>
                <w:sz w:val="20"/>
              </w:rPr>
              <w:instrText xml:space="preserve"> FORMCHECKBOX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r w:rsidR="00D03501" w:rsidRPr="001C369B">
        <w:tblPrEx>
          <w:tblBorders>
            <w:bottom w:val="none" w:sz="0" w:space="0" w:color="auto"/>
            <w:insideH w:val="none" w:sz="0" w:space="0" w:color="auto"/>
            <w:insideV w:val="none" w:sz="0" w:space="0" w:color="auto"/>
          </w:tblBorders>
        </w:tblPrEx>
        <w:trPr>
          <w:jc w:val="center"/>
        </w:trPr>
        <w:tc>
          <w:tcPr>
            <w:tcW w:w="1069" w:type="dxa"/>
            <w:tcBorders>
              <w:top w:val="single" w:sz="4" w:space="0" w:color="A6A6A6"/>
              <w:left w:val="single" w:sz="4" w:space="0" w:color="A6A6A6"/>
              <w:bottom w:val="single" w:sz="4" w:space="0" w:color="A6A6A6"/>
              <w:right w:val="single" w:sz="4" w:space="0" w:color="A6A6A6"/>
            </w:tcBorders>
          </w:tcPr>
          <w:p w:rsidR="00D03501" w:rsidRPr="001C369B" w:rsidRDefault="00D03501" w:rsidP="002546FA">
            <w:pPr>
              <w:pStyle w:val="TableText0"/>
              <w:spacing w:after="60"/>
              <w:jc w:val="center"/>
              <w:rPr>
                <w:rFonts w:ascii="Arial" w:hAnsi="Arial"/>
                <w:b/>
                <w:bCs/>
                <w:sz w:val="24"/>
              </w:rPr>
            </w:pPr>
            <w:r w:rsidRPr="001C369B" w:rsidDel="00197D9B">
              <w:rPr>
                <w:rFonts w:ascii="Arial" w:hAnsi="Arial"/>
                <w:b/>
                <w:bCs/>
                <w:sz w:val="24"/>
              </w:rPr>
              <w:t>J</w:t>
            </w:r>
            <w:r w:rsidRPr="001C369B">
              <w:rPr>
                <w:rFonts w:ascii="Arial" w:hAnsi="Arial"/>
                <w:b/>
                <w:bCs/>
                <w:sz w:val="24"/>
              </w:rPr>
              <w:t>4</w:t>
            </w:r>
          </w:p>
        </w:tc>
        <w:tc>
          <w:tcPr>
            <w:tcW w:w="6480" w:type="dxa"/>
            <w:tcBorders>
              <w:top w:val="single" w:sz="4" w:space="0" w:color="A6A6A6"/>
              <w:left w:val="single" w:sz="4" w:space="0" w:color="A6A6A6"/>
              <w:bottom w:val="single" w:sz="4" w:space="0" w:color="A6A6A6"/>
              <w:right w:val="single" w:sz="4" w:space="0" w:color="A6A6A6"/>
            </w:tcBorders>
          </w:tcPr>
          <w:p w:rsidR="00D03501" w:rsidRPr="001C369B" w:rsidRDefault="00D03501" w:rsidP="003E4046">
            <w:pPr>
              <w:pStyle w:val="TableText0"/>
              <w:spacing w:before="60" w:after="60" w:line="276" w:lineRule="auto"/>
              <w:rPr>
                <w:rFonts w:ascii="Arial" w:hAnsi="Arial"/>
                <w:sz w:val="20"/>
              </w:rPr>
            </w:pPr>
            <w:r w:rsidRPr="001C369B">
              <w:rPr>
                <w:rFonts w:ascii="Arial" w:hAnsi="Arial"/>
                <w:sz w:val="20"/>
              </w:rPr>
              <w:t>The update mechanism ensures confidentiality, integrity, server authentication</w:t>
            </w:r>
            <w:r w:rsidR="00934DF8" w:rsidRPr="001C369B">
              <w:rPr>
                <w:rFonts w:ascii="Arial" w:hAnsi="Arial"/>
                <w:sz w:val="20"/>
              </w:rPr>
              <w:t>,</w:t>
            </w:r>
            <w:r w:rsidRPr="001C369B">
              <w:rPr>
                <w:rFonts w:ascii="Arial" w:hAnsi="Arial"/>
                <w:sz w:val="20"/>
              </w:rPr>
              <w:t xml:space="preserve"> and protection against replay by using an appropriate and declared security protocol. If the device allows software and/or configuration updates, the device cryptographically authenticates the update and if the authenticity is not confirmed, the update is rejected and deleted.</w:t>
            </w:r>
          </w:p>
        </w:tc>
        <w:tc>
          <w:tcPr>
            <w:tcW w:w="630" w:type="dxa"/>
            <w:tcBorders>
              <w:top w:val="single" w:sz="4" w:space="0" w:color="A6A6A6"/>
              <w:left w:val="single" w:sz="4" w:space="0" w:color="A6A6A6"/>
              <w:bottom w:val="single" w:sz="4" w:space="0" w:color="A6A6A6"/>
              <w:right w:val="single" w:sz="4" w:space="0" w:color="A6A6A6"/>
            </w:tcBorders>
          </w:tcPr>
          <w:p w:rsidR="00D03501" w:rsidRPr="001C369B" w:rsidRDefault="000E27A0" w:rsidP="00303908">
            <w:pPr>
              <w:spacing w:before="60" w:after="60"/>
              <w:jc w:val="center"/>
              <w:rPr>
                <w:rStyle w:val="Char11"/>
              </w:rPr>
            </w:pPr>
            <w:r w:rsidRPr="001C369B">
              <w:rPr>
                <w:rStyle w:val="Char11"/>
                <w:sz w:val="20"/>
              </w:rPr>
              <w:fldChar w:fldCharType="begin">
                <w:ffData>
                  <w:name w:val="Check82"/>
                  <w:enabled/>
                  <w:calcOnExit w:val="0"/>
                  <w:checkBox>
                    <w:sizeAuto/>
                    <w:default w:val="0"/>
                  </w:checkBox>
                </w:ffData>
              </w:fldChar>
            </w:r>
            <w:r w:rsidR="00D03501" w:rsidRPr="001C369B">
              <w:rPr>
                <w:rStyle w:val="Char11"/>
                <w:sz w:val="20"/>
              </w:rPr>
              <w:instrText xml:space="preserve"> FORMCHECKBOX </w:instrText>
            </w:r>
            <w:r w:rsidR="00D03501" w:rsidRPr="001C369B">
              <w:rPr>
                <w:sz w:val="20"/>
              </w:rPr>
              <w:instrText>__</w:instrText>
            </w:r>
            <w:r w:rsidR="00D03501" w:rsidRPr="001C369B">
              <w:rPr>
                <w:b/>
                <w:bCs/>
                <w:sz w:val="20"/>
                <w:szCs w:val="32"/>
              </w:rPr>
              <w:instrText>_</w:instrText>
            </w:r>
            <w:r w:rsidR="00D03501"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540" w:type="dxa"/>
            <w:tcBorders>
              <w:top w:val="single" w:sz="4" w:space="0" w:color="A6A6A6"/>
              <w:left w:val="single" w:sz="4" w:space="0" w:color="A6A6A6"/>
              <w:bottom w:val="single" w:sz="4" w:space="0" w:color="A6A6A6"/>
              <w:right w:val="single" w:sz="4" w:space="0" w:color="A6A6A6"/>
            </w:tcBorders>
          </w:tcPr>
          <w:p w:rsidR="00D03501"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D03501" w:rsidRPr="001C369B">
              <w:rPr>
                <w:rStyle w:val="Char11"/>
                <w:sz w:val="20"/>
              </w:rPr>
              <w:instrText xml:space="preserve"> FORMCHECKBOX </w:instrText>
            </w:r>
            <w:r w:rsidR="00D03501" w:rsidRPr="001C369B">
              <w:rPr>
                <w:sz w:val="20"/>
              </w:rPr>
              <w:instrText>__</w:instrText>
            </w:r>
            <w:r w:rsidR="00D03501" w:rsidRPr="001C369B">
              <w:rPr>
                <w:b/>
                <w:bCs/>
                <w:sz w:val="20"/>
                <w:szCs w:val="32"/>
              </w:rPr>
              <w:instrText>_</w:instrText>
            </w:r>
            <w:r w:rsidR="00D03501"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c>
          <w:tcPr>
            <w:tcW w:w="630" w:type="dxa"/>
            <w:tcBorders>
              <w:top w:val="single" w:sz="4" w:space="0" w:color="A6A6A6"/>
              <w:left w:val="single" w:sz="4" w:space="0" w:color="A6A6A6"/>
              <w:bottom w:val="single" w:sz="4" w:space="0" w:color="A6A6A6"/>
              <w:right w:val="single" w:sz="4" w:space="0" w:color="A6A6A6"/>
            </w:tcBorders>
          </w:tcPr>
          <w:p w:rsidR="00D03501" w:rsidRPr="001C369B" w:rsidRDefault="000E27A0" w:rsidP="00303908">
            <w:pPr>
              <w:spacing w:before="60" w:after="60"/>
              <w:jc w:val="center"/>
              <w:rPr>
                <w:rStyle w:val="Char11"/>
                <w:rFonts w:eastAsia="Times New Roman"/>
                <w:sz w:val="20"/>
                <w:szCs w:val="22"/>
                <w:lang w:eastAsia="en-US"/>
              </w:rPr>
            </w:pPr>
            <w:r w:rsidRPr="001C369B">
              <w:rPr>
                <w:rStyle w:val="Char11"/>
                <w:sz w:val="20"/>
              </w:rPr>
              <w:fldChar w:fldCharType="begin">
                <w:ffData>
                  <w:name w:val="Check82"/>
                  <w:enabled/>
                  <w:calcOnExit w:val="0"/>
                  <w:checkBox>
                    <w:sizeAuto/>
                    <w:default w:val="0"/>
                  </w:checkBox>
                </w:ffData>
              </w:fldChar>
            </w:r>
            <w:r w:rsidR="00D03501" w:rsidRPr="001C369B">
              <w:rPr>
                <w:rStyle w:val="Char11"/>
                <w:sz w:val="20"/>
              </w:rPr>
              <w:instrText xml:space="preserve"> FORMCHECKBOX </w:instrText>
            </w:r>
            <w:r w:rsidR="00D03501" w:rsidRPr="001C369B">
              <w:rPr>
                <w:sz w:val="20"/>
              </w:rPr>
              <w:instrText>__</w:instrText>
            </w:r>
            <w:r w:rsidR="00D03501" w:rsidRPr="001C369B">
              <w:rPr>
                <w:b/>
                <w:bCs/>
                <w:sz w:val="20"/>
                <w:szCs w:val="32"/>
              </w:rPr>
              <w:instrText>_</w:instrText>
            </w:r>
            <w:r w:rsidR="00D03501" w:rsidRPr="001C369B">
              <w:rPr>
                <w:sz w:val="20"/>
              </w:rPr>
              <w:instrText>_</w:instrText>
            </w:r>
            <w:r>
              <w:rPr>
                <w:rStyle w:val="Char11"/>
                <w:sz w:val="20"/>
              </w:rPr>
            </w:r>
            <w:r>
              <w:rPr>
                <w:rStyle w:val="Char11"/>
                <w:sz w:val="20"/>
              </w:rPr>
              <w:fldChar w:fldCharType="separate"/>
            </w:r>
            <w:r w:rsidRPr="001C369B">
              <w:rPr>
                <w:rStyle w:val="Char11"/>
                <w:sz w:val="20"/>
              </w:rPr>
              <w:fldChar w:fldCharType="end"/>
            </w:r>
          </w:p>
        </w:tc>
      </w:tr>
    </w:tbl>
    <w:p w:rsidR="00B6703E" w:rsidRPr="001C369B" w:rsidRDefault="00B6703E" w:rsidP="002644CD">
      <w:pPr>
        <w:pStyle w:val="Heading1"/>
      </w:pPr>
      <w:bookmarkStart w:id="64" w:name="_Toc226823807"/>
      <w:r w:rsidRPr="001C369B">
        <w:rPr>
          <w:szCs w:val="144"/>
        </w:rPr>
        <w:lastRenderedPageBreak/>
        <w:t>Evaluation Module 4</w:t>
      </w:r>
      <w:r w:rsidRPr="001C369B">
        <w:t>:</w:t>
      </w:r>
      <w:r w:rsidRPr="001C369B">
        <w:tab/>
      </w:r>
      <w:r w:rsidRPr="001C369B">
        <w:tab/>
        <w:t>Secure Reading and Exchange of Data (SRED)</w:t>
      </w:r>
      <w:bookmarkEnd w:id="64"/>
    </w:p>
    <w:p w:rsidR="00B6703E" w:rsidRPr="001C369B" w:rsidRDefault="00B6703E" w:rsidP="003E4046">
      <w:pPr>
        <w:spacing w:line="276" w:lineRule="auto"/>
        <w:jc w:val="both"/>
        <w:rPr>
          <w:sz w:val="20"/>
        </w:rPr>
      </w:pPr>
      <w:r w:rsidRPr="001C369B">
        <w:rPr>
          <w:sz w:val="20"/>
        </w:rPr>
        <w:t>This module defines requirements for cardholder account data protection.</w:t>
      </w:r>
    </w:p>
    <w:p w:rsidR="00B6703E" w:rsidRPr="001C369B" w:rsidRDefault="00841A52" w:rsidP="008F3B0D">
      <w:pPr>
        <w:pStyle w:val="Heading2"/>
        <w:spacing w:before="240" w:after="120"/>
        <w:rPr>
          <w:noProof w:val="0"/>
        </w:rPr>
      </w:pPr>
      <w:bookmarkStart w:id="65" w:name="_Toc226823808"/>
      <w:r w:rsidRPr="001C369B">
        <w:rPr>
          <w:noProof w:val="0"/>
        </w:rPr>
        <w:t>K – Account Data Protection</w:t>
      </w:r>
      <w:bookmarkEnd w:id="65"/>
    </w:p>
    <w:tbl>
      <w:tblPr>
        <w:tblW w:w="935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080"/>
        <w:gridCol w:w="6480"/>
        <w:gridCol w:w="628"/>
        <w:gridCol w:w="542"/>
        <w:gridCol w:w="626"/>
      </w:tblGrid>
      <w:tr w:rsidR="00B6703E" w:rsidRPr="001C369B">
        <w:trPr>
          <w:cantSplit/>
          <w:trHeight w:val="441"/>
          <w:tblHeader/>
          <w:jc w:val="center"/>
        </w:trPr>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837B9B">
            <w:pPr>
              <w:pStyle w:val="Heading4"/>
              <w:spacing w:before="60" w:after="60"/>
              <w:jc w:val="center"/>
              <w:rPr>
                <w:b/>
              </w:rPr>
            </w:pPr>
            <w:r w:rsidRPr="001C369B">
              <w:rPr>
                <w:b/>
              </w:rPr>
              <w:t>Number</w:t>
            </w:r>
          </w:p>
        </w:tc>
        <w:tc>
          <w:tcPr>
            <w:tcW w:w="6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E4046">
            <w:pPr>
              <w:pStyle w:val="Heading4"/>
              <w:spacing w:before="60" w:after="60" w:line="276" w:lineRule="auto"/>
              <w:rPr>
                <w:b/>
              </w:rPr>
            </w:pPr>
            <w:r w:rsidRPr="001C369B">
              <w:rPr>
                <w:b/>
              </w:rPr>
              <w:t>Description of Requirement</w:t>
            </w:r>
          </w:p>
        </w:tc>
        <w:tc>
          <w:tcPr>
            <w:tcW w:w="62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7D236C">
            <w:pPr>
              <w:pStyle w:val="Heading4"/>
              <w:spacing w:before="60" w:after="60"/>
              <w:jc w:val="center"/>
              <w:rPr>
                <w:b/>
              </w:rPr>
            </w:pPr>
            <w:r w:rsidRPr="001C369B">
              <w:rPr>
                <w:b/>
              </w:rPr>
              <w:t>Yes</w:t>
            </w:r>
          </w:p>
        </w:tc>
        <w:tc>
          <w:tcPr>
            <w:tcW w:w="5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7D236C">
            <w:pPr>
              <w:pStyle w:val="Heading4"/>
              <w:spacing w:before="60" w:after="60"/>
              <w:jc w:val="center"/>
              <w:rPr>
                <w:b/>
              </w:rPr>
            </w:pPr>
            <w:r w:rsidRPr="001C369B">
              <w:rPr>
                <w:b/>
              </w:rPr>
              <w:t>No</w:t>
            </w:r>
          </w:p>
        </w:tc>
        <w:tc>
          <w:tcPr>
            <w:tcW w:w="6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7D236C">
            <w:pPr>
              <w:pStyle w:val="Heading4"/>
              <w:spacing w:before="60" w:after="60"/>
              <w:jc w:val="center"/>
              <w:rPr>
                <w:b/>
              </w:rPr>
            </w:pPr>
            <w:r w:rsidRPr="001C369B">
              <w:rPr>
                <w:b/>
              </w:rPr>
              <w:t>N/A</w:t>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2"/>
          <w:jc w:val="center"/>
        </w:trPr>
        <w:tc>
          <w:tcPr>
            <w:tcW w:w="1080" w:type="dxa"/>
            <w:tcBorders>
              <w:top w:val="single" w:sz="4" w:space="0" w:color="A6A6A6" w:themeColor="background1" w:themeShade="A6"/>
              <w:bottom w:val="single" w:sz="4" w:space="0" w:color="A6A6A6"/>
            </w:tcBorders>
            <w:vAlign w:val="center"/>
          </w:tcPr>
          <w:p w:rsidR="00B6703E" w:rsidRPr="001C369B" w:rsidRDefault="00B6703E" w:rsidP="00837B9B">
            <w:pPr>
              <w:spacing w:before="60" w:after="60"/>
              <w:jc w:val="center"/>
              <w:rPr>
                <w:b/>
                <w:bCs/>
              </w:rPr>
            </w:pPr>
          </w:p>
        </w:tc>
        <w:tc>
          <w:tcPr>
            <w:tcW w:w="6480" w:type="dxa"/>
            <w:tcBorders>
              <w:top w:val="single" w:sz="4" w:space="0" w:color="A6A6A6" w:themeColor="background1" w:themeShade="A6"/>
              <w:bottom w:val="single" w:sz="4" w:space="0" w:color="A6A6A6"/>
            </w:tcBorders>
            <w:vAlign w:val="center"/>
          </w:tcPr>
          <w:p w:rsidR="00B6703E" w:rsidRPr="001C369B" w:rsidRDefault="00B6703E" w:rsidP="003E4046">
            <w:pPr>
              <w:pStyle w:val="TableText"/>
              <w:spacing w:before="60" w:after="60" w:line="276" w:lineRule="auto"/>
              <w:jc w:val="center"/>
              <w:rPr>
                <w:b/>
                <w:szCs w:val="24"/>
              </w:rPr>
            </w:pPr>
            <w:r w:rsidRPr="001C369B">
              <w:rPr>
                <w:b/>
              </w:rPr>
              <w:t>Generic Security Requirements</w:t>
            </w:r>
          </w:p>
        </w:tc>
        <w:tc>
          <w:tcPr>
            <w:tcW w:w="628" w:type="dxa"/>
            <w:tcBorders>
              <w:top w:val="single" w:sz="4" w:space="0" w:color="A6A6A6" w:themeColor="background1" w:themeShade="A6"/>
              <w:bottom w:val="single" w:sz="4" w:space="0" w:color="A6A6A6"/>
            </w:tcBorders>
            <w:vAlign w:val="center"/>
          </w:tcPr>
          <w:p w:rsidR="00B6703E" w:rsidRPr="001C369B" w:rsidRDefault="00B6703E" w:rsidP="007D236C">
            <w:pPr>
              <w:pStyle w:val="TableText"/>
              <w:spacing w:before="60" w:after="60"/>
              <w:jc w:val="center"/>
            </w:pPr>
          </w:p>
        </w:tc>
        <w:tc>
          <w:tcPr>
            <w:tcW w:w="542" w:type="dxa"/>
            <w:tcBorders>
              <w:top w:val="single" w:sz="4" w:space="0" w:color="A6A6A6" w:themeColor="background1" w:themeShade="A6"/>
              <w:bottom w:val="single" w:sz="4" w:space="0" w:color="A6A6A6"/>
            </w:tcBorders>
            <w:vAlign w:val="center"/>
          </w:tcPr>
          <w:p w:rsidR="00B6703E" w:rsidRPr="001C369B" w:rsidRDefault="00B6703E" w:rsidP="007D236C">
            <w:pPr>
              <w:pStyle w:val="TableText"/>
              <w:spacing w:before="60" w:after="60"/>
              <w:jc w:val="center"/>
            </w:pPr>
          </w:p>
        </w:tc>
        <w:tc>
          <w:tcPr>
            <w:tcW w:w="626" w:type="dxa"/>
            <w:tcBorders>
              <w:top w:val="single" w:sz="4" w:space="0" w:color="A6A6A6" w:themeColor="background1" w:themeShade="A6"/>
              <w:bottom w:val="single" w:sz="4" w:space="0" w:color="A6A6A6"/>
            </w:tcBorders>
            <w:vAlign w:val="center"/>
          </w:tcPr>
          <w:p w:rsidR="00B6703E" w:rsidRPr="001C369B" w:rsidRDefault="00B6703E" w:rsidP="007D236C">
            <w:pPr>
              <w:pStyle w:val="TableText"/>
              <w:spacing w:before="60" w:after="60"/>
              <w:jc w:val="center"/>
            </w:pP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2"/>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spacing w:after="60"/>
              <w:jc w:val="center"/>
              <w:rPr>
                <w:b/>
                <w:bCs/>
                <w:sz w:val="24"/>
              </w:rPr>
            </w:pPr>
            <w:r w:rsidRPr="001C369B">
              <w:rPr>
                <w:b/>
                <w:bCs/>
                <w:sz w:val="24"/>
                <w:szCs w:val="24"/>
              </w:rPr>
              <w:t>K1</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40" w:after="40" w:line="276" w:lineRule="auto"/>
              <w:rPr>
                <w:b/>
              </w:rPr>
            </w:pPr>
            <w:r w:rsidRPr="001C369B">
              <w:rPr>
                <w:sz w:val="20"/>
              </w:rPr>
              <w:t>All account data is either encrypted immediately upon entry or entered in clear-text into a secure device and processed within the secure controller of the device.</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ed/>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jc w:val="center"/>
              <w:rPr>
                <w:b/>
                <w:bCs/>
                <w:sz w:val="24"/>
              </w:rPr>
            </w:pPr>
            <w:r w:rsidRPr="001C369B">
              <w:rPr>
                <w:b/>
                <w:bCs/>
                <w:sz w:val="24"/>
              </w:rPr>
              <w:t>K1.1</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40" w:after="40" w:line="276" w:lineRule="auto"/>
              <w:rPr>
                <w:sz w:val="20"/>
              </w:rPr>
            </w:pPr>
            <w:r w:rsidRPr="001C369B">
              <w:rPr>
                <w:sz w:val="20"/>
              </w:rPr>
              <w:t>The device protects all account data upon entry (consistent with A10 for magnetic stripe data and D1 for Chip data), and there is no method of accessing the clear-text account data (using methods described in A1) without defeating the security of the device. Defeating or circumventing the security mechanism requires an attack potential of at least 16 for identification and initial exploitation, with a minimum of 8 for exploitation</w:t>
            </w:r>
            <w:bookmarkStart w:id="66" w:name="_Ref260222689"/>
            <w:r w:rsidRPr="001C369B">
              <w:rPr>
                <w:rStyle w:val="FootnoteReference"/>
                <w:sz w:val="20"/>
              </w:rPr>
              <w:footnoteReference w:id="9"/>
            </w:r>
            <w:bookmarkEnd w:id="66"/>
            <w:r w:rsidRPr="001C369B">
              <w:rPr>
                <w:sz w:val="20"/>
              </w:rPr>
              <w:t>.</w:t>
            </w:r>
          </w:p>
          <w:p w:rsidR="00B22339" w:rsidRPr="001C369B" w:rsidRDefault="00B22339" w:rsidP="00A673EF">
            <w:pPr>
              <w:pStyle w:val="Heading4"/>
              <w:spacing w:after="60" w:line="276" w:lineRule="auto"/>
              <w:rPr>
                <w:i/>
                <w:sz w:val="20"/>
                <w:szCs w:val="24"/>
              </w:rPr>
            </w:pPr>
            <w:r w:rsidRPr="001C369B">
              <w:rPr>
                <w:b/>
                <w:i/>
                <w:sz w:val="20"/>
                <w:szCs w:val="20"/>
                <w:shd w:val="clear" w:color="auto" w:fill="E6E6E6"/>
              </w:rPr>
              <w:t>Note</w:t>
            </w:r>
            <w:r w:rsidR="00837B9B" w:rsidRPr="001C369B">
              <w:rPr>
                <w:b/>
                <w:i/>
                <w:sz w:val="20"/>
                <w:szCs w:val="20"/>
                <w:shd w:val="clear" w:color="auto" w:fill="E6E6E6"/>
              </w:rPr>
              <w:t>:</w:t>
            </w:r>
            <w:r w:rsidRPr="001C369B">
              <w:rPr>
                <w:i/>
                <w:sz w:val="20"/>
                <w:szCs w:val="20"/>
                <w:shd w:val="clear" w:color="auto" w:fill="E6E6E6"/>
              </w:rPr>
              <w:t xml:space="preserve"> MSRs and ICCR</w:t>
            </w:r>
            <w:r w:rsidR="00A673EF" w:rsidRPr="001C369B">
              <w:rPr>
                <w:i/>
                <w:sz w:val="20"/>
                <w:szCs w:val="20"/>
                <w:shd w:val="clear" w:color="auto" w:fill="E6E6E6"/>
              </w:rPr>
              <w:t>s</w:t>
            </w:r>
            <w:r w:rsidRPr="001C369B">
              <w:rPr>
                <w:i/>
                <w:sz w:val="20"/>
                <w:szCs w:val="20"/>
                <w:shd w:val="clear" w:color="auto" w:fill="E6E6E6"/>
              </w:rPr>
              <w:t xml:space="preserve"> must meet the attack potentials stipulated in DTRs A10 and D1 respectively</w:t>
            </w:r>
            <w:r w:rsidRPr="001C369B">
              <w:rPr>
                <w:i/>
                <w:sz w:val="20"/>
                <w:szCs w:val="20"/>
              </w:rPr>
              <w:t>.</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ed/>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r>
      <w:tr w:rsidR="00655791"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655791" w:rsidRPr="001C369B" w:rsidRDefault="00655791" w:rsidP="002546FA">
            <w:pPr>
              <w:jc w:val="center"/>
              <w:rPr>
                <w:b/>
                <w:bCs/>
                <w:sz w:val="24"/>
              </w:rPr>
            </w:pPr>
            <w:r w:rsidRPr="001C369B">
              <w:rPr>
                <w:b/>
                <w:bCs/>
                <w:sz w:val="24"/>
              </w:rPr>
              <w:t>K1.2</w:t>
            </w:r>
          </w:p>
        </w:tc>
        <w:tc>
          <w:tcPr>
            <w:tcW w:w="6480" w:type="dxa"/>
            <w:tcBorders>
              <w:top w:val="single" w:sz="4" w:space="0" w:color="A6A6A6"/>
              <w:left w:val="single" w:sz="4" w:space="0" w:color="A6A6A6"/>
              <w:bottom w:val="single" w:sz="4" w:space="0" w:color="A6A6A6"/>
              <w:right w:val="single" w:sz="4" w:space="0" w:color="A6A6A6"/>
            </w:tcBorders>
          </w:tcPr>
          <w:p w:rsidR="00655791" w:rsidRPr="001C369B" w:rsidRDefault="00655791" w:rsidP="003E4046">
            <w:pPr>
              <w:pStyle w:val="TableText"/>
              <w:spacing w:before="40" w:after="40" w:line="276" w:lineRule="auto"/>
              <w:rPr>
                <w:sz w:val="20"/>
              </w:rPr>
            </w:pPr>
            <w:r w:rsidRPr="001C369B">
              <w:rPr>
                <w:sz w:val="20"/>
              </w:rPr>
              <w:t>Failure of a single security mechanism does not compromise device security. Protection against a threat is based on a combination of at least two independent security mechanisms.</w:t>
            </w:r>
          </w:p>
        </w:tc>
        <w:tc>
          <w:tcPr>
            <w:tcW w:w="628" w:type="dxa"/>
            <w:tcBorders>
              <w:top w:val="single" w:sz="4" w:space="0" w:color="A6A6A6"/>
              <w:left w:val="single" w:sz="4" w:space="0" w:color="A6A6A6"/>
              <w:bottom w:val="single" w:sz="4" w:space="0" w:color="A6A6A6"/>
              <w:right w:val="single" w:sz="4" w:space="0" w:color="A6A6A6"/>
            </w:tcBorders>
          </w:tcPr>
          <w:p w:rsidR="00655791" w:rsidRPr="001C369B" w:rsidRDefault="000E27A0" w:rsidP="00F06489">
            <w:pPr>
              <w:pStyle w:val="TableText"/>
              <w:spacing w:before="60" w:after="60"/>
              <w:jc w:val="center"/>
              <w:rPr>
                <w:sz w:val="20"/>
              </w:rPr>
            </w:pPr>
            <w:r w:rsidRPr="001C369B">
              <w:rPr>
                <w:sz w:val="20"/>
              </w:rPr>
              <w:fldChar w:fldCharType="begin"/>
            </w:r>
            <w:r w:rsidR="00655791"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ed/>
                  </w:checkBox>
                </w:ffData>
              </w:fldChar>
            </w:r>
            <w:r w:rsidR="00655791" w:rsidRPr="001C369B">
              <w:rPr>
                <w:sz w:val="20"/>
              </w:rPr>
              <w:instrText xml:space="preserve"> FORMCHECKBOX </w:instrText>
            </w:r>
            <w:r>
              <w:rPr>
                <w:sz w:val="20"/>
              </w:rPr>
            </w:r>
            <w:r>
              <w:rPr>
                <w:sz w:val="20"/>
              </w:rPr>
              <w:fldChar w:fldCharType="separate"/>
            </w:r>
            <w:r w:rsidRPr="001C369B">
              <w:rPr>
                <w:sz w:val="20"/>
              </w:rPr>
              <w:fldChar w:fldCharType="end"/>
            </w:r>
            <w:r w:rsidR="00655791" w:rsidRPr="001C369B">
              <w:rPr>
                <w:sz w:val="20"/>
              </w:rPr>
              <w:br/>
            </w:r>
          </w:p>
        </w:tc>
        <w:tc>
          <w:tcPr>
            <w:tcW w:w="542" w:type="dxa"/>
            <w:tcBorders>
              <w:top w:val="single" w:sz="4" w:space="0" w:color="A6A6A6"/>
              <w:left w:val="single" w:sz="4" w:space="0" w:color="A6A6A6"/>
              <w:bottom w:val="single" w:sz="4" w:space="0" w:color="A6A6A6"/>
              <w:right w:val="single" w:sz="4" w:space="0" w:color="A6A6A6"/>
            </w:tcBorders>
          </w:tcPr>
          <w:p w:rsidR="00655791" w:rsidRPr="001C369B" w:rsidRDefault="000E27A0" w:rsidP="00F06489">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655791" w:rsidRPr="001C369B">
              <w:rPr>
                <w:sz w:val="20"/>
              </w:rPr>
              <w:instrText xml:space="preserve"> FORMCHECKBOX </w:instrText>
            </w:r>
            <w:r>
              <w:rPr>
                <w:sz w:val="20"/>
              </w:rPr>
            </w:r>
            <w:r>
              <w:rPr>
                <w:sz w:val="20"/>
              </w:rPr>
              <w:fldChar w:fldCharType="separate"/>
            </w:r>
            <w:r w:rsidRPr="001C369B">
              <w:rPr>
                <w:sz w:val="20"/>
              </w:rPr>
              <w:fldChar w:fldCharType="end"/>
            </w:r>
            <w:r w:rsidR="00655791" w:rsidRPr="001C369B">
              <w:rPr>
                <w:sz w:val="20"/>
              </w:rPr>
              <w:br/>
            </w:r>
          </w:p>
        </w:tc>
        <w:tc>
          <w:tcPr>
            <w:tcW w:w="626" w:type="dxa"/>
            <w:tcBorders>
              <w:top w:val="single" w:sz="4" w:space="0" w:color="A6A6A6"/>
              <w:left w:val="single" w:sz="4" w:space="0" w:color="A6A6A6"/>
              <w:bottom w:val="single" w:sz="4" w:space="0" w:color="A6A6A6"/>
              <w:right w:val="single" w:sz="4" w:space="0" w:color="A6A6A6"/>
            </w:tcBorders>
          </w:tcPr>
          <w:p w:rsidR="00655791" w:rsidRPr="001C369B" w:rsidRDefault="000E27A0" w:rsidP="00F06489">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655791" w:rsidRPr="001C369B">
              <w:rPr>
                <w:sz w:val="20"/>
              </w:rPr>
              <w:instrText xml:space="preserve"> FORMCHECKBOX </w:instrText>
            </w:r>
            <w:r>
              <w:rPr>
                <w:sz w:val="20"/>
              </w:rPr>
            </w:r>
            <w:r>
              <w:rPr>
                <w:sz w:val="20"/>
              </w:rPr>
              <w:fldChar w:fldCharType="separate"/>
            </w:r>
            <w:r w:rsidRPr="001C369B">
              <w:rPr>
                <w:sz w:val="20"/>
              </w:rPr>
              <w:fldChar w:fldCharType="end"/>
            </w:r>
            <w:r w:rsidR="00655791" w:rsidRPr="001C369B">
              <w:rPr>
                <w:sz w:val="20"/>
              </w:rPr>
              <w:br/>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jc w:val="center"/>
              <w:rPr>
                <w:b/>
                <w:bCs/>
                <w:sz w:val="24"/>
                <w:szCs w:val="24"/>
              </w:rPr>
            </w:pPr>
            <w:r w:rsidRPr="001C369B">
              <w:rPr>
                <w:b/>
                <w:bCs/>
                <w:sz w:val="24"/>
                <w:szCs w:val="24"/>
              </w:rPr>
              <w:t>K2</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40" w:after="40" w:line="276" w:lineRule="auto"/>
              <w:rPr>
                <w:sz w:val="20"/>
                <w:szCs w:val="24"/>
              </w:rPr>
            </w:pPr>
            <w:r w:rsidRPr="001C369B">
              <w:rPr>
                <w:sz w:val="20"/>
              </w:rPr>
              <w:t>The logical and physical integration of an approved secure card reader into a PIN entry POI terminal does not create new attack paths to the account data. The account data is protected (consistent with A2) from the input component to the secure controller of the device.</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ed/>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jc w:val="center"/>
              <w:rPr>
                <w:b/>
                <w:bCs/>
                <w:sz w:val="24"/>
              </w:rPr>
            </w:pPr>
            <w:r w:rsidRPr="001C369B">
              <w:rPr>
                <w:b/>
                <w:bCs/>
                <w:sz w:val="24"/>
              </w:rPr>
              <w:t>K3</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CC7FB3">
            <w:pPr>
              <w:pStyle w:val="TableText"/>
              <w:spacing w:before="40" w:after="40" w:line="276" w:lineRule="auto"/>
              <w:rPr>
                <w:sz w:val="20"/>
                <w:szCs w:val="24"/>
              </w:rPr>
            </w:pPr>
            <w:r w:rsidRPr="001C369B">
              <w:rPr>
                <w:spacing w:val="-2"/>
                <w:sz w:val="20"/>
              </w:rPr>
              <w:t xml:space="preserve">Determination of any </w:t>
            </w:r>
            <w:r w:rsidRPr="001C369B">
              <w:rPr>
                <w:sz w:val="20"/>
                <w:szCs w:val="24"/>
              </w:rPr>
              <w:t>cryptographic keys used for account data encryption</w:t>
            </w:r>
            <w:r w:rsidRPr="001C369B">
              <w:rPr>
                <w:spacing w:val="-2"/>
                <w:sz w:val="20"/>
              </w:rPr>
              <w:t>, by penetration of the device and/or by monitoring emanations from the device (including power fluctuations), requires an attack potential of at least 26 for identification and initial exploitation with a minimum of 13 for exploitation</w:t>
            </w:r>
            <w:r w:rsidR="00CC7FB3">
              <w:rPr>
                <w:spacing w:val="-2"/>
                <w:sz w:val="20"/>
              </w:rPr>
              <w:t>.</w:t>
            </w:r>
            <w:fldSimple w:instr=" NOTEREF _Ref260222689 \h  \* MERGEFORMAT ">
              <w:ins w:id="67" w:author="Author">
                <w:r w:rsidR="000E27A0" w:rsidRPr="000E27A0">
                  <w:rPr>
                    <w:vertAlign w:val="superscript"/>
                    <w:rPrChange w:id="68" w:author="Author">
                      <w:rPr/>
                    </w:rPrChange>
                  </w:rPr>
                  <w:t>H</w:t>
                </w:r>
              </w:ins>
              <w:del w:id="69" w:author="Author">
                <w:r w:rsidR="007C7124" w:rsidRPr="007E5396" w:rsidDel="002A3975">
                  <w:rPr>
                    <w:vertAlign w:val="superscript"/>
                  </w:rPr>
                  <w:delText>H</w:delText>
                </w:r>
              </w:del>
            </w:fldSimple>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ed/>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jc w:val="center"/>
              <w:rPr>
                <w:b/>
                <w:bCs/>
                <w:sz w:val="24"/>
                <w:szCs w:val="24"/>
              </w:rPr>
            </w:pPr>
            <w:r w:rsidRPr="001C369B">
              <w:rPr>
                <w:b/>
                <w:bCs/>
                <w:sz w:val="24"/>
                <w:szCs w:val="24"/>
              </w:rPr>
              <w:t>K3.1</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CC7FB3">
            <w:pPr>
              <w:pStyle w:val="TableText"/>
              <w:spacing w:before="40" w:after="40" w:line="276" w:lineRule="auto"/>
              <w:rPr>
                <w:sz w:val="20"/>
                <w:szCs w:val="24"/>
              </w:rPr>
            </w:pPr>
            <w:r w:rsidRPr="001C369B">
              <w:rPr>
                <w:sz w:val="20"/>
                <w:szCs w:val="24"/>
              </w:rPr>
              <w:t xml:space="preserve">Public keys must be stored and used in a manner that protects </w:t>
            </w:r>
            <w:r w:rsidRPr="001C369B">
              <w:rPr>
                <w:sz w:val="20"/>
                <w:szCs w:val="20"/>
              </w:rPr>
              <w:t>against unauthorized modification or substitution. Unauthorized modification or substitution</w:t>
            </w:r>
            <w:r w:rsidRPr="001C369B">
              <w:rPr>
                <w:sz w:val="20"/>
              </w:rPr>
              <w:t xml:space="preserve"> requires an attack potential of at least 26 for identification and initial exploitation with a minimum of 13 for exploitation</w:t>
            </w:r>
            <w:r w:rsidR="00CC7FB3">
              <w:rPr>
                <w:sz w:val="20"/>
              </w:rPr>
              <w:t>.</w:t>
            </w:r>
            <w:fldSimple w:instr=" NOTEREF _Ref260222689 \h  \* MERGEFORMAT ">
              <w:ins w:id="70" w:author="Author">
                <w:r w:rsidR="000E27A0" w:rsidRPr="000E27A0">
                  <w:rPr>
                    <w:vertAlign w:val="superscript"/>
                    <w:rPrChange w:id="71" w:author="Author">
                      <w:rPr/>
                    </w:rPrChange>
                  </w:rPr>
                  <w:t>H</w:t>
                </w:r>
              </w:ins>
              <w:del w:id="72" w:author="Author">
                <w:r w:rsidR="007C7124" w:rsidRPr="007E5396" w:rsidDel="002A3975">
                  <w:rPr>
                    <w:vertAlign w:val="superscript"/>
                  </w:rPr>
                  <w:delText>H</w:delText>
                </w:r>
              </w:del>
            </w:fldSimple>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jc w:val="center"/>
              <w:rPr>
                <w:b/>
                <w:bCs/>
                <w:sz w:val="24"/>
              </w:rPr>
            </w:pPr>
            <w:r w:rsidRPr="001C369B">
              <w:rPr>
                <w:b/>
                <w:bCs/>
                <w:sz w:val="24"/>
              </w:rPr>
              <w:t>K4</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40" w:after="40" w:line="276" w:lineRule="auto"/>
              <w:rPr>
                <w:iCs/>
                <w:sz w:val="20"/>
                <w:szCs w:val="24"/>
              </w:rPr>
            </w:pPr>
            <w:r w:rsidRPr="001C369B">
              <w:rPr>
                <w:bCs/>
                <w:iCs/>
                <w:sz w:val="20"/>
                <w:szCs w:val="24"/>
              </w:rPr>
              <w:t>All account data shall be encrypted using only ANSI X9 or ISO-approved encryption algorithms (e.g., AES, TDES) and should use ANSI X9 or ISO-approved modes of operation.</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jc w:val="center"/>
              <w:rPr>
                <w:b/>
                <w:bCs/>
                <w:sz w:val="24"/>
              </w:rPr>
            </w:pPr>
            <w:r w:rsidRPr="001C369B">
              <w:rPr>
                <w:b/>
                <w:bCs/>
                <w:sz w:val="24"/>
              </w:rPr>
              <w:lastRenderedPageBreak/>
              <w:t>K5</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40" w:after="40" w:line="276" w:lineRule="auto"/>
              <w:rPr>
                <w:iCs/>
                <w:sz w:val="20"/>
                <w:szCs w:val="24"/>
              </w:rPr>
            </w:pPr>
            <w:r w:rsidRPr="001C369B">
              <w:rPr>
                <w:iCs/>
                <w:sz w:val="20"/>
                <w:szCs w:val="24"/>
              </w:rPr>
              <w:t>If remote key distribution is used, the device supports mutual authentication between the sending key distribution host and receiving device.</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spacing w:after="60"/>
              <w:jc w:val="center"/>
              <w:rPr>
                <w:b/>
                <w:bCs/>
                <w:sz w:val="24"/>
              </w:rPr>
            </w:pPr>
            <w:r w:rsidRPr="001C369B">
              <w:rPr>
                <w:b/>
                <w:bCs/>
                <w:sz w:val="24"/>
              </w:rPr>
              <w:t>K6</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40" w:after="40" w:line="276" w:lineRule="auto"/>
              <w:rPr>
                <w:iCs/>
                <w:sz w:val="20"/>
                <w:szCs w:val="24"/>
              </w:rPr>
            </w:pPr>
            <w:r w:rsidRPr="001C369B">
              <w:rPr>
                <w:bCs/>
                <w:iCs/>
                <w:sz w:val="20"/>
                <w:szCs w:val="24"/>
              </w:rPr>
              <w:t>The device supports data origin authentication of encrypted messages.</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spacing w:after="60"/>
              <w:jc w:val="center"/>
              <w:rPr>
                <w:b/>
                <w:bCs/>
                <w:sz w:val="24"/>
              </w:rPr>
            </w:pPr>
            <w:r w:rsidRPr="001C369B">
              <w:rPr>
                <w:b/>
                <w:bCs/>
                <w:sz w:val="24"/>
              </w:rPr>
              <w:t>K7</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CE0349">
            <w:pPr>
              <w:pStyle w:val="TableText"/>
              <w:spacing w:before="40" w:after="40" w:line="276" w:lineRule="auto"/>
              <w:rPr>
                <w:iCs/>
                <w:sz w:val="20"/>
                <w:szCs w:val="24"/>
              </w:rPr>
            </w:pPr>
            <w:r w:rsidRPr="001C369B">
              <w:rPr>
                <w:iCs/>
                <w:sz w:val="20"/>
                <w:szCs w:val="24"/>
              </w:rPr>
              <w:t xml:space="preserve">Secret and private keys </w:t>
            </w:r>
            <w:r w:rsidR="00CE0349">
              <w:rPr>
                <w:iCs/>
                <w:sz w:val="20"/>
                <w:szCs w:val="24"/>
              </w:rPr>
              <w:t>that</w:t>
            </w:r>
            <w:r w:rsidR="00CE0349" w:rsidRPr="001C369B">
              <w:rPr>
                <w:iCs/>
                <w:sz w:val="20"/>
                <w:szCs w:val="24"/>
              </w:rPr>
              <w:t xml:space="preserve"> </w:t>
            </w:r>
            <w:r w:rsidRPr="001C369B">
              <w:rPr>
                <w:iCs/>
                <w:sz w:val="20"/>
                <w:szCs w:val="24"/>
              </w:rPr>
              <w:t>reside within the device to support account data encryption are unique per device.</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keepNext/>
              <w:jc w:val="center"/>
              <w:rPr>
                <w:b/>
                <w:bCs/>
                <w:sz w:val="24"/>
                <w:szCs w:val="24"/>
              </w:rPr>
            </w:pPr>
            <w:r w:rsidRPr="001C369B">
              <w:rPr>
                <w:b/>
                <w:bCs/>
                <w:sz w:val="24"/>
              </w:rPr>
              <w:t>K8</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keepNext/>
              <w:spacing w:before="60" w:after="60" w:line="276" w:lineRule="auto"/>
              <w:rPr>
                <w:iCs/>
                <w:sz w:val="20"/>
                <w:szCs w:val="24"/>
              </w:rPr>
            </w:pPr>
            <w:r w:rsidRPr="001C369B">
              <w:rPr>
                <w:iCs/>
                <w:sz w:val="20"/>
                <w:szCs w:val="24"/>
              </w:rPr>
              <w:t>Encryption or decryption of any arbitrary data using any account data-encrypting key or key-encrypting key contained in the device is not permitted.</w:t>
            </w:r>
          </w:p>
          <w:p w:rsidR="00B6703E" w:rsidRPr="001C369B" w:rsidRDefault="00B6703E" w:rsidP="003E4046">
            <w:pPr>
              <w:pStyle w:val="TableText"/>
              <w:keepNext/>
              <w:spacing w:before="60" w:after="60" w:line="276" w:lineRule="auto"/>
              <w:rPr>
                <w:iCs/>
                <w:sz w:val="20"/>
                <w:szCs w:val="24"/>
              </w:rPr>
            </w:pPr>
            <w:r w:rsidRPr="001C369B">
              <w:rPr>
                <w:iCs/>
                <w:sz w:val="20"/>
                <w:szCs w:val="24"/>
              </w:rPr>
              <w:t>The device must enforce that account data keys, key-encipherment keys, and PIN-encryption keys have different values.</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BF0DB4">
            <w:pPr>
              <w:pStyle w:val="TableText"/>
              <w:keepNext/>
              <w:spacing w:before="60" w:after="60"/>
              <w:jc w:val="center"/>
              <w:rPr>
                <w:sz w:val="20"/>
                <w:szCs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BF0DB4">
            <w:pPr>
              <w:pStyle w:val="TableText"/>
              <w:keepNext/>
              <w:spacing w:before="60" w:after="60"/>
              <w:jc w:val="center"/>
              <w:rPr>
                <w:sz w:val="20"/>
                <w:szCs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BF0DB4">
            <w:pPr>
              <w:pStyle w:val="TableText"/>
              <w:keepNext/>
              <w:spacing w:before="60" w:after="60"/>
              <w:jc w:val="center"/>
              <w:rPr>
                <w:sz w:val="20"/>
                <w:szCs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jc w:val="center"/>
              <w:rPr>
                <w:b/>
                <w:bCs/>
                <w:sz w:val="24"/>
              </w:rPr>
            </w:pPr>
            <w:r w:rsidRPr="001C369B">
              <w:rPr>
                <w:b/>
                <w:bCs/>
                <w:sz w:val="24"/>
              </w:rPr>
              <w:t>K9</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40" w:after="40" w:line="276" w:lineRule="auto"/>
              <w:rPr>
                <w:sz w:val="20"/>
              </w:rPr>
            </w:pPr>
            <w:r w:rsidRPr="001C369B">
              <w:rPr>
                <w:sz w:val="20"/>
                <w:szCs w:val="24"/>
              </w:rPr>
              <w:t>If the device may be accessed remotely for the purposes of administration, all access attempts must be cryptographically authenticated. If the authenticity of the access request cannot be confirmed, the access request is denied.</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jc w:val="center"/>
              <w:rPr>
                <w:b/>
                <w:bCs/>
                <w:sz w:val="24"/>
              </w:rPr>
            </w:pPr>
            <w:r w:rsidRPr="001C369B">
              <w:rPr>
                <w:b/>
                <w:bCs/>
                <w:sz w:val="24"/>
                <w:szCs w:val="28"/>
              </w:rPr>
              <w:t>K10</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40" w:after="40" w:line="276" w:lineRule="auto"/>
              <w:rPr>
                <w:sz w:val="20"/>
                <w:szCs w:val="24"/>
              </w:rPr>
            </w:pPr>
            <w:r w:rsidRPr="001C369B">
              <w:rPr>
                <w:sz w:val="20"/>
              </w:rPr>
              <w:t>The firmware, and any changes thereafter, have been inspected and reviewed consistent with B3.</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jc w:val="center"/>
              <w:rPr>
                <w:b/>
                <w:bCs/>
                <w:sz w:val="24"/>
                <w:szCs w:val="28"/>
              </w:rPr>
            </w:pPr>
            <w:r w:rsidRPr="001C369B">
              <w:rPr>
                <w:b/>
                <w:bCs/>
                <w:sz w:val="24"/>
                <w:szCs w:val="28"/>
              </w:rPr>
              <w:t>K11.1</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40" w:after="40" w:line="276" w:lineRule="auto"/>
              <w:rPr>
                <w:sz w:val="20"/>
                <w:szCs w:val="20"/>
              </w:rPr>
            </w:pPr>
            <w:r w:rsidRPr="001C369B">
              <w:rPr>
                <w:sz w:val="20"/>
                <w:szCs w:val="20"/>
              </w:rPr>
              <w:t xml:space="preserve">The firmware must confirm the authenticity of all applications loaded onto the terminal consistent with B4. </w:t>
            </w:r>
            <w:r w:rsidR="0070740E" w:rsidRPr="001C369B">
              <w:rPr>
                <w:sz w:val="20"/>
                <w:szCs w:val="20"/>
              </w:rPr>
              <w:t>If the device allows software application and/or configuration updates, the device cryptographically authenticates all updates consistent with B4.</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B6703E" w:rsidRPr="001C369B">
        <w:trPr>
          <w:cantSplit/>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jc w:val="center"/>
              <w:rPr>
                <w:b/>
                <w:bCs/>
                <w:sz w:val="24"/>
                <w:szCs w:val="28"/>
              </w:rPr>
            </w:pPr>
            <w:r w:rsidRPr="001C369B">
              <w:rPr>
                <w:b/>
                <w:bCs/>
                <w:sz w:val="24"/>
                <w:szCs w:val="28"/>
              </w:rPr>
              <w:t>K11.2</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40" w:after="40" w:line="276" w:lineRule="auto"/>
              <w:rPr>
                <w:sz w:val="20"/>
                <w:szCs w:val="20"/>
              </w:rPr>
            </w:pPr>
            <w:r w:rsidRPr="001C369B">
              <w:rPr>
                <w:sz w:val="20"/>
                <w:szCs w:val="20"/>
              </w:rPr>
              <w:t>The vendor must provide clear security guidance consistent with B2 and B6 to all application developers to ensure:</w:t>
            </w:r>
          </w:p>
          <w:p w:rsidR="00B6703E" w:rsidRPr="001C369B" w:rsidRDefault="00B6703E" w:rsidP="003E4046">
            <w:pPr>
              <w:pStyle w:val="TableText"/>
              <w:numPr>
                <w:ilvl w:val="0"/>
                <w:numId w:val="64"/>
              </w:numPr>
              <w:spacing w:before="40" w:after="40" w:line="276" w:lineRule="auto"/>
              <w:rPr>
                <w:sz w:val="20"/>
                <w:szCs w:val="20"/>
              </w:rPr>
            </w:pPr>
            <w:r w:rsidRPr="001C369B">
              <w:rPr>
                <w:sz w:val="20"/>
                <w:szCs w:val="20"/>
              </w:rPr>
              <w:t>That it is not possible for applications to be influenced by logical anomalies which could result in clear text data being outputted whilst the terminal is in encrypting mode.</w:t>
            </w:r>
          </w:p>
          <w:p w:rsidR="00B6703E" w:rsidRPr="001C369B" w:rsidRDefault="00B6703E" w:rsidP="003E4046">
            <w:pPr>
              <w:pStyle w:val="TableText"/>
              <w:numPr>
                <w:ilvl w:val="0"/>
                <w:numId w:val="64"/>
              </w:numPr>
              <w:spacing w:before="40" w:after="40" w:line="276" w:lineRule="auto"/>
              <w:rPr>
                <w:sz w:val="20"/>
                <w:szCs w:val="20"/>
              </w:rPr>
            </w:pPr>
            <w:r w:rsidRPr="001C369B">
              <w:rPr>
                <w:sz w:val="20"/>
                <w:szCs w:val="20"/>
              </w:rPr>
              <w:t xml:space="preserve">That account data is not </w:t>
            </w:r>
            <w:r w:rsidRPr="001C369B">
              <w:rPr>
                <w:sz w:val="20"/>
              </w:rPr>
              <w:t>retained any longer, or used more often, than strictly necessary.</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4460B5">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4460B5">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4460B5">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jc w:val="center"/>
              <w:rPr>
                <w:b/>
                <w:bCs/>
                <w:sz w:val="24"/>
              </w:rPr>
            </w:pPr>
            <w:r w:rsidRPr="001C369B">
              <w:rPr>
                <w:b/>
                <w:bCs/>
                <w:sz w:val="24"/>
                <w:szCs w:val="28"/>
              </w:rPr>
              <w:t>K12</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70740E" w:rsidP="003E4046">
            <w:pPr>
              <w:pStyle w:val="TableText"/>
              <w:spacing w:before="40" w:after="40" w:line="276" w:lineRule="auto"/>
              <w:rPr>
                <w:sz w:val="20"/>
                <w:szCs w:val="24"/>
              </w:rPr>
            </w:pPr>
            <w:r w:rsidRPr="001C369B">
              <w:rPr>
                <w:sz w:val="20"/>
              </w:rPr>
              <w:t>If the device allows updates of firmware, the device cryptographically authenticates the firmware and if the authenticity is not confirmed, the firmware update is rejected and deleted.</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jc w:val="center"/>
              <w:rPr>
                <w:b/>
                <w:bCs/>
                <w:sz w:val="24"/>
                <w:szCs w:val="28"/>
              </w:rPr>
            </w:pPr>
            <w:r w:rsidRPr="001C369B">
              <w:rPr>
                <w:b/>
                <w:bCs/>
                <w:sz w:val="24"/>
              </w:rPr>
              <w:t>K13</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AA6CDF" w:rsidP="00E73211">
            <w:pPr>
              <w:pStyle w:val="Tabletext1"/>
              <w:rPr>
                <w:iCs/>
              </w:rPr>
            </w:pPr>
            <w:bookmarkStart w:id="73" w:name="_Toc226803511"/>
            <w:r w:rsidRPr="001C369B">
              <w:t>The device’s functionality shall not be influenced by logical anomalies consistent with B2</w:t>
            </w:r>
            <w:r w:rsidRPr="001C369B">
              <w:rPr>
                <w:iCs/>
              </w:rPr>
              <w:t>.</w:t>
            </w:r>
            <w:bookmarkEnd w:id="73"/>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jc w:val="center"/>
              <w:rPr>
                <w:b/>
                <w:bCs/>
                <w:sz w:val="24"/>
              </w:rPr>
            </w:pPr>
            <w:r w:rsidRPr="001C369B">
              <w:rPr>
                <w:b/>
                <w:bCs/>
                <w:sz w:val="24"/>
              </w:rPr>
              <w:t>K14</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DC1CDB" w:rsidP="005F4F55">
            <w:pPr>
              <w:pStyle w:val="TableText"/>
              <w:spacing w:before="40" w:after="40" w:line="276" w:lineRule="auto"/>
              <w:rPr>
                <w:sz w:val="20"/>
                <w:szCs w:val="24"/>
              </w:rPr>
            </w:pPr>
            <w:r w:rsidRPr="001C369B">
              <w:rPr>
                <w:sz w:val="20"/>
                <w:szCs w:val="24"/>
              </w:rPr>
              <w:t xml:space="preserve">If the device is capable of communicating over an IP network or uses a public domain protocol (such as but not limited to </w:t>
            </w:r>
            <w:r w:rsidR="0086162B" w:rsidRPr="001C369B">
              <w:rPr>
                <w:sz w:val="20"/>
                <w:szCs w:val="24"/>
              </w:rPr>
              <w:t>Wi-Fi</w:t>
            </w:r>
            <w:r w:rsidRPr="001C369B">
              <w:rPr>
                <w:sz w:val="20"/>
                <w:szCs w:val="24"/>
              </w:rPr>
              <w:t xml:space="preserve"> or Bluetooth), then requirements specified in DTR Module 3: Open Protocols Requirements have been met. </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C2276E">
            <w:pPr>
              <w:jc w:val="center"/>
              <w:rPr>
                <w:b/>
                <w:bCs/>
                <w:sz w:val="24"/>
                <w:szCs w:val="28"/>
              </w:rPr>
            </w:pPr>
            <w:r w:rsidRPr="001C369B">
              <w:rPr>
                <w:b/>
                <w:bCs/>
                <w:sz w:val="24"/>
                <w:szCs w:val="28"/>
              </w:rPr>
              <w:lastRenderedPageBreak/>
              <w:t>K1</w:t>
            </w:r>
            <w:r w:rsidR="00C2276E" w:rsidRPr="001C369B">
              <w:rPr>
                <w:b/>
                <w:bCs/>
                <w:sz w:val="24"/>
                <w:szCs w:val="28"/>
              </w:rPr>
              <w:t>5</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40" w:after="40" w:line="276" w:lineRule="auto"/>
              <w:rPr>
                <w:sz w:val="20"/>
                <w:szCs w:val="24"/>
              </w:rPr>
            </w:pPr>
            <w:r w:rsidRPr="001C369B">
              <w:rPr>
                <w:sz w:val="20"/>
                <w:szCs w:val="20"/>
              </w:rPr>
              <w:t>When operating in encrypting mode, there is no mechanism in the device that would allow the outputting of clear-text account data. Changing between an encrypting and non-encrypting mode of operation requires explicit authentication.</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C2276E">
            <w:pPr>
              <w:jc w:val="center"/>
              <w:rPr>
                <w:b/>
                <w:bCs/>
                <w:sz w:val="24"/>
                <w:szCs w:val="28"/>
              </w:rPr>
            </w:pPr>
            <w:r w:rsidRPr="001C369B">
              <w:rPr>
                <w:b/>
                <w:bCs/>
                <w:sz w:val="24"/>
                <w:szCs w:val="28"/>
              </w:rPr>
              <w:t>K1</w:t>
            </w:r>
            <w:r w:rsidR="00C2276E" w:rsidRPr="001C369B">
              <w:rPr>
                <w:b/>
                <w:bCs/>
                <w:sz w:val="24"/>
                <w:szCs w:val="28"/>
              </w:rPr>
              <w:t>5</w:t>
            </w:r>
            <w:r w:rsidRPr="001C369B">
              <w:rPr>
                <w:b/>
                <w:bCs/>
                <w:sz w:val="24"/>
                <w:szCs w:val="28"/>
              </w:rPr>
              <w:t>.1</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40" w:after="40" w:line="276" w:lineRule="auto"/>
              <w:rPr>
                <w:sz w:val="20"/>
                <w:szCs w:val="20"/>
              </w:rPr>
            </w:pPr>
            <w:r w:rsidRPr="001C369B">
              <w:rPr>
                <w:sz w:val="20"/>
                <w:szCs w:val="20"/>
              </w:rPr>
              <w:t>When operating in encrypting mode, the secure controller can only release c</w:t>
            </w:r>
            <w:r w:rsidRPr="001C369B">
              <w:rPr>
                <w:iCs/>
                <w:sz w:val="20"/>
                <w:szCs w:val="24"/>
              </w:rPr>
              <w:t>lear-text</w:t>
            </w:r>
            <w:r w:rsidRPr="001C369B">
              <w:rPr>
                <w:sz w:val="20"/>
                <w:szCs w:val="24"/>
              </w:rPr>
              <w:t xml:space="preserve"> account data to authenticated applications executing within the device.</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C2276E">
            <w:pPr>
              <w:jc w:val="center"/>
              <w:rPr>
                <w:b/>
                <w:bCs/>
                <w:sz w:val="24"/>
                <w:szCs w:val="28"/>
              </w:rPr>
            </w:pPr>
            <w:r w:rsidRPr="001C369B">
              <w:rPr>
                <w:b/>
                <w:bCs/>
                <w:sz w:val="24"/>
                <w:szCs w:val="28"/>
              </w:rPr>
              <w:t>K1</w:t>
            </w:r>
            <w:r w:rsidR="00C2276E" w:rsidRPr="001C369B">
              <w:rPr>
                <w:b/>
                <w:bCs/>
                <w:sz w:val="24"/>
                <w:szCs w:val="28"/>
              </w:rPr>
              <w:t>5</w:t>
            </w:r>
            <w:r w:rsidRPr="001C369B">
              <w:rPr>
                <w:b/>
                <w:bCs/>
                <w:sz w:val="24"/>
                <w:szCs w:val="28"/>
              </w:rPr>
              <w:t>.2</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40" w:after="40" w:line="276" w:lineRule="auto"/>
              <w:rPr>
                <w:iCs/>
                <w:sz w:val="20"/>
                <w:szCs w:val="24"/>
              </w:rPr>
            </w:pPr>
            <w:r w:rsidRPr="001C369B">
              <w:rPr>
                <w:sz w:val="20"/>
                <w:szCs w:val="24"/>
              </w:rPr>
              <w:t xml:space="preserve">Account data (in either clear-text or encrypted form) shall not be retained any longer, or used more often, than strictly necessary. </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C2276E">
            <w:pPr>
              <w:jc w:val="center"/>
              <w:rPr>
                <w:b/>
                <w:bCs/>
                <w:sz w:val="24"/>
              </w:rPr>
            </w:pPr>
            <w:r w:rsidRPr="001C369B">
              <w:rPr>
                <w:b/>
                <w:bCs/>
                <w:sz w:val="24"/>
              </w:rPr>
              <w:t>K1</w:t>
            </w:r>
            <w:r w:rsidR="00C2276E" w:rsidRPr="001C369B">
              <w:rPr>
                <w:b/>
                <w:bCs/>
                <w:sz w:val="24"/>
              </w:rPr>
              <w:t>6</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40" w:after="40" w:line="276" w:lineRule="auto"/>
              <w:rPr>
                <w:sz w:val="20"/>
              </w:rPr>
            </w:pPr>
            <w:r w:rsidRPr="001C369B">
              <w:rPr>
                <w:iCs/>
                <w:sz w:val="20"/>
                <w:szCs w:val="24"/>
              </w:rPr>
              <w:t xml:space="preserve">If the device is capable of generating surrogate PAN values to be outputted outside of the device, </w:t>
            </w:r>
            <w:r w:rsidRPr="001C369B">
              <w:rPr>
                <w:sz w:val="20"/>
                <w:szCs w:val="20"/>
              </w:rPr>
              <w:t>it is not possible to determine the original PAN knowing only the surrogate value.</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C2276E">
            <w:pPr>
              <w:spacing w:after="60"/>
              <w:jc w:val="center"/>
              <w:rPr>
                <w:b/>
                <w:bCs/>
                <w:sz w:val="24"/>
              </w:rPr>
            </w:pPr>
            <w:r w:rsidRPr="001C369B">
              <w:rPr>
                <w:b/>
                <w:bCs/>
                <w:sz w:val="24"/>
                <w:szCs w:val="24"/>
              </w:rPr>
              <w:t>K1</w:t>
            </w:r>
            <w:r w:rsidR="00C2276E" w:rsidRPr="001C369B">
              <w:rPr>
                <w:b/>
                <w:bCs/>
                <w:sz w:val="24"/>
                <w:szCs w:val="24"/>
              </w:rPr>
              <w:t>6</w:t>
            </w:r>
            <w:r w:rsidRPr="001C369B">
              <w:rPr>
                <w:b/>
                <w:bCs/>
                <w:sz w:val="24"/>
                <w:szCs w:val="24"/>
              </w:rPr>
              <w:t>.1</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40" w:after="40" w:line="276" w:lineRule="auto"/>
              <w:rPr>
                <w:sz w:val="20"/>
              </w:rPr>
            </w:pPr>
            <w:r w:rsidRPr="001C369B">
              <w:rPr>
                <w:iCs/>
                <w:sz w:val="20"/>
                <w:szCs w:val="24"/>
              </w:rPr>
              <w:t>If using a hash function to generate surrogate PAN values, input to the hash function must use a salt with minimum length of 64-bits.</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4"/>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C2276E">
            <w:pPr>
              <w:keepNext/>
              <w:spacing w:after="60"/>
              <w:jc w:val="center"/>
              <w:rPr>
                <w:b/>
                <w:bCs/>
                <w:sz w:val="24"/>
                <w:szCs w:val="20"/>
              </w:rPr>
            </w:pPr>
            <w:r w:rsidRPr="001C369B">
              <w:rPr>
                <w:b/>
                <w:bCs/>
                <w:sz w:val="24"/>
                <w:szCs w:val="24"/>
              </w:rPr>
              <w:t>K1</w:t>
            </w:r>
            <w:r w:rsidR="00C2276E" w:rsidRPr="001C369B">
              <w:rPr>
                <w:b/>
                <w:bCs/>
                <w:sz w:val="24"/>
                <w:szCs w:val="24"/>
              </w:rPr>
              <w:t>6</w:t>
            </w:r>
            <w:r w:rsidRPr="001C369B">
              <w:rPr>
                <w:b/>
                <w:bCs/>
                <w:sz w:val="24"/>
                <w:szCs w:val="24"/>
              </w:rPr>
              <w:t>.2</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keepNext/>
              <w:spacing w:before="40" w:after="40" w:line="276" w:lineRule="auto"/>
              <w:rPr>
                <w:sz w:val="20"/>
                <w:szCs w:val="20"/>
              </w:rPr>
            </w:pPr>
            <w:r w:rsidRPr="001C369B">
              <w:rPr>
                <w:iCs/>
                <w:sz w:val="20"/>
                <w:szCs w:val="24"/>
              </w:rPr>
              <w:t>If using a hash function to generate surrogate PAN values, the salt is kept secret and appropriately protected. Disclosure of the salt cannot occur without requiring an attack potential of at least 16 per device for identification and initial exploitation with a minimum of 8 for exploitation</w:t>
            </w:r>
            <w:r w:rsidRPr="001C369B">
              <w:rPr>
                <w:rStyle w:val="FootnoteReference"/>
                <w:iCs/>
                <w:sz w:val="20"/>
                <w:szCs w:val="24"/>
              </w:rPr>
              <w:footnoteReference w:id="10"/>
            </w:r>
            <w:r w:rsidRPr="001C369B">
              <w:rPr>
                <w:iCs/>
                <w:sz w:val="20"/>
                <w:szCs w:val="24"/>
              </w:rPr>
              <w:t>.</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BF0DB4">
            <w:pPr>
              <w:pStyle w:val="TableText"/>
              <w:keepNext/>
              <w:spacing w:before="60" w:after="60"/>
              <w:jc w:val="center"/>
              <w:rPr>
                <w:sz w:val="20"/>
                <w:szCs w:val="20"/>
              </w:rPr>
            </w:pP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BF0DB4">
            <w:pPr>
              <w:pStyle w:val="TableText"/>
              <w:keepNext/>
              <w:spacing w:before="60" w:after="60"/>
              <w:jc w:val="center"/>
              <w:rPr>
                <w:sz w:val="20"/>
                <w:szCs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BF0DB4">
            <w:pPr>
              <w:pStyle w:val="TableText"/>
              <w:keepNext/>
              <w:spacing w:before="60" w:after="60"/>
              <w:jc w:val="center"/>
              <w:rPr>
                <w:sz w:val="20"/>
                <w:szCs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C2276E">
            <w:pPr>
              <w:jc w:val="center"/>
              <w:rPr>
                <w:b/>
                <w:bCs/>
                <w:sz w:val="24"/>
                <w:szCs w:val="28"/>
              </w:rPr>
            </w:pPr>
            <w:r w:rsidRPr="001C369B">
              <w:rPr>
                <w:b/>
                <w:bCs/>
                <w:sz w:val="24"/>
                <w:szCs w:val="28"/>
              </w:rPr>
              <w:t>K1</w:t>
            </w:r>
            <w:r w:rsidR="00C2276E" w:rsidRPr="001C369B">
              <w:rPr>
                <w:b/>
                <w:bCs/>
                <w:sz w:val="24"/>
                <w:szCs w:val="28"/>
              </w:rPr>
              <w:t>7</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E83FBB" w:rsidP="003E4046">
            <w:pPr>
              <w:pStyle w:val="TableText"/>
              <w:spacing w:before="60" w:after="60" w:line="276" w:lineRule="auto"/>
              <w:rPr>
                <w:sz w:val="20"/>
                <w:szCs w:val="24"/>
              </w:rPr>
            </w:pPr>
            <w:r w:rsidRPr="001C369B">
              <w:rPr>
                <w:sz w:val="20"/>
              </w:rPr>
              <w:t>The key-management techniques implemented in the device are consistent with B11.</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C2276E">
            <w:pPr>
              <w:jc w:val="center"/>
              <w:rPr>
                <w:b/>
                <w:bCs/>
                <w:sz w:val="24"/>
                <w:szCs w:val="28"/>
              </w:rPr>
            </w:pPr>
            <w:r w:rsidRPr="001C369B">
              <w:rPr>
                <w:b/>
                <w:bCs/>
                <w:sz w:val="24"/>
                <w:szCs w:val="28"/>
              </w:rPr>
              <w:t>K1</w:t>
            </w:r>
            <w:r w:rsidR="00C2276E" w:rsidRPr="001C369B">
              <w:rPr>
                <w:b/>
                <w:bCs/>
                <w:sz w:val="24"/>
                <w:szCs w:val="28"/>
              </w:rPr>
              <w:t>8</w:t>
            </w:r>
          </w:p>
        </w:tc>
        <w:tc>
          <w:tcPr>
            <w:tcW w:w="648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60" w:after="60" w:line="276" w:lineRule="auto"/>
              <w:rPr>
                <w:iCs/>
                <w:sz w:val="20"/>
                <w:szCs w:val="24"/>
              </w:rPr>
            </w:pPr>
            <w:r w:rsidRPr="001C369B">
              <w:rPr>
                <w:iCs/>
                <w:sz w:val="20"/>
                <w:szCs w:val="24"/>
              </w:rPr>
              <w:t>The device has characteristics that prevent or significantly deter the use of the device for exhaustive PAN determination.</w:t>
            </w:r>
          </w:p>
        </w:tc>
        <w:tc>
          <w:tcPr>
            <w:tcW w:w="628" w:type="dxa"/>
            <w:tcBorders>
              <w:top w:val="single" w:sz="4" w:space="0" w:color="A6A6A6"/>
              <w:left w:val="single" w:sz="4" w:space="0" w:color="A6A6A6"/>
              <w:bottom w:val="single" w:sz="4" w:space="0" w:color="A6A6A6"/>
              <w:right w:val="single" w:sz="4" w:space="0" w:color="A6A6A6"/>
            </w:tcBorders>
          </w:tcPr>
          <w:p w:rsidR="00B6703E" w:rsidRPr="001C369B" w:rsidRDefault="000E27A0" w:rsidP="00FD4241">
            <w:pPr>
              <w:pStyle w:val="TableText"/>
              <w:spacing w:before="60" w:after="6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542" w:type="dxa"/>
            <w:tcBorders>
              <w:top w:val="single" w:sz="4" w:space="0" w:color="A6A6A6"/>
              <w:left w:val="single" w:sz="4" w:space="0" w:color="A6A6A6"/>
              <w:bottom w:val="single" w:sz="4" w:space="0" w:color="A6A6A6"/>
              <w:right w:val="single" w:sz="4" w:space="0" w:color="A6A6A6"/>
            </w:tcBorders>
          </w:tcPr>
          <w:p w:rsidR="00B6703E" w:rsidRPr="001C369B" w:rsidRDefault="000E27A0" w:rsidP="00FD4241">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A6A6A6"/>
              <w:left w:val="single" w:sz="4" w:space="0" w:color="A6A6A6"/>
              <w:bottom w:val="single" w:sz="4" w:space="0" w:color="A6A6A6"/>
              <w:right w:val="single" w:sz="4" w:space="0" w:color="A6A6A6"/>
            </w:tcBorders>
          </w:tcPr>
          <w:p w:rsidR="00B6703E" w:rsidRPr="001C369B" w:rsidRDefault="000E27A0" w:rsidP="00FD4241">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w:instrText>
            </w:r>
            <w:r>
              <w:rPr>
                <w:sz w:val="20"/>
              </w:rPr>
            </w:r>
            <w:r>
              <w:rPr>
                <w:sz w:val="20"/>
              </w:rPr>
              <w:fldChar w:fldCharType="separate"/>
            </w:r>
            <w:r w:rsidRPr="001C369B">
              <w:rPr>
                <w:sz w:val="20"/>
              </w:rPr>
              <w:fldChar w:fldCharType="end"/>
            </w:r>
          </w:p>
        </w:tc>
      </w:tr>
      <w:tr w:rsidR="00812740"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080" w:type="dxa"/>
            <w:tcBorders>
              <w:top w:val="single" w:sz="4" w:space="0" w:color="A6A6A6"/>
              <w:left w:val="single" w:sz="4" w:space="0" w:color="A6A6A6"/>
              <w:bottom w:val="single" w:sz="4" w:space="0" w:color="A6A6A6"/>
              <w:right w:val="single" w:sz="4" w:space="0" w:color="A6A6A6"/>
            </w:tcBorders>
          </w:tcPr>
          <w:p w:rsidR="00812740" w:rsidRPr="001C369B" w:rsidRDefault="00812740" w:rsidP="00C2276E">
            <w:pPr>
              <w:spacing w:after="60"/>
              <w:jc w:val="center"/>
              <w:rPr>
                <w:b/>
                <w:bCs/>
                <w:sz w:val="24"/>
              </w:rPr>
            </w:pPr>
            <w:r w:rsidRPr="001C369B">
              <w:rPr>
                <w:b/>
                <w:bCs/>
                <w:sz w:val="24"/>
                <w:szCs w:val="24"/>
              </w:rPr>
              <w:t>K</w:t>
            </w:r>
            <w:r w:rsidR="00C2276E" w:rsidRPr="001C369B">
              <w:rPr>
                <w:b/>
                <w:bCs/>
                <w:sz w:val="24"/>
                <w:szCs w:val="24"/>
              </w:rPr>
              <w:t>19</w:t>
            </w:r>
          </w:p>
        </w:tc>
        <w:tc>
          <w:tcPr>
            <w:tcW w:w="6480" w:type="dxa"/>
            <w:tcBorders>
              <w:top w:val="single" w:sz="4" w:space="0" w:color="A6A6A6"/>
              <w:left w:val="single" w:sz="4" w:space="0" w:color="A6A6A6"/>
              <w:bottom w:val="single" w:sz="4" w:space="0" w:color="A6A6A6"/>
              <w:right w:val="single" w:sz="4" w:space="0" w:color="A6A6A6"/>
            </w:tcBorders>
          </w:tcPr>
          <w:p w:rsidR="002E2EB5" w:rsidRPr="001C369B" w:rsidRDefault="002E2EB5" w:rsidP="003E4046">
            <w:pPr>
              <w:spacing w:after="0" w:line="276" w:lineRule="auto"/>
              <w:rPr>
                <w:sz w:val="20"/>
                <w:szCs w:val="20"/>
              </w:rPr>
            </w:pPr>
            <w:r w:rsidRPr="001C369B">
              <w:rPr>
                <w:sz w:val="20"/>
                <w:szCs w:val="20"/>
              </w:rPr>
              <w:t>Environmental or operational conditions cannot be altered to compromise the security of the device, or cause the device to output clear-text account data.</w:t>
            </w:r>
          </w:p>
          <w:p w:rsidR="00812740" w:rsidRPr="001C369B" w:rsidRDefault="002E2EB5" w:rsidP="003E4046">
            <w:pPr>
              <w:pStyle w:val="TableText"/>
              <w:spacing w:before="40" w:after="40" w:line="276" w:lineRule="auto"/>
              <w:rPr>
                <w:sz w:val="20"/>
              </w:rPr>
            </w:pPr>
            <w:r w:rsidRPr="001C369B">
              <w:rPr>
                <w:sz w:val="20"/>
                <w:szCs w:val="20"/>
              </w:rPr>
              <w:t>(An example includes subjecting the device to temperatures or operating voltages outside the stated operating ranges.)</w:t>
            </w:r>
          </w:p>
        </w:tc>
        <w:tc>
          <w:tcPr>
            <w:tcW w:w="628" w:type="dxa"/>
            <w:tcBorders>
              <w:top w:val="single" w:sz="4" w:space="0" w:color="A6A6A6"/>
              <w:left w:val="single" w:sz="4" w:space="0" w:color="A6A6A6"/>
              <w:bottom w:val="single" w:sz="4" w:space="0" w:color="A6A6A6"/>
              <w:right w:val="single" w:sz="4" w:space="0" w:color="A6A6A6"/>
            </w:tcBorders>
          </w:tcPr>
          <w:p w:rsidR="00812740" w:rsidRPr="001C369B" w:rsidRDefault="000E27A0" w:rsidP="00812740">
            <w:pPr>
              <w:pStyle w:val="TableText"/>
              <w:spacing w:before="60" w:after="60"/>
              <w:jc w:val="center"/>
              <w:rPr>
                <w:sz w:val="20"/>
              </w:rPr>
            </w:pPr>
            <w:r w:rsidRPr="001C369B">
              <w:rPr>
                <w:sz w:val="20"/>
              </w:rPr>
              <w:fldChar w:fldCharType="begin"/>
            </w:r>
            <w:r w:rsidR="00812740"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812740"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812740" w:rsidRPr="001C369B" w:rsidRDefault="000E27A0" w:rsidP="00812740">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812740"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812740" w:rsidRPr="001C369B" w:rsidRDefault="000E27A0" w:rsidP="00812740">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812740" w:rsidRPr="001C369B">
              <w:rPr>
                <w:sz w:val="20"/>
              </w:rPr>
              <w:instrText xml:space="preserve"> FORMCHECKBOX </w:instrText>
            </w:r>
            <w:r>
              <w:rPr>
                <w:sz w:val="20"/>
              </w:rPr>
            </w:r>
            <w:r>
              <w:rPr>
                <w:sz w:val="20"/>
              </w:rPr>
              <w:fldChar w:fldCharType="separate"/>
            </w:r>
            <w:r w:rsidRPr="001C369B">
              <w:rPr>
                <w:sz w:val="20"/>
              </w:rPr>
              <w:fldChar w:fldCharType="end"/>
            </w:r>
          </w:p>
        </w:tc>
      </w:tr>
      <w:tr w:rsidR="00812740"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812740" w:rsidRPr="001C369B" w:rsidRDefault="00812740" w:rsidP="00C2276E">
            <w:pPr>
              <w:jc w:val="center"/>
              <w:rPr>
                <w:b/>
                <w:bCs/>
                <w:sz w:val="24"/>
                <w:szCs w:val="28"/>
              </w:rPr>
            </w:pPr>
            <w:r w:rsidRPr="001C369B">
              <w:rPr>
                <w:b/>
                <w:bCs/>
                <w:sz w:val="24"/>
                <w:szCs w:val="28"/>
              </w:rPr>
              <w:t>K2</w:t>
            </w:r>
            <w:r w:rsidR="00C2276E" w:rsidRPr="001C369B">
              <w:rPr>
                <w:b/>
                <w:bCs/>
                <w:sz w:val="24"/>
                <w:szCs w:val="28"/>
              </w:rPr>
              <w:t>0</w:t>
            </w:r>
          </w:p>
        </w:tc>
        <w:tc>
          <w:tcPr>
            <w:tcW w:w="6480" w:type="dxa"/>
            <w:tcBorders>
              <w:top w:val="single" w:sz="4" w:space="0" w:color="A6A6A6"/>
              <w:left w:val="single" w:sz="4" w:space="0" w:color="A6A6A6"/>
              <w:bottom w:val="single" w:sz="4" w:space="0" w:color="A6A6A6"/>
              <w:right w:val="single" w:sz="4" w:space="0" w:color="A6A6A6"/>
            </w:tcBorders>
          </w:tcPr>
          <w:p w:rsidR="00812740" w:rsidRPr="001C369B" w:rsidRDefault="00D44015" w:rsidP="003E4046">
            <w:pPr>
              <w:pStyle w:val="TableText"/>
              <w:spacing w:before="60" w:after="60" w:line="276" w:lineRule="auto"/>
              <w:rPr>
                <w:sz w:val="20"/>
                <w:szCs w:val="24"/>
              </w:rPr>
            </w:pPr>
            <w:r w:rsidRPr="001C369B">
              <w:rPr>
                <w:sz w:val="20"/>
              </w:rPr>
              <w:t>If the device supports multiple applications, it must enforce the separation between applications</w:t>
            </w:r>
            <w:r w:rsidR="003012AD" w:rsidRPr="001C369B">
              <w:rPr>
                <w:sz w:val="20"/>
              </w:rPr>
              <w:t xml:space="preserve"> consistent with B17</w:t>
            </w:r>
            <w:r w:rsidRPr="001C369B">
              <w:rPr>
                <w:sz w:val="20"/>
              </w:rPr>
              <w:t>.</w:t>
            </w:r>
          </w:p>
        </w:tc>
        <w:tc>
          <w:tcPr>
            <w:tcW w:w="628" w:type="dxa"/>
            <w:tcBorders>
              <w:top w:val="single" w:sz="4" w:space="0" w:color="A6A6A6"/>
              <w:left w:val="single" w:sz="4" w:space="0" w:color="A6A6A6"/>
              <w:bottom w:val="single" w:sz="4" w:space="0" w:color="A6A6A6"/>
              <w:right w:val="single" w:sz="4" w:space="0" w:color="A6A6A6"/>
            </w:tcBorders>
          </w:tcPr>
          <w:p w:rsidR="00812740" w:rsidRPr="001C369B" w:rsidRDefault="000E27A0" w:rsidP="00812740">
            <w:pPr>
              <w:pStyle w:val="TableText"/>
              <w:spacing w:before="60" w:after="60"/>
              <w:jc w:val="center"/>
              <w:rPr>
                <w:sz w:val="20"/>
              </w:rPr>
            </w:pPr>
            <w:r w:rsidRPr="001C369B">
              <w:rPr>
                <w:sz w:val="20"/>
              </w:rPr>
              <w:fldChar w:fldCharType="begin"/>
            </w:r>
            <w:r w:rsidR="00812740"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812740"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812740" w:rsidRPr="001C369B" w:rsidRDefault="000E27A0" w:rsidP="00812740">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812740"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812740" w:rsidRPr="001C369B" w:rsidRDefault="000E27A0" w:rsidP="00812740">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812740" w:rsidRPr="001C369B">
              <w:rPr>
                <w:sz w:val="20"/>
              </w:rPr>
              <w:instrText xml:space="preserve"> FORMCHECKBOX </w:instrText>
            </w:r>
            <w:r>
              <w:rPr>
                <w:sz w:val="20"/>
              </w:rPr>
            </w:r>
            <w:r>
              <w:rPr>
                <w:sz w:val="20"/>
              </w:rPr>
              <w:fldChar w:fldCharType="separate"/>
            </w:r>
            <w:r w:rsidRPr="001C369B">
              <w:rPr>
                <w:sz w:val="20"/>
              </w:rPr>
              <w:fldChar w:fldCharType="end"/>
            </w:r>
          </w:p>
        </w:tc>
      </w:tr>
      <w:tr w:rsidR="00812740"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080" w:type="dxa"/>
            <w:tcBorders>
              <w:top w:val="single" w:sz="4" w:space="0" w:color="A6A6A6"/>
              <w:left w:val="single" w:sz="4" w:space="0" w:color="A6A6A6"/>
              <w:bottom w:val="single" w:sz="4" w:space="0" w:color="A6A6A6"/>
              <w:right w:val="single" w:sz="4" w:space="0" w:color="A6A6A6"/>
            </w:tcBorders>
          </w:tcPr>
          <w:p w:rsidR="00812740" w:rsidRPr="001C369B" w:rsidRDefault="00812740" w:rsidP="00C2276E">
            <w:pPr>
              <w:jc w:val="center"/>
              <w:rPr>
                <w:b/>
                <w:bCs/>
                <w:sz w:val="24"/>
                <w:szCs w:val="28"/>
              </w:rPr>
            </w:pPr>
            <w:r w:rsidRPr="001C369B">
              <w:rPr>
                <w:b/>
                <w:bCs/>
                <w:sz w:val="24"/>
                <w:szCs w:val="28"/>
              </w:rPr>
              <w:lastRenderedPageBreak/>
              <w:t>K2</w:t>
            </w:r>
            <w:r w:rsidR="00C2276E" w:rsidRPr="001C369B">
              <w:rPr>
                <w:b/>
                <w:bCs/>
                <w:sz w:val="24"/>
                <w:szCs w:val="28"/>
              </w:rPr>
              <w:t>1</w:t>
            </w:r>
          </w:p>
        </w:tc>
        <w:tc>
          <w:tcPr>
            <w:tcW w:w="6480" w:type="dxa"/>
            <w:tcBorders>
              <w:top w:val="single" w:sz="4" w:space="0" w:color="A6A6A6"/>
              <w:left w:val="single" w:sz="4" w:space="0" w:color="A6A6A6"/>
              <w:bottom w:val="single" w:sz="4" w:space="0" w:color="A6A6A6"/>
              <w:right w:val="single" w:sz="4" w:space="0" w:color="A6A6A6"/>
            </w:tcBorders>
          </w:tcPr>
          <w:p w:rsidR="002239CD" w:rsidRPr="001C369B" w:rsidRDefault="002239CD" w:rsidP="003E4046">
            <w:pPr>
              <w:pStyle w:val="TableText"/>
              <w:spacing w:before="60" w:after="60" w:line="276" w:lineRule="auto"/>
              <w:rPr>
                <w:sz w:val="20"/>
                <w:szCs w:val="18"/>
              </w:rPr>
            </w:pPr>
            <w:r w:rsidRPr="001C369B">
              <w:rPr>
                <w:sz w:val="20"/>
                <w:szCs w:val="18"/>
              </w:rPr>
              <w:t xml:space="preserve">The following features of the </w:t>
            </w:r>
            <w:r w:rsidR="003B759F" w:rsidRPr="001C369B">
              <w:rPr>
                <w:sz w:val="20"/>
                <w:szCs w:val="18"/>
              </w:rPr>
              <w:t xml:space="preserve">device’s </w:t>
            </w:r>
            <w:r w:rsidRPr="001C369B">
              <w:rPr>
                <w:sz w:val="20"/>
                <w:szCs w:val="18"/>
              </w:rPr>
              <w:t>operating system must be in place:</w:t>
            </w:r>
          </w:p>
          <w:p w:rsidR="002239CD" w:rsidRPr="001C369B" w:rsidRDefault="00D44015" w:rsidP="00387E9D">
            <w:pPr>
              <w:pStyle w:val="TableText"/>
              <w:numPr>
                <w:ilvl w:val="0"/>
                <w:numId w:val="65"/>
              </w:numPr>
              <w:spacing w:before="60" w:after="60" w:line="276" w:lineRule="auto"/>
              <w:ind w:hanging="290"/>
              <w:rPr>
                <w:sz w:val="20"/>
                <w:szCs w:val="18"/>
              </w:rPr>
            </w:pPr>
            <w:r w:rsidRPr="001C369B">
              <w:rPr>
                <w:sz w:val="20"/>
                <w:szCs w:val="18"/>
              </w:rPr>
              <w:t xml:space="preserve">The operating system of the device must contain only the software (components and services) necessary for the intended operation. </w:t>
            </w:r>
          </w:p>
          <w:p w:rsidR="00812740" w:rsidRPr="001C369B" w:rsidRDefault="00D44015" w:rsidP="00387E9D">
            <w:pPr>
              <w:pStyle w:val="TableText"/>
              <w:numPr>
                <w:ilvl w:val="0"/>
                <w:numId w:val="65"/>
              </w:numPr>
              <w:spacing w:before="60" w:after="60" w:line="276" w:lineRule="auto"/>
              <w:ind w:hanging="290"/>
              <w:rPr>
                <w:sz w:val="20"/>
                <w:szCs w:val="18"/>
              </w:rPr>
            </w:pPr>
            <w:r w:rsidRPr="001C369B">
              <w:rPr>
                <w:sz w:val="20"/>
                <w:szCs w:val="18"/>
              </w:rPr>
              <w:t>The operating system must be configured securely and run with least privilege.</w:t>
            </w:r>
          </w:p>
          <w:p w:rsidR="002239CD" w:rsidRPr="001C369B" w:rsidRDefault="002239CD" w:rsidP="00387E9D">
            <w:pPr>
              <w:pStyle w:val="TableText"/>
              <w:numPr>
                <w:ilvl w:val="0"/>
                <w:numId w:val="65"/>
              </w:numPr>
              <w:spacing w:before="60" w:after="60" w:line="276" w:lineRule="auto"/>
              <w:ind w:hanging="290"/>
              <w:rPr>
                <w:sz w:val="20"/>
                <w:szCs w:val="18"/>
              </w:rPr>
            </w:pPr>
            <w:r w:rsidRPr="001C369B">
              <w:rPr>
                <w:sz w:val="20"/>
                <w:szCs w:val="18"/>
              </w:rPr>
              <w:t xml:space="preserve">The security policy enforced by the </w:t>
            </w:r>
            <w:r w:rsidR="00C66F56" w:rsidRPr="001C369B">
              <w:rPr>
                <w:sz w:val="20"/>
                <w:szCs w:val="18"/>
              </w:rPr>
              <w:t>device must</w:t>
            </w:r>
            <w:r w:rsidRPr="001C369B">
              <w:rPr>
                <w:sz w:val="20"/>
                <w:szCs w:val="18"/>
              </w:rPr>
              <w:t xml:space="preserve"> </w:t>
            </w:r>
            <w:r w:rsidR="00C66F56" w:rsidRPr="001C369B">
              <w:rPr>
                <w:sz w:val="20"/>
                <w:szCs w:val="18"/>
              </w:rPr>
              <w:t>not</w:t>
            </w:r>
            <w:r w:rsidRPr="001C369B">
              <w:rPr>
                <w:sz w:val="20"/>
                <w:szCs w:val="18"/>
              </w:rPr>
              <w:t xml:space="preserve"> allow unauthorized or unnecessary functions.</w:t>
            </w:r>
          </w:p>
          <w:p w:rsidR="002239CD" w:rsidRPr="001C369B" w:rsidRDefault="002239CD" w:rsidP="00387E9D">
            <w:pPr>
              <w:pStyle w:val="TableText"/>
              <w:numPr>
                <w:ilvl w:val="0"/>
                <w:numId w:val="65"/>
              </w:numPr>
              <w:spacing w:before="60" w:after="60" w:line="276" w:lineRule="auto"/>
              <w:ind w:hanging="290"/>
              <w:rPr>
                <w:iCs/>
                <w:sz w:val="20"/>
                <w:szCs w:val="24"/>
              </w:rPr>
            </w:pPr>
            <w:r w:rsidRPr="001C369B">
              <w:rPr>
                <w:sz w:val="20"/>
                <w:szCs w:val="18"/>
              </w:rPr>
              <w:t>API functionality and commands that are not required to support specific functionality must be disabled (and where possible, removed).</w:t>
            </w:r>
          </w:p>
        </w:tc>
        <w:tc>
          <w:tcPr>
            <w:tcW w:w="628" w:type="dxa"/>
            <w:tcBorders>
              <w:top w:val="single" w:sz="4" w:space="0" w:color="A6A6A6"/>
              <w:left w:val="single" w:sz="4" w:space="0" w:color="A6A6A6"/>
              <w:bottom w:val="single" w:sz="4" w:space="0" w:color="A6A6A6"/>
              <w:right w:val="single" w:sz="4" w:space="0" w:color="A6A6A6"/>
            </w:tcBorders>
          </w:tcPr>
          <w:p w:rsidR="00812740" w:rsidRPr="001C369B" w:rsidRDefault="000E27A0" w:rsidP="00812740">
            <w:pPr>
              <w:pStyle w:val="TableText"/>
              <w:spacing w:before="60" w:after="60"/>
              <w:jc w:val="center"/>
              <w:rPr>
                <w:sz w:val="20"/>
              </w:rPr>
            </w:pPr>
            <w:r w:rsidRPr="001C369B">
              <w:rPr>
                <w:sz w:val="20"/>
              </w:rPr>
              <w:fldChar w:fldCharType="begin"/>
            </w:r>
            <w:r w:rsidR="00812740"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812740" w:rsidRPr="001C369B">
              <w:rPr>
                <w:sz w:val="20"/>
              </w:rPr>
              <w:instrText xml:space="preserve"> FORMCHECKBOX </w:instrText>
            </w:r>
            <w:r>
              <w:rPr>
                <w:sz w:val="20"/>
              </w:rPr>
            </w:r>
            <w:r>
              <w:rPr>
                <w:sz w:val="20"/>
              </w:rPr>
              <w:fldChar w:fldCharType="separate"/>
            </w:r>
            <w:r w:rsidRPr="001C369B">
              <w:rPr>
                <w:sz w:val="20"/>
              </w:rPr>
              <w:fldChar w:fldCharType="end"/>
            </w:r>
            <w:r w:rsidR="00812740" w:rsidRPr="001C369B">
              <w:rPr>
                <w:sz w:val="20"/>
              </w:rPr>
              <w:br/>
            </w:r>
          </w:p>
        </w:tc>
        <w:tc>
          <w:tcPr>
            <w:tcW w:w="542" w:type="dxa"/>
            <w:tcBorders>
              <w:top w:val="single" w:sz="4" w:space="0" w:color="A6A6A6"/>
              <w:left w:val="single" w:sz="4" w:space="0" w:color="A6A6A6"/>
              <w:bottom w:val="single" w:sz="4" w:space="0" w:color="A6A6A6"/>
              <w:right w:val="single" w:sz="4" w:space="0" w:color="A6A6A6"/>
            </w:tcBorders>
          </w:tcPr>
          <w:p w:rsidR="00812740" w:rsidRPr="001C369B" w:rsidRDefault="000E27A0" w:rsidP="00812740">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812740" w:rsidRPr="001C369B">
              <w:rPr>
                <w:sz w:val="20"/>
              </w:rPr>
              <w:instrText xml:space="preserve"> FORMCHECKBOX </w:instrText>
            </w:r>
            <w:r>
              <w:rPr>
                <w:sz w:val="20"/>
              </w:rPr>
            </w:r>
            <w:r>
              <w:rPr>
                <w:sz w:val="20"/>
              </w:rPr>
              <w:fldChar w:fldCharType="separate"/>
            </w:r>
            <w:r w:rsidRPr="001C369B">
              <w:rPr>
                <w:sz w:val="20"/>
              </w:rPr>
              <w:fldChar w:fldCharType="end"/>
            </w:r>
            <w:r w:rsidR="00812740" w:rsidRPr="001C369B">
              <w:rPr>
                <w:sz w:val="20"/>
              </w:rPr>
              <w:br/>
            </w:r>
          </w:p>
        </w:tc>
        <w:tc>
          <w:tcPr>
            <w:tcW w:w="626" w:type="dxa"/>
            <w:tcBorders>
              <w:top w:val="single" w:sz="4" w:space="0" w:color="A6A6A6"/>
              <w:left w:val="single" w:sz="4" w:space="0" w:color="A6A6A6"/>
              <w:bottom w:val="single" w:sz="4" w:space="0" w:color="A6A6A6"/>
              <w:right w:val="single" w:sz="4" w:space="0" w:color="A6A6A6"/>
            </w:tcBorders>
          </w:tcPr>
          <w:p w:rsidR="00812740" w:rsidRPr="001C369B" w:rsidRDefault="000E27A0" w:rsidP="00812740">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812740" w:rsidRPr="001C369B">
              <w:rPr>
                <w:sz w:val="20"/>
              </w:rPr>
              <w:instrText xml:space="preserve"> FORMCHECKBOX </w:instrText>
            </w:r>
            <w:r>
              <w:rPr>
                <w:sz w:val="20"/>
              </w:rPr>
            </w:r>
            <w:r>
              <w:rPr>
                <w:sz w:val="20"/>
              </w:rPr>
              <w:fldChar w:fldCharType="separate"/>
            </w:r>
            <w:r w:rsidRPr="001C369B">
              <w:rPr>
                <w:sz w:val="20"/>
              </w:rPr>
              <w:fldChar w:fldCharType="end"/>
            </w:r>
          </w:p>
        </w:tc>
      </w:tr>
      <w:tr w:rsidR="002239CD"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1080" w:type="dxa"/>
            <w:tcBorders>
              <w:top w:val="single" w:sz="4" w:space="0" w:color="A6A6A6"/>
              <w:left w:val="single" w:sz="4" w:space="0" w:color="A6A6A6"/>
              <w:bottom w:val="single" w:sz="4" w:space="0" w:color="A6A6A6"/>
              <w:right w:val="single" w:sz="4" w:space="0" w:color="A6A6A6"/>
            </w:tcBorders>
          </w:tcPr>
          <w:p w:rsidR="002239CD" w:rsidRPr="001C369B" w:rsidRDefault="002239CD" w:rsidP="00C2276E">
            <w:pPr>
              <w:jc w:val="center"/>
              <w:rPr>
                <w:b/>
                <w:bCs/>
                <w:sz w:val="24"/>
              </w:rPr>
            </w:pPr>
            <w:r w:rsidRPr="001C369B">
              <w:rPr>
                <w:b/>
                <w:bCs/>
                <w:sz w:val="24"/>
              </w:rPr>
              <w:t>K2</w:t>
            </w:r>
            <w:r w:rsidR="00C2276E" w:rsidRPr="001C369B">
              <w:rPr>
                <w:b/>
                <w:bCs/>
                <w:sz w:val="24"/>
              </w:rPr>
              <w:t>2</w:t>
            </w:r>
          </w:p>
        </w:tc>
        <w:tc>
          <w:tcPr>
            <w:tcW w:w="6480" w:type="dxa"/>
            <w:tcBorders>
              <w:top w:val="single" w:sz="4" w:space="0" w:color="A6A6A6"/>
              <w:left w:val="single" w:sz="4" w:space="0" w:color="A6A6A6"/>
              <w:bottom w:val="single" w:sz="4" w:space="0" w:color="A6A6A6"/>
              <w:right w:val="single" w:sz="4" w:space="0" w:color="A6A6A6"/>
            </w:tcBorders>
          </w:tcPr>
          <w:p w:rsidR="002239CD" w:rsidRPr="001C369B" w:rsidRDefault="002239CD" w:rsidP="003E4046">
            <w:pPr>
              <w:pStyle w:val="TableText"/>
              <w:spacing w:before="40" w:after="40" w:line="276" w:lineRule="auto"/>
              <w:rPr>
                <w:sz w:val="20"/>
              </w:rPr>
            </w:pPr>
            <w:r w:rsidRPr="001C369B">
              <w:rPr>
                <w:sz w:val="20"/>
                <w:szCs w:val="18"/>
              </w:rPr>
              <w:t>Access to sensitive services requires authentication. Sensitive services provide access to the underlying sensitive functions. Sensitive functions are those functions that process sensitive data such as cryptographic keys, account data</w:t>
            </w:r>
            <w:r w:rsidR="00042A5E" w:rsidRPr="001C369B">
              <w:rPr>
                <w:sz w:val="20"/>
                <w:szCs w:val="18"/>
              </w:rPr>
              <w:t>,</w:t>
            </w:r>
            <w:r w:rsidRPr="001C369B">
              <w:rPr>
                <w:sz w:val="20"/>
                <w:szCs w:val="18"/>
              </w:rPr>
              <w:t xml:space="preserve"> and passwords. Entering or exiting sensitive services shall not reveal or otherwise affect sensitive data.</w:t>
            </w:r>
          </w:p>
        </w:tc>
        <w:tc>
          <w:tcPr>
            <w:tcW w:w="628" w:type="dxa"/>
            <w:tcBorders>
              <w:top w:val="single" w:sz="4" w:space="0" w:color="A6A6A6"/>
              <w:left w:val="single" w:sz="4" w:space="0" w:color="A6A6A6"/>
              <w:bottom w:val="single" w:sz="4" w:space="0" w:color="A6A6A6"/>
              <w:right w:val="single" w:sz="4" w:space="0" w:color="A6A6A6"/>
            </w:tcBorders>
          </w:tcPr>
          <w:p w:rsidR="002239CD" w:rsidRPr="001C369B" w:rsidRDefault="000E27A0" w:rsidP="00D5410B">
            <w:pPr>
              <w:pStyle w:val="TableText"/>
              <w:spacing w:before="60" w:after="60"/>
              <w:jc w:val="center"/>
              <w:rPr>
                <w:sz w:val="20"/>
              </w:rPr>
            </w:pPr>
            <w:r w:rsidRPr="001C369B">
              <w:rPr>
                <w:sz w:val="20"/>
              </w:rPr>
              <w:fldChar w:fldCharType="begin"/>
            </w:r>
            <w:r w:rsidR="002239CD"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2239CD"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2239CD" w:rsidRPr="001C369B" w:rsidRDefault="000E27A0" w:rsidP="00D5410B">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2239CD"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2239CD" w:rsidRPr="001C369B" w:rsidRDefault="000E27A0" w:rsidP="00D5410B">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2239CD" w:rsidRPr="001C369B">
              <w:rPr>
                <w:sz w:val="20"/>
              </w:rPr>
              <w:instrText xml:space="preserve"> FORMCHECKBOX </w:instrText>
            </w:r>
            <w:r>
              <w:rPr>
                <w:sz w:val="20"/>
              </w:rPr>
            </w:r>
            <w:r>
              <w:rPr>
                <w:sz w:val="20"/>
              </w:rPr>
              <w:fldChar w:fldCharType="separate"/>
            </w:r>
            <w:r w:rsidRPr="001C369B">
              <w:rPr>
                <w:sz w:val="20"/>
              </w:rPr>
              <w:fldChar w:fldCharType="end"/>
            </w:r>
          </w:p>
        </w:tc>
      </w:tr>
      <w:tr w:rsidR="002239CD"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080" w:type="dxa"/>
            <w:tcBorders>
              <w:top w:val="single" w:sz="4" w:space="0" w:color="A6A6A6"/>
              <w:left w:val="single" w:sz="4" w:space="0" w:color="A6A6A6"/>
              <w:bottom w:val="single" w:sz="4" w:space="0" w:color="A6A6A6"/>
              <w:right w:val="single" w:sz="4" w:space="0" w:color="A6A6A6"/>
            </w:tcBorders>
          </w:tcPr>
          <w:p w:rsidR="002239CD" w:rsidRPr="001C369B" w:rsidRDefault="002239CD" w:rsidP="00C2276E">
            <w:pPr>
              <w:spacing w:after="60"/>
              <w:jc w:val="center"/>
              <w:rPr>
                <w:b/>
                <w:bCs/>
                <w:sz w:val="24"/>
              </w:rPr>
            </w:pPr>
            <w:r w:rsidRPr="001C369B">
              <w:rPr>
                <w:b/>
                <w:bCs/>
                <w:sz w:val="24"/>
                <w:szCs w:val="24"/>
              </w:rPr>
              <w:t>K2</w:t>
            </w:r>
            <w:r w:rsidR="00C2276E" w:rsidRPr="001C369B">
              <w:rPr>
                <w:b/>
                <w:bCs/>
                <w:sz w:val="24"/>
                <w:szCs w:val="24"/>
              </w:rPr>
              <w:t>3</w:t>
            </w:r>
          </w:p>
        </w:tc>
        <w:tc>
          <w:tcPr>
            <w:tcW w:w="6480" w:type="dxa"/>
            <w:tcBorders>
              <w:top w:val="single" w:sz="4" w:space="0" w:color="A6A6A6"/>
              <w:left w:val="single" w:sz="4" w:space="0" w:color="A6A6A6"/>
              <w:bottom w:val="single" w:sz="4" w:space="0" w:color="A6A6A6"/>
              <w:right w:val="single" w:sz="4" w:space="0" w:color="A6A6A6"/>
            </w:tcBorders>
          </w:tcPr>
          <w:p w:rsidR="002239CD" w:rsidRPr="001C369B" w:rsidRDefault="003012AD" w:rsidP="003E4046">
            <w:pPr>
              <w:pStyle w:val="TableText"/>
              <w:spacing w:before="40" w:after="40" w:line="276" w:lineRule="auto"/>
              <w:rPr>
                <w:sz w:val="20"/>
              </w:rPr>
            </w:pPr>
            <w:r w:rsidRPr="001C369B">
              <w:rPr>
                <w:sz w:val="20"/>
                <w:szCs w:val="18"/>
              </w:rPr>
              <w:t>S</w:t>
            </w:r>
            <w:r w:rsidR="002239CD" w:rsidRPr="001C369B">
              <w:rPr>
                <w:sz w:val="20"/>
                <w:szCs w:val="18"/>
              </w:rPr>
              <w:t>ensitive services</w:t>
            </w:r>
            <w:r w:rsidRPr="001C369B">
              <w:rPr>
                <w:sz w:val="20"/>
                <w:szCs w:val="18"/>
              </w:rPr>
              <w:t xml:space="preserve"> are protected from unauthorized use consistent with B8</w:t>
            </w:r>
            <w:r w:rsidR="00042A5E" w:rsidRPr="001C369B">
              <w:rPr>
                <w:sz w:val="20"/>
                <w:szCs w:val="18"/>
              </w:rPr>
              <w:t>.</w:t>
            </w:r>
          </w:p>
        </w:tc>
        <w:tc>
          <w:tcPr>
            <w:tcW w:w="628" w:type="dxa"/>
            <w:tcBorders>
              <w:top w:val="single" w:sz="4" w:space="0" w:color="A6A6A6"/>
              <w:left w:val="single" w:sz="4" w:space="0" w:color="A6A6A6"/>
              <w:bottom w:val="single" w:sz="4" w:space="0" w:color="A6A6A6"/>
              <w:right w:val="single" w:sz="4" w:space="0" w:color="A6A6A6"/>
            </w:tcBorders>
          </w:tcPr>
          <w:p w:rsidR="002239CD" w:rsidRPr="001C369B" w:rsidRDefault="000E27A0" w:rsidP="00D5410B">
            <w:pPr>
              <w:pStyle w:val="TableText"/>
              <w:spacing w:before="60" w:after="60"/>
              <w:jc w:val="center"/>
              <w:rPr>
                <w:sz w:val="20"/>
              </w:rPr>
            </w:pPr>
            <w:r w:rsidRPr="001C369B">
              <w:rPr>
                <w:sz w:val="20"/>
              </w:rPr>
              <w:fldChar w:fldCharType="begin"/>
            </w:r>
            <w:r w:rsidR="002239CD"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2239CD" w:rsidRPr="001C369B">
              <w:rPr>
                <w:sz w:val="20"/>
              </w:rPr>
              <w:instrText xml:space="preserve"> FORMCHECKBOX </w:instrText>
            </w:r>
            <w:r>
              <w:rPr>
                <w:sz w:val="20"/>
              </w:rPr>
            </w:r>
            <w:r>
              <w:rPr>
                <w:sz w:val="20"/>
              </w:rPr>
              <w:fldChar w:fldCharType="separate"/>
            </w:r>
            <w:r w:rsidRPr="001C369B">
              <w:rPr>
                <w:sz w:val="20"/>
              </w:rPr>
              <w:fldChar w:fldCharType="end"/>
            </w:r>
          </w:p>
        </w:tc>
        <w:tc>
          <w:tcPr>
            <w:tcW w:w="542" w:type="dxa"/>
            <w:tcBorders>
              <w:top w:val="single" w:sz="4" w:space="0" w:color="A6A6A6"/>
              <w:left w:val="single" w:sz="4" w:space="0" w:color="A6A6A6"/>
              <w:bottom w:val="single" w:sz="4" w:space="0" w:color="A6A6A6"/>
              <w:right w:val="single" w:sz="4" w:space="0" w:color="A6A6A6"/>
            </w:tcBorders>
          </w:tcPr>
          <w:p w:rsidR="002239CD" w:rsidRPr="001C369B" w:rsidRDefault="000E27A0" w:rsidP="00D5410B">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2239CD" w:rsidRPr="001C369B">
              <w:rPr>
                <w:sz w:val="20"/>
              </w:rPr>
              <w:instrText xml:space="preserve"> FORMCHECKBOX </w:instrText>
            </w:r>
            <w:r>
              <w:rPr>
                <w:sz w:val="20"/>
              </w:rPr>
            </w:r>
            <w:r>
              <w:rPr>
                <w:sz w:val="20"/>
              </w:rPr>
              <w:fldChar w:fldCharType="separate"/>
            </w:r>
            <w:r w:rsidRPr="001C369B">
              <w:rPr>
                <w:sz w:val="20"/>
              </w:rPr>
              <w:fldChar w:fldCharType="end"/>
            </w:r>
          </w:p>
        </w:tc>
        <w:tc>
          <w:tcPr>
            <w:tcW w:w="626" w:type="dxa"/>
            <w:tcBorders>
              <w:top w:val="single" w:sz="4" w:space="0" w:color="A6A6A6"/>
              <w:left w:val="single" w:sz="4" w:space="0" w:color="A6A6A6"/>
              <w:bottom w:val="single" w:sz="4" w:space="0" w:color="A6A6A6"/>
              <w:right w:val="single" w:sz="4" w:space="0" w:color="A6A6A6"/>
            </w:tcBorders>
          </w:tcPr>
          <w:p w:rsidR="002239CD" w:rsidRPr="001C369B" w:rsidRDefault="000E27A0" w:rsidP="00D5410B">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2239CD" w:rsidRPr="001C369B">
              <w:rPr>
                <w:sz w:val="20"/>
              </w:rPr>
              <w:instrText xml:space="preserve"> FORMCHECKBOX </w:instrText>
            </w:r>
            <w:r>
              <w:rPr>
                <w:sz w:val="20"/>
              </w:rPr>
            </w:r>
            <w:r>
              <w:rPr>
                <w:sz w:val="20"/>
              </w:rPr>
              <w:fldChar w:fldCharType="separate"/>
            </w:r>
            <w:r w:rsidRPr="001C369B">
              <w:rPr>
                <w:sz w:val="20"/>
              </w:rPr>
              <w:fldChar w:fldCharType="end"/>
            </w:r>
          </w:p>
        </w:tc>
      </w:tr>
    </w:tbl>
    <w:p w:rsidR="00B6703E" w:rsidRPr="001C369B" w:rsidRDefault="00B6703E" w:rsidP="009F29BD">
      <w:pPr>
        <w:pStyle w:val="Heading1"/>
      </w:pPr>
      <w:bookmarkStart w:id="74" w:name="_Toc226823809"/>
      <w:r w:rsidRPr="001C369B">
        <w:lastRenderedPageBreak/>
        <w:t>Evaluation Module 5:</w:t>
      </w:r>
      <w:r w:rsidRPr="001C369B">
        <w:tab/>
      </w:r>
      <w:r w:rsidRPr="001C369B">
        <w:tab/>
        <w:t>Device Management Security Requirements</w:t>
      </w:r>
      <w:bookmarkEnd w:id="74"/>
      <w:r w:rsidRPr="001C369B">
        <w:t xml:space="preserve"> </w:t>
      </w:r>
    </w:p>
    <w:p w:rsidR="00B6703E" w:rsidRPr="001C369B" w:rsidRDefault="00841A52" w:rsidP="00303908">
      <w:pPr>
        <w:pStyle w:val="Heading2"/>
        <w:spacing w:after="120"/>
        <w:rPr>
          <w:noProof w:val="0"/>
        </w:rPr>
      </w:pPr>
      <w:bookmarkStart w:id="75" w:name="_Toc226823810"/>
      <w:r w:rsidRPr="001C369B">
        <w:rPr>
          <w:noProof w:val="0"/>
        </w:rPr>
        <w:t>L – During Manufacturing</w:t>
      </w:r>
      <w:bookmarkEnd w:id="75"/>
    </w:p>
    <w:p w:rsidR="00B6703E" w:rsidRPr="001C369B" w:rsidRDefault="001B4F69" w:rsidP="003E4046">
      <w:pPr>
        <w:pStyle w:val="BodyText"/>
        <w:shd w:val="clear" w:color="auto" w:fill="E6E6E6"/>
        <w:spacing w:line="276" w:lineRule="auto"/>
        <w:rPr>
          <w:bCs/>
          <w:i/>
        </w:rPr>
      </w:pPr>
      <w:r w:rsidRPr="001C369B">
        <w:rPr>
          <w:b/>
          <w:i/>
        </w:rPr>
        <w:t>Note:</w:t>
      </w:r>
      <w:r w:rsidR="00B6703E" w:rsidRPr="001C369B">
        <w:rPr>
          <w:i/>
        </w:rPr>
        <w:t xml:space="preserve"> </w:t>
      </w:r>
      <w:r w:rsidR="00B36EB8" w:rsidRPr="001C369B">
        <w:rPr>
          <w:i/>
        </w:rPr>
        <w:t xml:space="preserve">In </w:t>
      </w:r>
      <w:r w:rsidR="00B6703E" w:rsidRPr="001C369B">
        <w:rPr>
          <w:i/>
        </w:rPr>
        <w:t xml:space="preserve">the following requirements, the device under evaluation is referred </w:t>
      </w:r>
      <w:r w:rsidR="006E4281" w:rsidRPr="001C369B">
        <w:rPr>
          <w:i/>
        </w:rPr>
        <w:t xml:space="preserve">to </w:t>
      </w:r>
      <w:r w:rsidR="00B6703E" w:rsidRPr="001C369B">
        <w:rPr>
          <w:i/>
        </w:rPr>
        <w:t>as the “device</w:t>
      </w:r>
      <w:r w:rsidR="00B36EB8" w:rsidRPr="001C369B">
        <w:rPr>
          <w:i/>
        </w:rPr>
        <w:t>.</w:t>
      </w:r>
      <w:r w:rsidR="00B6703E" w:rsidRPr="001C369B">
        <w:rPr>
          <w:i/>
        </w:rPr>
        <w:t>”</w:t>
      </w:r>
    </w:p>
    <w:p w:rsidR="00B6703E" w:rsidRPr="001C369B" w:rsidRDefault="00B6703E" w:rsidP="003E4046">
      <w:pPr>
        <w:pStyle w:val="BodyText"/>
        <w:spacing w:before="0" w:line="276" w:lineRule="auto"/>
        <w:rPr>
          <w:bCs/>
        </w:rPr>
      </w:pPr>
      <w:r w:rsidRPr="001C369B">
        <w:t xml:space="preserve">The device manufacturer, subject to PCI </w:t>
      </w:r>
      <w:r w:rsidR="00B36EB8" w:rsidRPr="001C369B">
        <w:t xml:space="preserve">payment brand </w:t>
      </w:r>
      <w:r w:rsidRPr="001C369B">
        <w:t>site inspections, confirms the following. The PCI test laboratories do not currently validate this information; however, the vendor is still required to complete these forms and the information will be reported to PCI for review and</w:t>
      </w:r>
      <w:r w:rsidR="00B36EB8" w:rsidRPr="001C369B">
        <w:t>,</w:t>
      </w:r>
      <w:r w:rsidRPr="001C369B">
        <w:t xml:space="preserve"> if necessary</w:t>
      </w:r>
      <w:r w:rsidR="00B36EB8" w:rsidRPr="001C369B">
        <w:t>,</w:t>
      </w:r>
      <w:r w:rsidRPr="001C369B">
        <w:t xml:space="preserve"> corrective action:</w:t>
      </w:r>
    </w:p>
    <w:tbl>
      <w:tblPr>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080"/>
        <w:gridCol w:w="6399"/>
        <w:gridCol w:w="626"/>
        <w:gridCol w:w="629"/>
        <w:gridCol w:w="626"/>
      </w:tblGrid>
      <w:tr w:rsidR="00B6703E" w:rsidRPr="001C369B">
        <w:trPr>
          <w:cantSplit/>
          <w:tblHeader/>
          <w:jc w:val="center"/>
        </w:trPr>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tcPr>
          <w:p w:rsidR="00B6703E" w:rsidRPr="001C369B" w:rsidRDefault="00B6703E" w:rsidP="00837B9B">
            <w:pPr>
              <w:pStyle w:val="Heading4"/>
              <w:spacing w:before="60" w:after="60"/>
              <w:jc w:val="center"/>
              <w:rPr>
                <w:b/>
              </w:rPr>
            </w:pPr>
            <w:r w:rsidRPr="001C369B">
              <w:rPr>
                <w:b/>
              </w:rPr>
              <w:t>Number</w:t>
            </w:r>
          </w:p>
        </w:tc>
        <w:tc>
          <w:tcPr>
            <w:tcW w:w="6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E4046">
            <w:pPr>
              <w:pStyle w:val="Heading4"/>
              <w:spacing w:before="60" w:after="60" w:line="276" w:lineRule="auto"/>
              <w:rPr>
                <w:b/>
              </w:rPr>
            </w:pPr>
            <w:r w:rsidRPr="001C369B">
              <w:rPr>
                <w:b/>
              </w:rPr>
              <w:t>Description of Requirement</w:t>
            </w:r>
          </w:p>
        </w:tc>
        <w:tc>
          <w:tcPr>
            <w:tcW w:w="6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7D236C">
            <w:pPr>
              <w:pStyle w:val="Heading4"/>
              <w:spacing w:before="60" w:after="60"/>
              <w:jc w:val="center"/>
              <w:rPr>
                <w:b/>
              </w:rPr>
            </w:pPr>
            <w:r w:rsidRPr="001C369B">
              <w:rPr>
                <w:b/>
              </w:rPr>
              <w:t>Yes</w:t>
            </w:r>
          </w:p>
        </w:tc>
        <w:tc>
          <w:tcPr>
            <w:tcW w:w="62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7D236C">
            <w:pPr>
              <w:pStyle w:val="Heading4"/>
              <w:spacing w:before="60" w:after="60"/>
              <w:jc w:val="center"/>
              <w:rPr>
                <w:b/>
              </w:rPr>
            </w:pPr>
            <w:r w:rsidRPr="001C369B">
              <w:rPr>
                <w:b/>
              </w:rPr>
              <w:t>No</w:t>
            </w:r>
          </w:p>
        </w:tc>
        <w:tc>
          <w:tcPr>
            <w:tcW w:w="6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7D236C">
            <w:pPr>
              <w:pStyle w:val="Heading4"/>
              <w:spacing w:before="60" w:after="60"/>
              <w:jc w:val="center"/>
              <w:rPr>
                <w:b/>
              </w:rPr>
            </w:pPr>
            <w:r w:rsidRPr="001C369B">
              <w:rPr>
                <w:b/>
              </w:rPr>
              <w:t>N/A</w:t>
            </w:r>
          </w:p>
        </w:tc>
      </w:tr>
      <w:tr w:rsidR="00B6703E" w:rsidRPr="001C369B">
        <w:trPr>
          <w:cantSplit/>
          <w:jc w:val="center"/>
        </w:trPr>
        <w:tc>
          <w:tcPr>
            <w:tcW w:w="1080" w:type="dxa"/>
            <w:tcBorders>
              <w:top w:val="single" w:sz="4" w:space="0" w:color="A6A6A6" w:themeColor="background1" w:themeShade="A6"/>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rFonts w:cs="Arial Black"/>
                <w:b/>
                <w:bCs/>
                <w:sz w:val="24"/>
                <w:szCs w:val="28"/>
              </w:rPr>
            </w:pPr>
            <w:r w:rsidRPr="001C369B" w:rsidDel="00197D9B">
              <w:rPr>
                <w:b/>
                <w:bCs/>
                <w:sz w:val="24"/>
                <w:szCs w:val="28"/>
              </w:rPr>
              <w:t>L</w:t>
            </w:r>
            <w:r w:rsidRPr="001C369B">
              <w:rPr>
                <w:b/>
                <w:bCs/>
                <w:sz w:val="24"/>
                <w:szCs w:val="28"/>
              </w:rPr>
              <w:t>1</w:t>
            </w:r>
          </w:p>
        </w:tc>
        <w:tc>
          <w:tcPr>
            <w:tcW w:w="6399" w:type="dxa"/>
            <w:tcBorders>
              <w:top w:val="single" w:sz="4" w:space="0" w:color="A6A6A6" w:themeColor="background1" w:themeShade="A6"/>
              <w:left w:val="single" w:sz="4" w:space="0" w:color="999999"/>
              <w:bottom w:val="single" w:sz="4" w:space="0" w:color="999999"/>
              <w:right w:val="single" w:sz="4" w:space="0" w:color="999999"/>
            </w:tcBorders>
          </w:tcPr>
          <w:p w:rsidR="00B6703E" w:rsidRPr="001C369B" w:rsidRDefault="00B6703E" w:rsidP="00A070E5">
            <w:pPr>
              <w:pStyle w:val="TableText"/>
              <w:spacing w:before="60" w:after="60" w:line="276" w:lineRule="auto"/>
              <w:rPr>
                <w:sz w:val="20"/>
                <w:szCs w:val="20"/>
              </w:rPr>
            </w:pPr>
            <w:r w:rsidRPr="001C369B">
              <w:rPr>
                <w:sz w:val="20"/>
              </w:rPr>
              <w:t xml:space="preserve">Change-control procedures are in place so that any intended security-relevant change to the physical or functional capabilities of the device causes a re-certification of the device under the </w:t>
            </w:r>
            <w:r w:rsidR="00A070E5">
              <w:rPr>
                <w:sz w:val="20"/>
              </w:rPr>
              <w:t xml:space="preserve">applicable </w:t>
            </w:r>
            <w:r w:rsidRPr="001C369B">
              <w:rPr>
                <w:sz w:val="20"/>
              </w:rPr>
              <w:t>Security Requirements of this document.</w:t>
            </w:r>
          </w:p>
        </w:tc>
        <w:tc>
          <w:tcPr>
            <w:tcW w:w="626" w:type="dxa"/>
            <w:tcBorders>
              <w:top w:val="single" w:sz="4" w:space="0" w:color="A6A6A6" w:themeColor="background1" w:themeShade="A6"/>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rFonts w:cs="Arial Narrow"/>
                <w:sz w:val="20"/>
                <w:szCs w:val="16"/>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29" w:type="dxa"/>
            <w:tcBorders>
              <w:top w:val="single" w:sz="4" w:space="0" w:color="A6A6A6" w:themeColor="background1" w:themeShade="A6"/>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A6A6A6" w:themeColor="background1" w:themeShade="A6"/>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r>
      <w:tr w:rsidR="00B6703E" w:rsidRPr="001C369B">
        <w:trPr>
          <w:cantSplit/>
          <w:jc w:val="center"/>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rFonts w:cs="Arial Black"/>
                <w:b/>
                <w:bCs/>
                <w:sz w:val="24"/>
                <w:szCs w:val="28"/>
              </w:rPr>
            </w:pPr>
            <w:r w:rsidRPr="001C369B" w:rsidDel="00197D9B">
              <w:rPr>
                <w:b/>
                <w:bCs/>
                <w:sz w:val="24"/>
                <w:szCs w:val="28"/>
              </w:rPr>
              <w:t>L</w:t>
            </w:r>
            <w:r w:rsidRPr="001C369B">
              <w:rPr>
                <w:b/>
                <w:bCs/>
                <w:sz w:val="24"/>
                <w:szCs w:val="28"/>
              </w:rPr>
              <w:t>2</w:t>
            </w:r>
          </w:p>
        </w:tc>
        <w:tc>
          <w:tcPr>
            <w:tcW w:w="6399"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The certified firmware is protected and stored in such a manner as to preclude unauthorized modification</w:t>
            </w:r>
            <w:r w:rsidR="004E77CF" w:rsidRPr="001C369B">
              <w:rPr>
                <w:b/>
                <w:bCs/>
                <w:sz w:val="14"/>
                <w:szCs w:val="14"/>
              </w:rPr>
              <w:t xml:space="preserve"> </w:t>
            </w:r>
            <w:r w:rsidR="004E77CF" w:rsidRPr="001C369B">
              <w:rPr>
                <w:bCs/>
                <w:sz w:val="20"/>
                <w:szCs w:val="20"/>
              </w:rPr>
              <w:t>during its entire manufacturing life</w:t>
            </w:r>
            <w:r w:rsidR="00FA7E2E" w:rsidRPr="001C369B">
              <w:rPr>
                <w:bCs/>
                <w:sz w:val="20"/>
                <w:szCs w:val="20"/>
              </w:rPr>
              <w:t xml:space="preserve"> </w:t>
            </w:r>
            <w:r w:rsidR="004E77CF" w:rsidRPr="001C369B">
              <w:rPr>
                <w:bCs/>
                <w:sz w:val="20"/>
                <w:szCs w:val="20"/>
              </w:rPr>
              <w:t>cycle</w:t>
            </w:r>
            <w:r w:rsidR="00837B9B" w:rsidRPr="001C369B">
              <w:rPr>
                <w:sz w:val="20"/>
              </w:rPr>
              <w:t>–</w:t>
            </w:r>
            <w:r w:rsidRPr="001C369B">
              <w:rPr>
                <w:sz w:val="20"/>
              </w:rPr>
              <w:t xml:space="preserve">e.g., </w:t>
            </w:r>
            <w:r w:rsidR="00837B9B" w:rsidRPr="001C369B">
              <w:rPr>
                <w:sz w:val="20"/>
              </w:rPr>
              <w:t xml:space="preserve">by </w:t>
            </w:r>
            <w:r w:rsidRPr="001C369B">
              <w:rPr>
                <w:sz w:val="20"/>
              </w:rPr>
              <w:t>using dual control or standardized cryptographic authentication procedures.</w:t>
            </w:r>
          </w:p>
        </w:tc>
        <w:tc>
          <w:tcPr>
            <w:tcW w:w="626"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rFonts w:cs="Arial Narrow"/>
                <w:sz w:val="20"/>
                <w:szCs w:val="16"/>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29"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r>
      <w:tr w:rsidR="00B6703E" w:rsidRPr="001C369B">
        <w:trPr>
          <w:cantSplit/>
          <w:jc w:val="center"/>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rFonts w:cs="Arial Black"/>
                <w:b/>
                <w:bCs/>
                <w:sz w:val="24"/>
                <w:szCs w:val="28"/>
              </w:rPr>
            </w:pPr>
            <w:r w:rsidRPr="001C369B">
              <w:rPr>
                <w:b/>
                <w:bCs/>
                <w:sz w:val="24"/>
                <w:szCs w:val="28"/>
              </w:rPr>
              <w:t>L3</w:t>
            </w:r>
          </w:p>
        </w:tc>
        <w:tc>
          <w:tcPr>
            <w:tcW w:w="6399"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The device is assembled in a manner that the components used in the manufacturing process are those components that were certified by the Core PIN Entry and/or POS Terminal Integration Security Requirements evaluation, and that unauthorized substitutions have not been made.</w:t>
            </w:r>
          </w:p>
        </w:tc>
        <w:tc>
          <w:tcPr>
            <w:tcW w:w="626"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rFonts w:cs="Arial Narrow"/>
                <w:sz w:val="20"/>
                <w:szCs w:val="16"/>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29"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r>
      <w:tr w:rsidR="00B6703E" w:rsidRPr="001C369B">
        <w:trPr>
          <w:cantSplit/>
          <w:jc w:val="center"/>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rFonts w:cs="Arial Black"/>
                <w:b/>
                <w:bCs/>
                <w:sz w:val="24"/>
                <w:szCs w:val="28"/>
              </w:rPr>
            </w:pPr>
            <w:r w:rsidRPr="001C369B" w:rsidDel="00197D9B">
              <w:rPr>
                <w:b/>
                <w:bCs/>
                <w:sz w:val="24"/>
                <w:szCs w:val="28"/>
              </w:rPr>
              <w:t>L</w:t>
            </w:r>
            <w:r w:rsidRPr="001C369B">
              <w:rPr>
                <w:b/>
                <w:bCs/>
                <w:sz w:val="24"/>
                <w:szCs w:val="28"/>
              </w:rPr>
              <w:t>4</w:t>
            </w:r>
          </w:p>
        </w:tc>
        <w:tc>
          <w:tcPr>
            <w:tcW w:w="6399" w:type="dxa"/>
            <w:tcBorders>
              <w:top w:val="single" w:sz="4" w:space="0" w:color="999999"/>
              <w:left w:val="single" w:sz="4" w:space="0" w:color="999999"/>
              <w:bottom w:val="single" w:sz="4" w:space="0" w:color="999999"/>
              <w:right w:val="single" w:sz="4" w:space="0" w:color="999999"/>
            </w:tcBorders>
          </w:tcPr>
          <w:p w:rsidR="00B6703E" w:rsidRPr="001C369B" w:rsidRDefault="0034545F" w:rsidP="003E4046">
            <w:pPr>
              <w:pStyle w:val="TableText"/>
              <w:spacing w:before="60" w:after="60" w:line="276" w:lineRule="auto"/>
              <w:rPr>
                <w:sz w:val="20"/>
                <w:szCs w:val="20"/>
              </w:rPr>
            </w:pPr>
            <w:r w:rsidRPr="001C369B">
              <w:rPr>
                <w:sz w:val="20"/>
              </w:rPr>
              <w:t>Production software (e.g., firmware) that is loaded to devices at the time of manufacture is transported, stored, and used under the principle of dual control, preventing unauthorized modifications and/or substitutions.</w:t>
            </w:r>
          </w:p>
        </w:tc>
        <w:tc>
          <w:tcPr>
            <w:tcW w:w="626"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rFonts w:cs="Arial Narrow"/>
                <w:sz w:val="20"/>
                <w:szCs w:val="16"/>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29"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r>
      <w:tr w:rsidR="00B6703E" w:rsidRPr="001C369B">
        <w:trPr>
          <w:cantSplit/>
          <w:jc w:val="center"/>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rFonts w:cs="Arial Black"/>
                <w:b/>
                <w:bCs/>
                <w:sz w:val="24"/>
                <w:szCs w:val="28"/>
              </w:rPr>
            </w:pPr>
            <w:r w:rsidRPr="001C369B">
              <w:rPr>
                <w:b/>
                <w:bCs/>
                <w:sz w:val="24"/>
                <w:szCs w:val="28"/>
              </w:rPr>
              <w:t>L5</w:t>
            </w:r>
          </w:p>
        </w:tc>
        <w:tc>
          <w:tcPr>
            <w:tcW w:w="6399" w:type="dxa"/>
            <w:tcBorders>
              <w:top w:val="single" w:sz="4" w:space="0" w:color="999999"/>
              <w:left w:val="single" w:sz="4" w:space="0" w:color="999999"/>
              <w:bottom w:val="single" w:sz="4" w:space="0" w:color="999999"/>
              <w:right w:val="single" w:sz="4" w:space="0" w:color="999999"/>
            </w:tcBorders>
          </w:tcPr>
          <w:p w:rsidR="00B6703E" w:rsidRPr="001C369B" w:rsidRDefault="0034545F" w:rsidP="003E4046">
            <w:pPr>
              <w:pStyle w:val="TableText"/>
              <w:spacing w:before="60" w:after="60" w:line="276" w:lineRule="auto"/>
              <w:rPr>
                <w:sz w:val="20"/>
                <w:szCs w:val="20"/>
              </w:rPr>
            </w:pPr>
            <w:r w:rsidRPr="001C369B">
              <w:rPr>
                <w:sz w:val="20"/>
              </w:rPr>
              <w:t>Subsequent to production but prior to shipment from the manufacturer’s or reseller’s facility, the device and any of its components are stored in a protected, access-controlled area or sealed within tamper-evident packaging to prevent undetected unauthorized access to the device or its components.</w:t>
            </w:r>
          </w:p>
        </w:tc>
        <w:tc>
          <w:tcPr>
            <w:tcW w:w="626"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rFonts w:cs="Arial Narrow"/>
                <w:sz w:val="20"/>
                <w:szCs w:val="16"/>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29"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r>
      <w:tr w:rsidR="00B6703E" w:rsidRPr="001C369B">
        <w:trPr>
          <w:cantSplit/>
          <w:jc w:val="center"/>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rFonts w:cs="Arial Black"/>
                <w:b/>
                <w:bCs/>
                <w:sz w:val="24"/>
                <w:szCs w:val="28"/>
              </w:rPr>
            </w:pPr>
            <w:r w:rsidRPr="001C369B">
              <w:rPr>
                <w:b/>
                <w:bCs/>
                <w:sz w:val="24"/>
                <w:szCs w:val="28"/>
              </w:rPr>
              <w:t>L6</w:t>
            </w:r>
          </w:p>
        </w:tc>
        <w:tc>
          <w:tcPr>
            <w:tcW w:w="6399"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 xml:space="preserve">If the device will be authenticated at the key-loading facility </w:t>
            </w:r>
            <w:r w:rsidR="00CF5450" w:rsidRPr="001C369B">
              <w:rPr>
                <w:sz w:val="20"/>
              </w:rPr>
              <w:t xml:space="preserve">or the facility of initial deployment </w:t>
            </w:r>
            <w:r w:rsidRPr="001C369B">
              <w:rPr>
                <w:sz w:val="20"/>
              </w:rPr>
              <w:t>by means of secret information placed in the device during manufacturing, then this secret information is unique to each device, unknown and unpredictable to any person, and installed in the device under dual control to ensure that it is not disclosed during installation.</w:t>
            </w:r>
          </w:p>
        </w:tc>
        <w:tc>
          <w:tcPr>
            <w:tcW w:w="626"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rFonts w:cs="Arial Narrow"/>
                <w:sz w:val="20"/>
                <w:szCs w:val="16"/>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29"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r>
      <w:tr w:rsidR="00B6703E" w:rsidRPr="001C369B">
        <w:trPr>
          <w:cantSplit/>
          <w:jc w:val="center"/>
        </w:trPr>
        <w:tc>
          <w:tcPr>
            <w:tcW w:w="1080" w:type="dxa"/>
            <w:tcBorders>
              <w:top w:val="single" w:sz="4" w:space="0" w:color="999999"/>
              <w:left w:val="single" w:sz="4" w:space="0" w:color="A6A6A6"/>
              <w:bottom w:val="single" w:sz="4" w:space="0" w:color="999999"/>
              <w:right w:val="single" w:sz="4" w:space="0" w:color="999999"/>
            </w:tcBorders>
          </w:tcPr>
          <w:p w:rsidR="00B6703E" w:rsidRPr="001C369B" w:rsidRDefault="00B6703E" w:rsidP="002546FA">
            <w:pPr>
              <w:pStyle w:val="TableText"/>
              <w:spacing w:before="120" w:after="60"/>
              <w:jc w:val="center"/>
              <w:rPr>
                <w:b/>
                <w:bCs/>
                <w:sz w:val="24"/>
                <w:szCs w:val="28"/>
              </w:rPr>
            </w:pPr>
            <w:r w:rsidRPr="001C369B">
              <w:rPr>
                <w:b/>
                <w:bCs/>
                <w:sz w:val="24"/>
                <w:szCs w:val="28"/>
              </w:rPr>
              <w:lastRenderedPageBreak/>
              <w:t>L7</w:t>
            </w:r>
          </w:p>
        </w:tc>
        <w:tc>
          <w:tcPr>
            <w:tcW w:w="6399" w:type="dxa"/>
            <w:tcBorders>
              <w:top w:val="single" w:sz="4" w:space="0" w:color="999999"/>
              <w:left w:val="single" w:sz="4" w:space="0" w:color="999999"/>
              <w:bottom w:val="single" w:sz="4" w:space="0" w:color="999999"/>
              <w:right w:val="single" w:sz="4" w:space="0" w:color="999999"/>
            </w:tcBorders>
          </w:tcPr>
          <w:p w:rsidR="00B6703E" w:rsidRPr="001C369B" w:rsidRDefault="00B6703E" w:rsidP="003E4046">
            <w:pPr>
              <w:pStyle w:val="TableText"/>
              <w:spacing w:before="60" w:after="60" w:line="276" w:lineRule="auto"/>
              <w:rPr>
                <w:sz w:val="20"/>
              </w:rPr>
            </w:pPr>
            <w:r w:rsidRPr="001C369B">
              <w:rPr>
                <w:rFonts w:eastAsia="MS Mincho"/>
                <w:sz w:val="20"/>
              </w:rPr>
              <w:t xml:space="preserve">Security measures </w:t>
            </w:r>
            <w:r w:rsidR="0078436D" w:rsidRPr="001C369B">
              <w:rPr>
                <w:rFonts w:eastAsia="MS Mincho"/>
                <w:sz w:val="20"/>
              </w:rPr>
              <w:t xml:space="preserve">are taken </w:t>
            </w:r>
            <w:r w:rsidRPr="001C369B">
              <w:rPr>
                <w:rFonts w:eastAsia="MS Mincho"/>
                <w:sz w:val="20"/>
              </w:rPr>
              <w:t xml:space="preserve">during </w:t>
            </w:r>
            <w:r w:rsidR="0078436D" w:rsidRPr="001C369B">
              <w:rPr>
                <w:rFonts w:eastAsia="MS Mincho"/>
                <w:sz w:val="20"/>
              </w:rPr>
              <w:t xml:space="preserve">the </w:t>
            </w:r>
            <w:r w:rsidRPr="001C369B">
              <w:rPr>
                <w:rFonts w:eastAsia="MS Mincho"/>
                <w:sz w:val="20"/>
              </w:rPr>
              <w:t>development and maintenance of POI security related components. The manufacturer must maintain development security documentation describing all the physical, procedural, personnel, and other security measures that are necessary to protect the integrity of the design and implementation of the POI security-related components in their development environment. The development security documentation shall provide evidence that these security measures are followed during the development and maintenance of the POI security-related components. The evidence shall justify that the security measures provide the necessary level of protection to maintain the integrity of the POI security-related components.</w:t>
            </w:r>
          </w:p>
        </w:tc>
        <w:tc>
          <w:tcPr>
            <w:tcW w:w="626"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sz w:val="20"/>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29"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26"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4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r>
      <w:tr w:rsidR="00AA6A75" w:rsidRPr="001C369B">
        <w:trPr>
          <w:cantSplit/>
          <w:jc w:val="center"/>
        </w:trPr>
        <w:tc>
          <w:tcPr>
            <w:tcW w:w="1080" w:type="dxa"/>
            <w:tcBorders>
              <w:top w:val="single" w:sz="4" w:space="0" w:color="999999"/>
              <w:left w:val="single" w:sz="4" w:space="0" w:color="A6A6A6"/>
              <w:bottom w:val="single" w:sz="4" w:space="0" w:color="999999"/>
              <w:right w:val="single" w:sz="4" w:space="0" w:color="999999"/>
            </w:tcBorders>
          </w:tcPr>
          <w:p w:rsidR="00AA6A75" w:rsidRPr="001C369B" w:rsidRDefault="00AA6A75" w:rsidP="002546FA">
            <w:pPr>
              <w:pStyle w:val="TableText"/>
              <w:spacing w:before="120" w:after="60"/>
              <w:jc w:val="center"/>
              <w:rPr>
                <w:b/>
                <w:bCs/>
                <w:sz w:val="24"/>
                <w:szCs w:val="28"/>
              </w:rPr>
            </w:pPr>
            <w:r w:rsidRPr="001C369B">
              <w:rPr>
                <w:b/>
                <w:bCs/>
                <w:sz w:val="24"/>
                <w:szCs w:val="28"/>
              </w:rPr>
              <w:t>L8</w:t>
            </w:r>
          </w:p>
        </w:tc>
        <w:tc>
          <w:tcPr>
            <w:tcW w:w="6399" w:type="dxa"/>
            <w:tcBorders>
              <w:top w:val="single" w:sz="4" w:space="0" w:color="999999"/>
              <w:left w:val="single" w:sz="4" w:space="0" w:color="999999"/>
              <w:bottom w:val="single" w:sz="4" w:space="0" w:color="999999"/>
              <w:right w:val="single" w:sz="4" w:space="0" w:color="999999"/>
            </w:tcBorders>
          </w:tcPr>
          <w:p w:rsidR="00AA6A75" w:rsidRPr="001C369B" w:rsidRDefault="00AA6A75" w:rsidP="003E4046">
            <w:pPr>
              <w:keepLines w:val="0"/>
              <w:autoSpaceDE w:val="0"/>
              <w:autoSpaceDN w:val="0"/>
              <w:adjustRightInd w:val="0"/>
              <w:spacing w:before="40" w:after="60" w:line="276" w:lineRule="auto"/>
              <w:rPr>
                <w:rFonts w:eastAsia="MS Mincho"/>
                <w:sz w:val="20"/>
              </w:rPr>
            </w:pPr>
            <w:r w:rsidRPr="001C369B">
              <w:rPr>
                <w:sz w:val="20"/>
                <w:szCs w:val="18"/>
              </w:rPr>
              <w:t>Controls exist over the repair process and the inspection/testing process subsequent to repair to ensure that the device has not been subject to unauthorized modification.</w:t>
            </w:r>
          </w:p>
        </w:tc>
        <w:tc>
          <w:tcPr>
            <w:tcW w:w="626" w:type="dxa"/>
            <w:tcBorders>
              <w:top w:val="single" w:sz="4" w:space="0" w:color="999999"/>
              <w:left w:val="single" w:sz="4" w:space="0" w:color="999999"/>
              <w:bottom w:val="single" w:sz="4" w:space="0" w:color="999999"/>
              <w:right w:val="single" w:sz="4" w:space="0" w:color="999999"/>
            </w:tcBorders>
          </w:tcPr>
          <w:p w:rsidR="00AA6A75" w:rsidRPr="001C369B" w:rsidRDefault="000E27A0" w:rsidP="00303908">
            <w:pPr>
              <w:pStyle w:val="TableText"/>
              <w:spacing w:before="60" w:after="40"/>
              <w:jc w:val="center"/>
              <w:rPr>
                <w:sz w:val="20"/>
              </w:rPr>
            </w:pPr>
            <w:r w:rsidRPr="001C369B">
              <w:rPr>
                <w:sz w:val="20"/>
              </w:rPr>
              <w:fldChar w:fldCharType="begin"/>
            </w:r>
            <w:r w:rsidR="00AA6A75"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AA6A75" w:rsidRPr="001C369B">
              <w:rPr>
                <w:sz w:val="20"/>
              </w:rPr>
              <w:instrText xml:space="preserve"> FORMCHECKBOX _</w:instrText>
            </w:r>
            <w:r w:rsidR="00AA6A75" w:rsidRPr="001C369B">
              <w:rPr>
                <w:b/>
                <w:bCs/>
                <w:sz w:val="20"/>
                <w:szCs w:val="32"/>
              </w:rPr>
              <w:instrText>_</w:instrText>
            </w:r>
            <w:r>
              <w:rPr>
                <w:sz w:val="20"/>
              </w:rPr>
            </w:r>
            <w:r>
              <w:rPr>
                <w:sz w:val="20"/>
              </w:rPr>
              <w:fldChar w:fldCharType="separate"/>
            </w:r>
            <w:r w:rsidRPr="001C369B">
              <w:rPr>
                <w:sz w:val="20"/>
              </w:rPr>
              <w:fldChar w:fldCharType="end"/>
            </w:r>
            <w:r w:rsidR="00AA6A75" w:rsidRPr="001C369B">
              <w:rPr>
                <w:sz w:val="20"/>
              </w:rPr>
              <w:br/>
            </w:r>
          </w:p>
        </w:tc>
        <w:tc>
          <w:tcPr>
            <w:tcW w:w="629" w:type="dxa"/>
            <w:tcBorders>
              <w:top w:val="single" w:sz="4" w:space="0" w:color="999999"/>
              <w:left w:val="single" w:sz="4" w:space="0" w:color="999999"/>
              <w:bottom w:val="single" w:sz="4" w:space="0" w:color="999999"/>
              <w:right w:val="single" w:sz="4" w:space="0" w:color="999999"/>
            </w:tcBorders>
          </w:tcPr>
          <w:p w:rsidR="00AA6A75" w:rsidRPr="001C369B" w:rsidRDefault="000E27A0" w:rsidP="00303908">
            <w:pPr>
              <w:pStyle w:val="TableText"/>
              <w:spacing w:before="60" w:after="40"/>
              <w:jc w:val="center"/>
              <w:rPr>
                <w:sz w:val="20"/>
              </w:rPr>
            </w:pPr>
            <w:r w:rsidRPr="001C369B">
              <w:rPr>
                <w:sz w:val="20"/>
              </w:rPr>
              <w:fldChar w:fldCharType="begin">
                <w:ffData>
                  <w:name w:val="Check4"/>
                  <w:enabled/>
                  <w:calcOnExit w:val="0"/>
                  <w:checkBox>
                    <w:sizeAuto/>
                    <w:default w:val="0"/>
                  </w:checkBox>
                </w:ffData>
              </w:fldChar>
            </w:r>
            <w:r w:rsidR="00AA6A75" w:rsidRPr="001C369B">
              <w:rPr>
                <w:sz w:val="20"/>
              </w:rPr>
              <w:instrText xml:space="preserve"> FORMCHECKBOX _</w:instrText>
            </w:r>
            <w:r w:rsidR="00AA6A75" w:rsidRPr="001C369B">
              <w:rPr>
                <w:b/>
                <w:bCs/>
                <w:sz w:val="20"/>
                <w:szCs w:val="32"/>
              </w:rPr>
              <w:instrText>_</w:instrText>
            </w:r>
            <w:r>
              <w:rPr>
                <w:sz w:val="20"/>
              </w:rPr>
            </w:r>
            <w:r>
              <w:rPr>
                <w:sz w:val="20"/>
              </w:rPr>
              <w:fldChar w:fldCharType="separate"/>
            </w:r>
            <w:r w:rsidRPr="001C369B">
              <w:rPr>
                <w:sz w:val="20"/>
              </w:rPr>
              <w:fldChar w:fldCharType="end"/>
            </w:r>
            <w:r w:rsidR="00AA6A75" w:rsidRPr="001C369B">
              <w:rPr>
                <w:sz w:val="20"/>
              </w:rPr>
              <w:br/>
            </w:r>
          </w:p>
        </w:tc>
        <w:tc>
          <w:tcPr>
            <w:tcW w:w="626" w:type="dxa"/>
            <w:tcBorders>
              <w:top w:val="single" w:sz="4" w:space="0" w:color="999999"/>
              <w:left w:val="single" w:sz="4" w:space="0" w:color="999999"/>
              <w:bottom w:val="single" w:sz="4" w:space="0" w:color="999999"/>
              <w:right w:val="single" w:sz="4" w:space="0" w:color="999999"/>
            </w:tcBorders>
          </w:tcPr>
          <w:p w:rsidR="00AA6A75" w:rsidRPr="001C369B" w:rsidRDefault="000E27A0" w:rsidP="00303908">
            <w:pPr>
              <w:pStyle w:val="TableText"/>
              <w:spacing w:before="60" w:after="40"/>
              <w:jc w:val="center"/>
              <w:rPr>
                <w:sz w:val="20"/>
              </w:rPr>
            </w:pPr>
            <w:r w:rsidRPr="001C369B">
              <w:rPr>
                <w:sz w:val="20"/>
              </w:rPr>
              <w:fldChar w:fldCharType="begin">
                <w:ffData>
                  <w:name w:val="Check4"/>
                  <w:enabled/>
                  <w:calcOnExit w:val="0"/>
                  <w:checkBox>
                    <w:sizeAuto/>
                    <w:default w:val="0"/>
                  </w:checkBox>
                </w:ffData>
              </w:fldChar>
            </w:r>
            <w:r w:rsidR="00AA6A75" w:rsidRPr="001C369B">
              <w:rPr>
                <w:sz w:val="20"/>
              </w:rPr>
              <w:instrText xml:space="preserve"> FORMCHECKBOX _</w:instrText>
            </w:r>
            <w:r w:rsidR="00AA6A75" w:rsidRPr="001C369B">
              <w:rPr>
                <w:b/>
                <w:bCs/>
                <w:sz w:val="20"/>
                <w:szCs w:val="32"/>
              </w:rPr>
              <w:instrText>_</w:instrText>
            </w:r>
            <w:r>
              <w:rPr>
                <w:sz w:val="20"/>
              </w:rPr>
            </w:r>
            <w:r>
              <w:rPr>
                <w:sz w:val="20"/>
              </w:rPr>
              <w:fldChar w:fldCharType="separate"/>
            </w:r>
            <w:r w:rsidRPr="001C369B">
              <w:rPr>
                <w:sz w:val="20"/>
              </w:rPr>
              <w:fldChar w:fldCharType="end"/>
            </w:r>
            <w:r w:rsidR="00AA6A75" w:rsidRPr="001C369B">
              <w:rPr>
                <w:sz w:val="20"/>
              </w:rPr>
              <w:br/>
            </w:r>
          </w:p>
        </w:tc>
      </w:tr>
    </w:tbl>
    <w:p w:rsidR="0068324B" w:rsidRPr="001C369B" w:rsidRDefault="0068324B" w:rsidP="00303908">
      <w:pPr>
        <w:pStyle w:val="Heading2"/>
        <w:spacing w:before="240"/>
        <w:rPr>
          <w:noProof w:val="0"/>
        </w:rPr>
      </w:pPr>
    </w:p>
    <w:p w:rsidR="003E4B90" w:rsidRDefault="00841A52">
      <w:pPr>
        <w:pStyle w:val="Heading2"/>
        <w:tabs>
          <w:tab w:val="left" w:pos="540"/>
        </w:tabs>
        <w:ind w:left="540" w:hanging="540"/>
        <w:rPr>
          <w:noProof w:val="0"/>
        </w:rPr>
      </w:pPr>
      <w:r w:rsidRPr="001C369B">
        <w:rPr>
          <w:noProof w:val="0"/>
        </w:rPr>
        <w:br w:type="page"/>
      </w:r>
      <w:bookmarkStart w:id="76" w:name="_Toc226823811"/>
      <w:r w:rsidRPr="001C369B">
        <w:rPr>
          <w:noProof w:val="0"/>
        </w:rPr>
        <w:lastRenderedPageBreak/>
        <w:t>M – Between Manufacturer and Facility of Initial Key Loading or Facility of Initial Deployment</w:t>
      </w:r>
      <w:bookmarkEnd w:id="76"/>
    </w:p>
    <w:p w:rsidR="00B6703E" w:rsidRPr="001C369B" w:rsidRDefault="00B6703E" w:rsidP="003E4046">
      <w:pPr>
        <w:pStyle w:val="BodyText"/>
        <w:shd w:val="clear" w:color="auto" w:fill="E6E6E6"/>
        <w:spacing w:line="276" w:lineRule="auto"/>
        <w:rPr>
          <w:i/>
        </w:rPr>
      </w:pPr>
      <w:r w:rsidRPr="001C369B">
        <w:rPr>
          <w:b/>
          <w:i/>
        </w:rPr>
        <w:t>Note:</w:t>
      </w:r>
      <w:r w:rsidRPr="001C369B">
        <w:rPr>
          <w:i/>
        </w:rPr>
        <w:t xml:space="preserve"> In the following requirements, the device under evaluation is referred </w:t>
      </w:r>
      <w:r w:rsidR="006E4281" w:rsidRPr="001C369B">
        <w:rPr>
          <w:i/>
        </w:rPr>
        <w:t xml:space="preserve">to </w:t>
      </w:r>
      <w:r w:rsidRPr="001C369B">
        <w:rPr>
          <w:i/>
        </w:rPr>
        <w:t>as the “device.”</w:t>
      </w:r>
    </w:p>
    <w:p w:rsidR="00B6703E" w:rsidRPr="001C369B" w:rsidRDefault="00B6703E" w:rsidP="003E4046">
      <w:pPr>
        <w:pStyle w:val="BodyText"/>
        <w:spacing w:before="0" w:line="276" w:lineRule="auto"/>
        <w:rPr>
          <w:b/>
          <w:bCs/>
        </w:rPr>
      </w:pPr>
      <w:r w:rsidRPr="001C369B">
        <w:t>The device manufacturer, subject to PCI payment brand site inspections, confirms the following. The PCI test laboratories do not currently validate this information; however, the vendor is still required to complete these forms and the information will be reported to PCI for review, and if necessary corrective action.</w:t>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079"/>
        <w:gridCol w:w="6386"/>
        <w:gridCol w:w="9"/>
        <w:gridCol w:w="626"/>
        <w:gridCol w:w="630"/>
        <w:gridCol w:w="630"/>
      </w:tblGrid>
      <w:tr w:rsidR="00B6703E" w:rsidRPr="001C369B">
        <w:trPr>
          <w:cantSplit/>
          <w:tblHeader/>
        </w:trPr>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tcPr>
          <w:p w:rsidR="00B6703E" w:rsidRPr="001C369B" w:rsidRDefault="00B6703E" w:rsidP="003E7FB8">
            <w:pPr>
              <w:pStyle w:val="Heading4"/>
              <w:spacing w:before="60" w:after="60"/>
              <w:jc w:val="center"/>
              <w:rPr>
                <w:b/>
              </w:rPr>
            </w:pPr>
            <w:r w:rsidRPr="001C369B">
              <w:rPr>
                <w:b/>
              </w:rPr>
              <w:t>Number</w:t>
            </w:r>
          </w:p>
        </w:tc>
        <w:tc>
          <w:tcPr>
            <w:tcW w:w="639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3E4046">
            <w:pPr>
              <w:pStyle w:val="Heading4"/>
              <w:spacing w:before="60" w:after="60" w:line="276" w:lineRule="auto"/>
              <w:rPr>
                <w:b/>
              </w:rPr>
            </w:pPr>
            <w:r w:rsidRPr="001C369B">
              <w:rPr>
                <w:b/>
              </w:rPr>
              <w:t>Description of Requirement</w:t>
            </w:r>
          </w:p>
        </w:tc>
        <w:tc>
          <w:tcPr>
            <w:tcW w:w="6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7D236C">
            <w:pPr>
              <w:pStyle w:val="Heading4"/>
              <w:spacing w:before="60" w:after="60"/>
              <w:jc w:val="center"/>
              <w:rPr>
                <w:b/>
              </w:rPr>
            </w:pPr>
            <w:r w:rsidRPr="001C369B">
              <w:rPr>
                <w:b/>
              </w:rPr>
              <w:t>Yes</w:t>
            </w:r>
          </w:p>
        </w:tc>
        <w:tc>
          <w:tcPr>
            <w:tcW w:w="62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7D236C">
            <w:pPr>
              <w:pStyle w:val="Heading4"/>
              <w:spacing w:before="60" w:after="60"/>
              <w:jc w:val="center"/>
              <w:rPr>
                <w:b/>
              </w:rPr>
            </w:pPr>
            <w:r w:rsidRPr="001C369B">
              <w:rPr>
                <w:b/>
              </w:rPr>
              <w:t>No</w:t>
            </w:r>
          </w:p>
        </w:tc>
        <w:tc>
          <w:tcPr>
            <w:tcW w:w="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vAlign w:val="center"/>
          </w:tcPr>
          <w:p w:rsidR="00B6703E" w:rsidRPr="001C369B" w:rsidRDefault="00B6703E" w:rsidP="007D236C">
            <w:pPr>
              <w:pStyle w:val="Heading4"/>
              <w:spacing w:before="60" w:after="60"/>
              <w:jc w:val="center"/>
              <w:rPr>
                <w:b/>
              </w:rPr>
            </w:pPr>
            <w:r w:rsidRPr="001C369B">
              <w:rPr>
                <w:b/>
              </w:rPr>
              <w:t>N/A</w:t>
            </w:r>
          </w:p>
        </w:tc>
      </w:tr>
      <w:tr w:rsidR="00B6703E" w:rsidRPr="001C369B">
        <w:trPr>
          <w:cantSplit/>
        </w:trPr>
        <w:tc>
          <w:tcPr>
            <w:tcW w:w="1080" w:type="dxa"/>
            <w:tcBorders>
              <w:top w:val="single" w:sz="4" w:space="0" w:color="A6A6A6" w:themeColor="background1" w:themeShade="A6"/>
              <w:left w:val="single" w:sz="4" w:space="0" w:color="A6A6A6"/>
              <w:bottom w:val="single" w:sz="4" w:space="0" w:color="A6A6A6"/>
              <w:right w:val="single" w:sz="4" w:space="0" w:color="A6A6A6"/>
            </w:tcBorders>
          </w:tcPr>
          <w:p w:rsidR="00B6703E" w:rsidRPr="001C369B" w:rsidRDefault="00B6703E" w:rsidP="002546FA">
            <w:pPr>
              <w:pStyle w:val="TableText"/>
              <w:spacing w:before="120" w:after="60"/>
              <w:jc w:val="center"/>
              <w:rPr>
                <w:rFonts w:cs="Arial Black"/>
                <w:b/>
                <w:bCs/>
                <w:sz w:val="24"/>
                <w:szCs w:val="28"/>
              </w:rPr>
            </w:pPr>
            <w:r w:rsidRPr="001C369B">
              <w:rPr>
                <w:b/>
                <w:bCs/>
                <w:sz w:val="24"/>
                <w:szCs w:val="28"/>
              </w:rPr>
              <w:t>M1</w:t>
            </w:r>
          </w:p>
        </w:tc>
        <w:tc>
          <w:tcPr>
            <w:tcW w:w="6390" w:type="dxa"/>
            <w:tcBorders>
              <w:top w:val="single" w:sz="4" w:space="0" w:color="A6A6A6" w:themeColor="background1" w:themeShade="A6"/>
              <w:left w:val="single" w:sz="4" w:space="0" w:color="A6A6A6"/>
              <w:bottom w:val="single" w:sz="4" w:space="0" w:color="999999"/>
              <w:right w:val="single" w:sz="4" w:space="0" w:color="999999"/>
            </w:tcBorders>
          </w:tcPr>
          <w:p w:rsidR="00977878" w:rsidRPr="001C369B" w:rsidRDefault="00977878" w:rsidP="003E4046">
            <w:pPr>
              <w:pStyle w:val="Tabletext1"/>
              <w:spacing w:after="120"/>
            </w:pPr>
            <w:r w:rsidRPr="001C369B">
              <w:t xml:space="preserve">The </w:t>
            </w:r>
            <w:r w:rsidR="00CF5450" w:rsidRPr="001C369B">
              <w:t>POI</w:t>
            </w:r>
            <w:r w:rsidRPr="001C369B">
              <w:t xml:space="preserve"> should be protected from unauthorized modification with tamper-evident security features, and customers shall be provided with documentation (both shipped with the product and available securely online) that provides instruction on validating the authenticity and integrity of the </w:t>
            </w:r>
            <w:r w:rsidR="00CF5450" w:rsidRPr="001C369B">
              <w:t>POI</w:t>
            </w:r>
            <w:r w:rsidRPr="001C369B">
              <w:t xml:space="preserve">. </w:t>
            </w:r>
          </w:p>
          <w:p w:rsidR="00977878" w:rsidRPr="001C369B" w:rsidRDefault="00977878" w:rsidP="003E4046">
            <w:pPr>
              <w:pStyle w:val="Tabletext1"/>
              <w:spacing w:after="120"/>
            </w:pPr>
            <w:r w:rsidRPr="001C369B">
              <w:t xml:space="preserve">Where this is not possible, the </w:t>
            </w:r>
            <w:r w:rsidR="00CF5450" w:rsidRPr="001C369B">
              <w:t>POI</w:t>
            </w:r>
            <w:r w:rsidRPr="001C369B">
              <w:t xml:space="preserve"> is shipped from the manufacturer’s facility to the </w:t>
            </w:r>
            <w:r w:rsidR="00CF5450" w:rsidRPr="001C369B">
              <w:t>initial key</w:t>
            </w:r>
            <w:r w:rsidR="0007665C" w:rsidRPr="001C369B">
              <w:t>-</w:t>
            </w:r>
            <w:r w:rsidR="00CF5450" w:rsidRPr="001C369B">
              <w:t xml:space="preserve">loading </w:t>
            </w:r>
            <w:r w:rsidRPr="001C369B">
              <w:t xml:space="preserve">facility </w:t>
            </w:r>
            <w:r w:rsidR="00CF5450" w:rsidRPr="001C369B">
              <w:t xml:space="preserve">or to the facility </w:t>
            </w:r>
            <w:r w:rsidRPr="001C369B">
              <w:t xml:space="preserve">of initial deployment and stored en route under auditable controls that can account for the location of every </w:t>
            </w:r>
            <w:r w:rsidR="00CF5450" w:rsidRPr="001C369B">
              <w:t>POI</w:t>
            </w:r>
            <w:r w:rsidRPr="001C369B">
              <w:t xml:space="preserve"> at every point in time.</w:t>
            </w:r>
          </w:p>
          <w:p w:rsidR="00977878" w:rsidRPr="001C369B" w:rsidRDefault="00977878" w:rsidP="003E4046">
            <w:pPr>
              <w:pStyle w:val="TableText"/>
              <w:spacing w:before="60" w:after="60" w:line="276" w:lineRule="auto"/>
              <w:rPr>
                <w:sz w:val="20"/>
                <w:szCs w:val="20"/>
              </w:rPr>
            </w:pPr>
            <w:r w:rsidRPr="001C369B">
              <w:rPr>
                <w:iCs/>
                <w:sz w:val="20"/>
                <w:szCs w:val="20"/>
              </w:rPr>
              <w:t>Where multiple parties are involved in organizing the shipping, it is the responsibility of each party to ensure that the shipping and storage they are managing is compliant with this requirement.</w:t>
            </w:r>
          </w:p>
        </w:tc>
        <w:tc>
          <w:tcPr>
            <w:tcW w:w="630" w:type="dxa"/>
            <w:gridSpan w:val="2"/>
            <w:tcBorders>
              <w:top w:val="single" w:sz="4" w:space="0" w:color="A6A6A6" w:themeColor="background1" w:themeShade="A6"/>
              <w:left w:val="single" w:sz="4" w:space="0" w:color="999999"/>
              <w:bottom w:val="single" w:sz="4" w:space="0" w:color="999999"/>
              <w:right w:val="single" w:sz="4" w:space="0" w:color="999999"/>
            </w:tcBorders>
          </w:tcPr>
          <w:p w:rsidR="00B6703E" w:rsidRPr="001C369B" w:rsidRDefault="000E27A0" w:rsidP="003E4046">
            <w:pPr>
              <w:pStyle w:val="TableText"/>
              <w:spacing w:before="60" w:after="60" w:line="276" w:lineRule="auto"/>
              <w:jc w:val="center"/>
              <w:rPr>
                <w:rFonts w:cs="Arial Narrow"/>
                <w:sz w:val="20"/>
                <w:szCs w:val="16"/>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A6A6A6" w:themeColor="background1" w:themeShade="A6"/>
              <w:left w:val="single" w:sz="4" w:space="0" w:color="999999"/>
              <w:bottom w:val="single" w:sz="4" w:space="0" w:color="999999"/>
              <w:right w:val="single" w:sz="4" w:space="0" w:color="999999"/>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A6A6A6" w:themeColor="background1" w:themeShade="A6"/>
              <w:left w:val="single" w:sz="4" w:space="0" w:color="999999"/>
              <w:bottom w:val="single" w:sz="4" w:space="0" w:color="999999"/>
              <w:right w:val="single" w:sz="4" w:space="0" w:color="999999"/>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r>
      <w:tr w:rsidR="00B6703E" w:rsidRPr="001C369B">
        <w:trPr>
          <w:cantSplit/>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
              <w:spacing w:before="120" w:after="60"/>
              <w:jc w:val="center"/>
              <w:rPr>
                <w:rFonts w:cs="Arial Black"/>
                <w:b/>
                <w:bCs/>
                <w:sz w:val="24"/>
                <w:szCs w:val="28"/>
              </w:rPr>
            </w:pPr>
            <w:r w:rsidRPr="001C369B">
              <w:rPr>
                <w:b/>
                <w:bCs/>
                <w:sz w:val="24"/>
                <w:szCs w:val="28"/>
              </w:rPr>
              <w:t>M2</w:t>
            </w:r>
          </w:p>
        </w:tc>
        <w:tc>
          <w:tcPr>
            <w:tcW w:w="6390" w:type="dxa"/>
            <w:tcBorders>
              <w:top w:val="single" w:sz="4" w:space="0" w:color="999999"/>
              <w:left w:val="single" w:sz="4" w:space="0" w:color="A6A6A6"/>
              <w:bottom w:val="single" w:sz="4" w:space="0" w:color="999999"/>
              <w:right w:val="single" w:sz="4" w:space="0" w:color="999999"/>
            </w:tcBorders>
          </w:tcPr>
          <w:p w:rsidR="00977878" w:rsidRPr="001C369B" w:rsidRDefault="00977878" w:rsidP="003E4046">
            <w:pPr>
              <w:pStyle w:val="TableText"/>
              <w:spacing w:before="60" w:after="60" w:line="276" w:lineRule="auto"/>
              <w:rPr>
                <w:sz w:val="20"/>
                <w:szCs w:val="20"/>
              </w:rPr>
            </w:pPr>
            <w:r w:rsidRPr="001C369B">
              <w:rPr>
                <w:sz w:val="20"/>
                <w:szCs w:val="20"/>
              </w:rPr>
              <w:t>Procedures are in place to transfer accountability for the device from the manufacturer to the facility of initial deployment. Where the device is shipped via intermediaries such as resellers, accountability will be with the intermediary from the time at which they receive the device until the time it is received by the next intermediary or the point of initial deployment.</w:t>
            </w:r>
          </w:p>
        </w:tc>
        <w:tc>
          <w:tcPr>
            <w:tcW w:w="630" w:type="dxa"/>
            <w:gridSpan w:val="2"/>
            <w:tcBorders>
              <w:top w:val="single" w:sz="4" w:space="0" w:color="999999"/>
              <w:left w:val="single" w:sz="4" w:space="0" w:color="999999"/>
              <w:bottom w:val="single" w:sz="4" w:space="0" w:color="999999"/>
              <w:right w:val="single" w:sz="4" w:space="0" w:color="999999"/>
            </w:tcBorders>
          </w:tcPr>
          <w:p w:rsidR="00B6703E" w:rsidRPr="001C369B" w:rsidRDefault="000E27A0" w:rsidP="003E4046">
            <w:pPr>
              <w:pStyle w:val="TableText"/>
              <w:spacing w:before="60" w:after="60" w:line="276" w:lineRule="auto"/>
              <w:jc w:val="center"/>
              <w:rPr>
                <w:rFonts w:cs="Arial Narrow"/>
                <w:sz w:val="20"/>
                <w:szCs w:val="16"/>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r>
      <w:tr w:rsidR="00B6703E" w:rsidRPr="001C369B">
        <w:trPr>
          <w:cantSplit/>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
              <w:spacing w:before="120" w:after="60"/>
              <w:jc w:val="center"/>
              <w:rPr>
                <w:rFonts w:cs="Arial Black"/>
                <w:b/>
                <w:bCs/>
                <w:sz w:val="24"/>
                <w:szCs w:val="28"/>
              </w:rPr>
            </w:pPr>
            <w:r w:rsidRPr="001C369B">
              <w:rPr>
                <w:b/>
                <w:bCs/>
                <w:sz w:val="24"/>
                <w:szCs w:val="28"/>
              </w:rPr>
              <w:t>M3</w:t>
            </w:r>
          </w:p>
        </w:tc>
        <w:tc>
          <w:tcPr>
            <w:tcW w:w="6390" w:type="dxa"/>
            <w:tcBorders>
              <w:top w:val="single" w:sz="4" w:space="0" w:color="999999"/>
              <w:left w:val="single" w:sz="4" w:space="0" w:color="A6A6A6"/>
              <w:bottom w:val="single" w:sz="4" w:space="0" w:color="A6A6A6"/>
              <w:right w:val="single" w:sz="4" w:space="0" w:color="999999"/>
            </w:tcBorders>
          </w:tcPr>
          <w:p w:rsidR="00B6703E" w:rsidRPr="001C369B" w:rsidRDefault="00B6703E" w:rsidP="003E4046">
            <w:pPr>
              <w:pStyle w:val="TableText"/>
              <w:spacing w:before="60" w:after="60" w:line="276" w:lineRule="auto"/>
              <w:rPr>
                <w:sz w:val="20"/>
                <w:szCs w:val="20"/>
              </w:rPr>
            </w:pPr>
            <w:r w:rsidRPr="001C369B">
              <w:rPr>
                <w:sz w:val="20"/>
              </w:rPr>
              <w:t>While in transit from the manufacturer’s facility to the initial key-loading facility, the device is:</w:t>
            </w:r>
          </w:p>
          <w:p w:rsidR="00B6703E" w:rsidRPr="001C369B" w:rsidRDefault="00B6703E" w:rsidP="003E4046">
            <w:pPr>
              <w:pStyle w:val="ListBullet"/>
              <w:tabs>
                <w:tab w:val="clear" w:pos="612"/>
              </w:tabs>
              <w:spacing w:line="276" w:lineRule="auto"/>
              <w:ind w:left="343" w:hanging="270"/>
              <w:rPr>
                <w:sz w:val="20"/>
                <w:szCs w:val="20"/>
              </w:rPr>
            </w:pPr>
            <w:r w:rsidRPr="001C369B">
              <w:rPr>
                <w:sz w:val="20"/>
              </w:rPr>
              <w:t>Shipped and stored in tamper-evident packaging; and/or</w:t>
            </w:r>
          </w:p>
          <w:p w:rsidR="00B6703E" w:rsidRPr="001C369B" w:rsidRDefault="00B6703E" w:rsidP="003E4046">
            <w:pPr>
              <w:pStyle w:val="ListBullet"/>
              <w:tabs>
                <w:tab w:val="clear" w:pos="612"/>
              </w:tabs>
              <w:spacing w:line="276" w:lineRule="auto"/>
              <w:ind w:left="343" w:hanging="270"/>
              <w:rPr>
                <w:sz w:val="20"/>
                <w:szCs w:val="20"/>
              </w:rPr>
            </w:pPr>
            <w:r w:rsidRPr="001C369B">
              <w:rPr>
                <w:sz w:val="20"/>
              </w:rPr>
              <w:t>Shipped and stored containing a secret that is immediately and automatically erased if any physical or functional alteration to the device is attempted, that can be verified by the initial key-loading facility, but that cannot feasibly be determined by unauthorized personnel.</w:t>
            </w:r>
          </w:p>
        </w:tc>
        <w:tc>
          <w:tcPr>
            <w:tcW w:w="630" w:type="dxa"/>
            <w:gridSpan w:val="2"/>
            <w:tcBorders>
              <w:top w:val="single" w:sz="4" w:space="0" w:color="999999"/>
              <w:left w:val="single" w:sz="4" w:space="0" w:color="999999"/>
              <w:bottom w:val="single" w:sz="4" w:space="0" w:color="A6A6A6"/>
              <w:right w:val="single" w:sz="4" w:space="0" w:color="999999"/>
            </w:tcBorders>
          </w:tcPr>
          <w:p w:rsidR="00B6703E" w:rsidRPr="001C369B" w:rsidRDefault="000E27A0" w:rsidP="003E4046">
            <w:pPr>
              <w:pStyle w:val="TableText"/>
              <w:spacing w:before="60" w:after="60" w:line="276" w:lineRule="auto"/>
              <w:jc w:val="center"/>
              <w:rPr>
                <w:rFonts w:cs="Arial Narrow"/>
                <w:sz w:val="20"/>
                <w:szCs w:val="16"/>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999999"/>
              <w:left w:val="single" w:sz="4" w:space="0" w:color="999999"/>
              <w:bottom w:val="single" w:sz="4" w:space="0" w:color="A6A6A6"/>
              <w:right w:val="single" w:sz="4" w:space="0" w:color="999999"/>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999999"/>
              <w:left w:val="single" w:sz="4" w:space="0" w:color="999999"/>
              <w:bottom w:val="single" w:sz="4" w:space="0" w:color="A6A6A6"/>
              <w:right w:val="single" w:sz="4" w:space="0" w:color="999999"/>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85"/>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
              <w:spacing w:before="120" w:after="60"/>
              <w:jc w:val="center"/>
              <w:rPr>
                <w:b/>
                <w:bCs/>
                <w:sz w:val="24"/>
                <w:szCs w:val="28"/>
              </w:rPr>
            </w:pPr>
            <w:r w:rsidRPr="001C369B">
              <w:rPr>
                <w:b/>
                <w:bCs/>
                <w:sz w:val="24"/>
                <w:szCs w:val="28"/>
              </w:rPr>
              <w:t>M4</w:t>
            </w:r>
          </w:p>
        </w:tc>
        <w:tc>
          <w:tcPr>
            <w:tcW w:w="639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60" w:after="60" w:line="276" w:lineRule="auto"/>
              <w:rPr>
                <w:sz w:val="20"/>
              </w:rPr>
            </w:pPr>
            <w:r w:rsidRPr="001C369B">
              <w:rPr>
                <w:sz w:val="20"/>
              </w:rPr>
              <w:t xml:space="preserve">The </w:t>
            </w:r>
            <w:r w:rsidR="001F5319" w:rsidRPr="001C369B">
              <w:rPr>
                <w:sz w:val="20"/>
              </w:rPr>
              <w:t xml:space="preserve">device’s </w:t>
            </w:r>
            <w:r w:rsidRPr="001C369B">
              <w:rPr>
                <w:sz w:val="20"/>
              </w:rPr>
              <w:t>development security documentation must provide means to the initial key-loading facility to assure the authenticity of the TOE</w:t>
            </w:r>
            <w:r w:rsidR="002C3E95" w:rsidRPr="001C369B">
              <w:rPr>
                <w:sz w:val="20"/>
              </w:rPr>
              <w:t>’s</w:t>
            </w:r>
            <w:r w:rsidRPr="001C369B">
              <w:rPr>
                <w:sz w:val="20"/>
              </w:rPr>
              <w:t xml:space="preserve"> security relevant components</w:t>
            </w:r>
            <w:r w:rsidR="00604633" w:rsidRPr="001C369B">
              <w:rPr>
                <w:sz w:val="20"/>
              </w:rPr>
              <w:t>.</w:t>
            </w:r>
          </w:p>
        </w:tc>
        <w:tc>
          <w:tcPr>
            <w:tcW w:w="630" w:type="dxa"/>
            <w:gridSpan w:val="2"/>
            <w:tcBorders>
              <w:top w:val="single" w:sz="4" w:space="0" w:color="A6A6A6"/>
              <w:left w:val="single" w:sz="4" w:space="0" w:color="A6A6A6"/>
              <w:bottom w:val="single" w:sz="4" w:space="0" w:color="A6A6A6"/>
              <w:right w:val="single" w:sz="4" w:space="0" w:color="A6A6A6"/>
            </w:tcBorders>
          </w:tcPr>
          <w:p w:rsidR="00B6703E" w:rsidRPr="001C369B" w:rsidRDefault="000E27A0" w:rsidP="003E4046">
            <w:pPr>
              <w:pStyle w:val="TableText"/>
              <w:spacing w:before="60" w:after="60" w:line="276" w:lineRule="auto"/>
              <w:jc w:val="center"/>
              <w:rPr>
                <w:rFonts w:cs="Arial Narrow"/>
                <w:sz w:val="20"/>
                <w:szCs w:val="16"/>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84"/>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
              <w:spacing w:before="120" w:after="60"/>
              <w:jc w:val="center"/>
              <w:rPr>
                <w:b/>
                <w:bCs/>
                <w:sz w:val="24"/>
                <w:szCs w:val="28"/>
              </w:rPr>
            </w:pPr>
            <w:r w:rsidRPr="001C369B">
              <w:rPr>
                <w:b/>
                <w:bCs/>
                <w:sz w:val="24"/>
                <w:szCs w:val="28"/>
              </w:rPr>
              <w:t>M5</w:t>
            </w:r>
          </w:p>
        </w:tc>
        <w:tc>
          <w:tcPr>
            <w:tcW w:w="639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60" w:after="60" w:line="276" w:lineRule="auto"/>
              <w:rPr>
                <w:sz w:val="20"/>
              </w:rPr>
            </w:pPr>
            <w:r w:rsidRPr="001C369B">
              <w:rPr>
                <w:rFonts w:eastAsia="MS Mincho"/>
                <w:iCs/>
                <w:sz w:val="20"/>
                <w:lang w:eastAsia="ja-JP"/>
              </w:rPr>
              <w:t>If the manufacturer is in charge of initial key loading, then the manufacturer must verify the authenticity of the POI security-related components.</w:t>
            </w:r>
          </w:p>
        </w:tc>
        <w:tc>
          <w:tcPr>
            <w:tcW w:w="630" w:type="dxa"/>
            <w:gridSpan w:val="2"/>
            <w:tcBorders>
              <w:top w:val="single" w:sz="4" w:space="0" w:color="A6A6A6"/>
              <w:left w:val="single" w:sz="4" w:space="0" w:color="A6A6A6"/>
              <w:bottom w:val="single" w:sz="4" w:space="0" w:color="A6A6A6"/>
              <w:right w:val="single" w:sz="4" w:space="0" w:color="A6A6A6"/>
            </w:tcBorders>
          </w:tcPr>
          <w:p w:rsidR="00B6703E" w:rsidRPr="001C369B" w:rsidRDefault="000E27A0" w:rsidP="003E4046">
            <w:pPr>
              <w:pStyle w:val="TableText"/>
              <w:spacing w:before="60" w:after="60" w:line="276" w:lineRule="auto"/>
              <w:jc w:val="center"/>
              <w:rPr>
                <w:rFonts w:cs="Arial Narrow"/>
                <w:sz w:val="20"/>
                <w:szCs w:val="16"/>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r>
      <w:tr w:rsidR="00B6703E" w:rsidRPr="001C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84"/>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
              <w:spacing w:before="120" w:after="60"/>
              <w:jc w:val="center"/>
              <w:rPr>
                <w:b/>
                <w:bCs/>
                <w:sz w:val="24"/>
                <w:szCs w:val="28"/>
              </w:rPr>
            </w:pPr>
            <w:r w:rsidRPr="001C369B">
              <w:rPr>
                <w:b/>
                <w:bCs/>
                <w:sz w:val="24"/>
                <w:szCs w:val="28"/>
              </w:rPr>
              <w:lastRenderedPageBreak/>
              <w:t>M6</w:t>
            </w:r>
          </w:p>
        </w:tc>
        <w:tc>
          <w:tcPr>
            <w:tcW w:w="6390" w:type="dxa"/>
            <w:tcBorders>
              <w:top w:val="single" w:sz="4" w:space="0" w:color="A6A6A6"/>
              <w:left w:val="single" w:sz="4" w:space="0" w:color="A6A6A6"/>
              <w:bottom w:val="single" w:sz="4" w:space="0" w:color="A6A6A6"/>
              <w:right w:val="single" w:sz="4" w:space="0" w:color="A6A6A6"/>
            </w:tcBorders>
          </w:tcPr>
          <w:p w:rsidR="00B6703E" w:rsidRPr="001C369B" w:rsidRDefault="00B6703E" w:rsidP="003E4046">
            <w:pPr>
              <w:pStyle w:val="TableText"/>
              <w:spacing w:before="60" w:after="60" w:line="276" w:lineRule="auto"/>
              <w:rPr>
                <w:sz w:val="20"/>
              </w:rPr>
            </w:pPr>
            <w:r w:rsidRPr="001C369B">
              <w:rPr>
                <w:rFonts w:eastAsia="MS Mincho"/>
                <w:iCs/>
                <w:sz w:val="20"/>
                <w:lang w:eastAsia="ja-JP"/>
              </w:rPr>
              <w:t>If the manufacturer is not in charge of initial key loading, the manufacturer must provide the means to the initial key-loading facility to assure the verification of the authenticity of the POI security-related components.</w:t>
            </w:r>
          </w:p>
        </w:tc>
        <w:tc>
          <w:tcPr>
            <w:tcW w:w="630" w:type="dxa"/>
            <w:gridSpan w:val="2"/>
            <w:tcBorders>
              <w:top w:val="single" w:sz="4" w:space="0" w:color="A6A6A6"/>
              <w:left w:val="single" w:sz="4" w:space="0" w:color="A6A6A6"/>
              <w:bottom w:val="single" w:sz="4" w:space="0" w:color="A6A6A6"/>
              <w:right w:val="single" w:sz="4" w:space="0" w:color="A6A6A6"/>
            </w:tcBorders>
          </w:tcPr>
          <w:p w:rsidR="00B6703E" w:rsidRPr="001C369B" w:rsidRDefault="000E27A0" w:rsidP="003E4046">
            <w:pPr>
              <w:pStyle w:val="TableText"/>
              <w:spacing w:before="60" w:after="60" w:line="276" w:lineRule="auto"/>
              <w:jc w:val="center"/>
              <w:rPr>
                <w:rFonts w:cs="Arial Narrow"/>
                <w:sz w:val="20"/>
                <w:szCs w:val="16"/>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A6A6A6"/>
              <w:left w:val="single" w:sz="4" w:space="0" w:color="A6A6A6"/>
              <w:bottom w:val="single" w:sz="4" w:space="0" w:color="A6A6A6"/>
              <w:right w:val="single" w:sz="4" w:space="0" w:color="A6A6A6"/>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r>
      <w:tr w:rsidR="00B6703E" w:rsidRPr="001C369B">
        <w:trPr>
          <w:cantSplit/>
          <w:trHeight w:val="512"/>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
              <w:spacing w:before="120" w:after="60"/>
              <w:jc w:val="center"/>
              <w:rPr>
                <w:b/>
                <w:bCs/>
                <w:sz w:val="24"/>
                <w:szCs w:val="28"/>
              </w:rPr>
            </w:pPr>
            <w:r w:rsidRPr="001C369B">
              <w:rPr>
                <w:b/>
                <w:bCs/>
                <w:sz w:val="24"/>
                <w:szCs w:val="28"/>
              </w:rPr>
              <w:t>M7</w:t>
            </w:r>
          </w:p>
        </w:tc>
        <w:tc>
          <w:tcPr>
            <w:tcW w:w="6390" w:type="dxa"/>
            <w:tcBorders>
              <w:top w:val="single" w:sz="4" w:space="0" w:color="A6A6A6"/>
              <w:left w:val="single" w:sz="4" w:space="0" w:color="A6A6A6"/>
              <w:bottom w:val="single" w:sz="4" w:space="0" w:color="999999"/>
              <w:right w:val="single" w:sz="4" w:space="0" w:color="999999"/>
            </w:tcBorders>
          </w:tcPr>
          <w:p w:rsidR="00B6703E" w:rsidRPr="001C369B" w:rsidRDefault="00B6703E" w:rsidP="003E4046">
            <w:pPr>
              <w:pStyle w:val="TableText"/>
              <w:spacing w:before="60" w:after="60" w:line="276" w:lineRule="auto"/>
              <w:rPr>
                <w:sz w:val="20"/>
              </w:rPr>
            </w:pPr>
            <w:r w:rsidRPr="001C369B">
              <w:rPr>
                <w:rFonts w:eastAsia="MS Mincho"/>
                <w:sz w:val="20"/>
                <w:lang w:eastAsia="ja-JP"/>
              </w:rPr>
              <w:t>Each device shall have a unique visible identifier affixed to it.</w:t>
            </w:r>
          </w:p>
        </w:tc>
        <w:tc>
          <w:tcPr>
            <w:tcW w:w="630" w:type="dxa"/>
            <w:gridSpan w:val="2"/>
            <w:tcBorders>
              <w:top w:val="single" w:sz="4" w:space="0" w:color="A6A6A6"/>
              <w:left w:val="single" w:sz="4" w:space="0" w:color="999999"/>
              <w:bottom w:val="single" w:sz="4" w:space="0" w:color="999999"/>
              <w:right w:val="single" w:sz="4" w:space="0" w:color="999999"/>
            </w:tcBorders>
          </w:tcPr>
          <w:p w:rsidR="00B6703E" w:rsidRPr="001C369B" w:rsidRDefault="000E27A0" w:rsidP="003E4046">
            <w:pPr>
              <w:pStyle w:val="TableText"/>
              <w:spacing w:before="60" w:after="60" w:line="276" w:lineRule="auto"/>
              <w:jc w:val="center"/>
              <w:rPr>
                <w:rFonts w:cs="Arial Narrow"/>
                <w:sz w:val="20"/>
                <w:szCs w:val="16"/>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A6A6A6"/>
              <w:left w:val="single" w:sz="4" w:space="0" w:color="999999"/>
              <w:bottom w:val="single" w:sz="4" w:space="0" w:color="999999"/>
              <w:right w:val="single" w:sz="4" w:space="0" w:color="999999"/>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A6A6A6"/>
              <w:left w:val="single" w:sz="4" w:space="0" w:color="999999"/>
              <w:bottom w:val="single" w:sz="4" w:space="0" w:color="999999"/>
              <w:right w:val="single" w:sz="4" w:space="0" w:color="999999"/>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r>
      <w:tr w:rsidR="00B6703E" w:rsidRPr="001C369B">
        <w:trPr>
          <w:cantSplit/>
        </w:trPr>
        <w:tc>
          <w:tcPr>
            <w:tcW w:w="1080" w:type="dxa"/>
            <w:tcBorders>
              <w:top w:val="single" w:sz="4" w:space="0" w:color="A6A6A6"/>
              <w:left w:val="single" w:sz="4" w:space="0" w:color="A6A6A6"/>
              <w:bottom w:val="single" w:sz="4" w:space="0" w:color="A6A6A6"/>
              <w:right w:val="single" w:sz="4" w:space="0" w:color="A6A6A6"/>
            </w:tcBorders>
          </w:tcPr>
          <w:p w:rsidR="00B6703E" w:rsidRPr="001C369B" w:rsidRDefault="00B6703E" w:rsidP="002546FA">
            <w:pPr>
              <w:pStyle w:val="TableText"/>
              <w:spacing w:before="120" w:after="60"/>
              <w:jc w:val="center"/>
              <w:rPr>
                <w:b/>
                <w:bCs/>
                <w:sz w:val="24"/>
                <w:szCs w:val="28"/>
              </w:rPr>
            </w:pPr>
            <w:r w:rsidRPr="001C369B">
              <w:rPr>
                <w:b/>
                <w:bCs/>
                <w:sz w:val="24"/>
                <w:szCs w:val="28"/>
              </w:rPr>
              <w:t>M8</w:t>
            </w:r>
          </w:p>
        </w:tc>
        <w:tc>
          <w:tcPr>
            <w:tcW w:w="6390" w:type="dxa"/>
            <w:tcBorders>
              <w:top w:val="single" w:sz="4" w:space="0" w:color="999999"/>
              <w:left w:val="single" w:sz="4" w:space="0" w:color="A6A6A6"/>
              <w:bottom w:val="single" w:sz="4" w:space="0" w:color="999999"/>
              <w:right w:val="single" w:sz="4" w:space="0" w:color="999999"/>
            </w:tcBorders>
          </w:tcPr>
          <w:p w:rsidR="00B6703E" w:rsidRPr="001C369B" w:rsidRDefault="00B6703E" w:rsidP="003E4046">
            <w:pPr>
              <w:pStyle w:val="TableText"/>
              <w:spacing w:before="60" w:after="60" w:line="276" w:lineRule="auto"/>
              <w:rPr>
                <w:rFonts w:eastAsia="MS Mincho"/>
                <w:sz w:val="20"/>
                <w:lang w:eastAsia="ja-JP"/>
              </w:rPr>
            </w:pPr>
            <w:r w:rsidRPr="001C369B">
              <w:rPr>
                <w:rFonts w:eastAsia="MS Mincho"/>
                <w:sz w:val="20"/>
                <w:lang w:eastAsia="ja-JP"/>
              </w:rPr>
              <w:t>The vendor must maintain a manual that provides instructions for the operational management of the POI. This includes instructions for recording the entire life cycle of the POI security-related components and of the manner in which those components are integrated into a single POI, e.g.:</w:t>
            </w:r>
          </w:p>
          <w:p w:rsidR="00B6703E" w:rsidRPr="001C369B" w:rsidRDefault="00B6703E" w:rsidP="00387E9D">
            <w:pPr>
              <w:pStyle w:val="TableText"/>
              <w:numPr>
                <w:ilvl w:val="0"/>
                <w:numId w:val="54"/>
              </w:numPr>
              <w:tabs>
                <w:tab w:val="clear" w:pos="562"/>
              </w:tabs>
              <w:spacing w:before="60" w:after="0" w:line="276" w:lineRule="auto"/>
              <w:ind w:left="343" w:hanging="270"/>
              <w:rPr>
                <w:rFonts w:eastAsia="MS Mincho"/>
                <w:sz w:val="20"/>
                <w:lang w:eastAsia="ja-JP"/>
              </w:rPr>
            </w:pPr>
            <w:r w:rsidRPr="001C369B">
              <w:rPr>
                <w:rFonts w:eastAsia="MS Mincho"/>
                <w:sz w:val="20"/>
                <w:lang w:eastAsia="ja-JP"/>
              </w:rPr>
              <w:t>Data on production and personalization</w:t>
            </w:r>
          </w:p>
          <w:p w:rsidR="00B6703E" w:rsidRPr="001C369B" w:rsidRDefault="00B6703E" w:rsidP="00387E9D">
            <w:pPr>
              <w:pStyle w:val="TableText"/>
              <w:numPr>
                <w:ilvl w:val="0"/>
                <w:numId w:val="54"/>
              </w:numPr>
              <w:tabs>
                <w:tab w:val="clear" w:pos="562"/>
              </w:tabs>
              <w:spacing w:before="60" w:after="0" w:line="276" w:lineRule="auto"/>
              <w:ind w:left="343" w:hanging="270"/>
              <w:rPr>
                <w:rFonts w:eastAsia="MS Mincho"/>
                <w:sz w:val="20"/>
                <w:lang w:eastAsia="ja-JP"/>
              </w:rPr>
            </w:pPr>
            <w:r w:rsidRPr="001C369B">
              <w:rPr>
                <w:rFonts w:eastAsia="MS Mincho"/>
                <w:sz w:val="20"/>
                <w:lang w:eastAsia="ja-JP"/>
              </w:rPr>
              <w:t>Physical/chronological whereabouts</w:t>
            </w:r>
          </w:p>
          <w:p w:rsidR="00B6703E" w:rsidRPr="001C369B" w:rsidRDefault="00B6703E" w:rsidP="00387E9D">
            <w:pPr>
              <w:pStyle w:val="TableText"/>
              <w:numPr>
                <w:ilvl w:val="0"/>
                <w:numId w:val="54"/>
              </w:numPr>
              <w:tabs>
                <w:tab w:val="clear" w:pos="562"/>
              </w:tabs>
              <w:spacing w:before="60" w:after="0" w:line="276" w:lineRule="auto"/>
              <w:ind w:left="343" w:hanging="270"/>
              <w:rPr>
                <w:rFonts w:eastAsia="MS Mincho"/>
                <w:sz w:val="20"/>
                <w:lang w:eastAsia="ja-JP"/>
              </w:rPr>
            </w:pPr>
            <w:r w:rsidRPr="001C369B">
              <w:rPr>
                <w:rFonts w:eastAsia="MS Mincho"/>
                <w:sz w:val="20"/>
                <w:lang w:eastAsia="ja-JP"/>
              </w:rPr>
              <w:t>Repair and maintenance</w:t>
            </w:r>
          </w:p>
          <w:p w:rsidR="00B6703E" w:rsidRPr="001C369B" w:rsidRDefault="00B6703E" w:rsidP="00387E9D">
            <w:pPr>
              <w:pStyle w:val="TableText"/>
              <w:numPr>
                <w:ilvl w:val="0"/>
                <w:numId w:val="54"/>
              </w:numPr>
              <w:tabs>
                <w:tab w:val="clear" w:pos="562"/>
              </w:tabs>
              <w:spacing w:before="60" w:after="0" w:line="276" w:lineRule="auto"/>
              <w:ind w:left="343" w:hanging="270"/>
              <w:rPr>
                <w:rFonts w:eastAsia="MS Mincho"/>
                <w:sz w:val="20"/>
                <w:lang w:eastAsia="ja-JP"/>
              </w:rPr>
            </w:pPr>
            <w:r w:rsidRPr="001C369B">
              <w:rPr>
                <w:rFonts w:eastAsia="MS Mincho"/>
                <w:sz w:val="20"/>
                <w:lang w:eastAsia="ja-JP"/>
              </w:rPr>
              <w:t>Removal from operation</w:t>
            </w:r>
          </w:p>
          <w:p w:rsidR="00B6703E" w:rsidRPr="001C369B" w:rsidRDefault="00B6703E" w:rsidP="00387E9D">
            <w:pPr>
              <w:pStyle w:val="TableText"/>
              <w:numPr>
                <w:ilvl w:val="0"/>
                <w:numId w:val="54"/>
              </w:numPr>
              <w:tabs>
                <w:tab w:val="clear" w:pos="562"/>
              </w:tabs>
              <w:spacing w:before="60" w:after="60" w:line="276" w:lineRule="auto"/>
              <w:ind w:left="343" w:hanging="270"/>
              <w:rPr>
                <w:rFonts w:eastAsia="MS Mincho"/>
                <w:sz w:val="20"/>
                <w:lang w:eastAsia="ja-JP"/>
              </w:rPr>
            </w:pPr>
            <w:r w:rsidRPr="001C369B">
              <w:rPr>
                <w:rFonts w:eastAsia="MS Mincho"/>
                <w:sz w:val="20"/>
                <w:lang w:eastAsia="ja-JP"/>
              </w:rPr>
              <w:t>Loss or theft</w:t>
            </w:r>
          </w:p>
        </w:tc>
        <w:tc>
          <w:tcPr>
            <w:tcW w:w="630" w:type="dxa"/>
            <w:gridSpan w:val="2"/>
            <w:tcBorders>
              <w:top w:val="single" w:sz="4" w:space="0" w:color="999999"/>
              <w:left w:val="single" w:sz="4" w:space="0" w:color="999999"/>
              <w:bottom w:val="single" w:sz="4" w:space="0" w:color="999999"/>
              <w:right w:val="single" w:sz="4" w:space="0" w:color="999999"/>
            </w:tcBorders>
          </w:tcPr>
          <w:p w:rsidR="00B6703E" w:rsidRPr="001C369B" w:rsidRDefault="000E27A0" w:rsidP="003E4046">
            <w:pPr>
              <w:pStyle w:val="TableText"/>
              <w:spacing w:before="60" w:after="60" w:line="276" w:lineRule="auto"/>
              <w:jc w:val="center"/>
              <w:rPr>
                <w:rFonts w:cs="Arial Narrow"/>
                <w:sz w:val="20"/>
                <w:szCs w:val="16"/>
              </w:rPr>
            </w:pPr>
            <w:r w:rsidRPr="001C369B">
              <w:rPr>
                <w:sz w:val="20"/>
              </w:rPr>
              <w:fldChar w:fldCharType="begin"/>
            </w:r>
            <w:r w:rsidR="00B6703E" w:rsidRPr="001C369B">
              <w:rPr>
                <w:sz w:val="20"/>
              </w:rPr>
              <w:instrText xml:space="preserve"> FORMCHECKBOX </w:instrText>
            </w:r>
            <w:r>
              <w:rPr>
                <w:sz w:val="20"/>
              </w:rPr>
              <w:fldChar w:fldCharType="separate"/>
            </w:r>
            <w:r w:rsidRPr="001C369B">
              <w:rPr>
                <w:sz w:val="20"/>
              </w:rPr>
              <w:fldChar w:fldCharType="end"/>
            </w: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c>
          <w:tcPr>
            <w:tcW w:w="630" w:type="dxa"/>
            <w:tcBorders>
              <w:top w:val="single" w:sz="4" w:space="0" w:color="999999"/>
              <w:left w:val="single" w:sz="4" w:space="0" w:color="999999"/>
              <w:bottom w:val="single" w:sz="4" w:space="0" w:color="999999"/>
              <w:right w:val="single" w:sz="4" w:space="0" w:color="999999"/>
            </w:tcBorders>
          </w:tcPr>
          <w:p w:rsidR="00B6703E" w:rsidRPr="001C369B" w:rsidRDefault="000E27A0" w:rsidP="00303908">
            <w:pPr>
              <w:pStyle w:val="TableText"/>
              <w:spacing w:before="60" w:after="60"/>
              <w:jc w:val="center"/>
              <w:rPr>
                <w:sz w:val="20"/>
              </w:rPr>
            </w:pPr>
            <w:r w:rsidRPr="001C369B">
              <w:rPr>
                <w:sz w:val="20"/>
              </w:rPr>
              <w:fldChar w:fldCharType="begin">
                <w:ffData>
                  <w:name w:val="Check4"/>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br/>
            </w:r>
          </w:p>
        </w:tc>
      </w:tr>
    </w:tbl>
    <w:p w:rsidR="00B6703E" w:rsidRPr="001C369B" w:rsidRDefault="00B6703E">
      <w:pPr>
        <w:pStyle w:val="NormalZero"/>
        <w:ind w:left="0"/>
        <w:rPr>
          <w:rFonts w:ascii="Arial" w:hAnsi="Arial"/>
        </w:rPr>
      </w:pPr>
    </w:p>
    <w:p w:rsidR="00B6703E" w:rsidRPr="001C369B" w:rsidRDefault="00B6703E">
      <w:pPr>
        <w:pStyle w:val="Heading1"/>
      </w:pPr>
      <w:bookmarkStart w:id="77" w:name="_Toc226823812"/>
      <w:r w:rsidRPr="001C369B">
        <w:lastRenderedPageBreak/>
        <w:t>Compliance Declaration – General Information – Form A</w:t>
      </w:r>
      <w:bookmarkEnd w:id="51"/>
      <w:bookmarkEnd w:id="77"/>
    </w:p>
    <w:p w:rsidR="00B6703E" w:rsidRPr="001C369B" w:rsidRDefault="00B6703E" w:rsidP="003E4046">
      <w:pPr>
        <w:pStyle w:val="BodyText"/>
        <w:spacing w:before="0" w:after="240" w:line="276" w:lineRule="auto"/>
      </w:pPr>
      <w:r w:rsidRPr="001C369B">
        <w:t>This form and the requested information are to be completed and returned along with the completed information in the applicable Evaluation Module forms.</w:t>
      </w:r>
    </w:p>
    <w:tbl>
      <w:tblPr>
        <w:tblW w:w="0" w:type="auto"/>
        <w:tblBorders>
          <w:insideH w:val="single" w:sz="4" w:space="0" w:color="999999"/>
          <w:insideV w:val="single" w:sz="4" w:space="0" w:color="999999"/>
        </w:tblBorders>
        <w:tblLook w:val="0000"/>
      </w:tblPr>
      <w:tblGrid>
        <w:gridCol w:w="2304"/>
        <w:gridCol w:w="3024"/>
        <w:gridCol w:w="1573"/>
        <w:gridCol w:w="2610"/>
      </w:tblGrid>
      <w:tr w:rsidR="00B6703E" w:rsidRPr="001C369B">
        <w:trPr>
          <w:cantSplit/>
        </w:trPr>
        <w:tc>
          <w:tcPr>
            <w:tcW w:w="9378" w:type="dxa"/>
            <w:gridSpan w:val="4"/>
            <w:tcBorders>
              <w:top w:val="single" w:sz="4" w:space="0" w:color="A6A6A6" w:themeColor="background1" w:themeShade="A6"/>
              <w:left w:val="nil"/>
              <w:bottom w:val="single" w:sz="4" w:space="0" w:color="808080" w:themeColor="background1" w:themeShade="80"/>
              <w:right w:val="nil"/>
            </w:tcBorders>
            <w:shd w:val="clear" w:color="auto" w:fill="E0E0E0"/>
          </w:tcPr>
          <w:p w:rsidR="00B6703E" w:rsidRPr="001C369B" w:rsidRDefault="00B6703E">
            <w:pPr>
              <w:jc w:val="center"/>
              <w:rPr>
                <w:b/>
                <w:bCs/>
              </w:rPr>
            </w:pPr>
            <w:r w:rsidRPr="001C369B">
              <w:rPr>
                <w:b/>
                <w:bCs/>
              </w:rPr>
              <w:t>Device Manufacturer Information</w:t>
            </w:r>
          </w:p>
        </w:tc>
      </w:tr>
      <w:tr w:rsidR="00B6703E" w:rsidRPr="001C369B">
        <w:trPr>
          <w:cantSplit/>
        </w:trPr>
        <w:tc>
          <w:tcPr>
            <w:tcW w:w="2304" w:type="dxa"/>
            <w:tcBorders>
              <w:top w:val="single" w:sz="4" w:space="0" w:color="808080" w:themeColor="background1" w:themeShade="80"/>
            </w:tcBorders>
          </w:tcPr>
          <w:p w:rsidR="00B6703E" w:rsidRPr="001C369B" w:rsidRDefault="00B6703E">
            <w:pPr>
              <w:pStyle w:val="TableText2"/>
              <w:rPr>
                <w:b w:val="0"/>
                <w:sz w:val="20"/>
                <w:szCs w:val="20"/>
              </w:rPr>
            </w:pPr>
            <w:r w:rsidRPr="001C369B">
              <w:rPr>
                <w:b w:val="0"/>
                <w:sz w:val="20"/>
              </w:rPr>
              <w:t>Manufacturer:</w:t>
            </w:r>
          </w:p>
        </w:tc>
        <w:tc>
          <w:tcPr>
            <w:tcW w:w="7074" w:type="dxa"/>
            <w:gridSpan w:val="3"/>
            <w:tcBorders>
              <w:top w:val="single" w:sz="4" w:space="0" w:color="808080" w:themeColor="background1" w:themeShade="80"/>
            </w:tcBorders>
          </w:tcPr>
          <w:p w:rsidR="00B6703E" w:rsidRPr="001C369B" w:rsidRDefault="000E27A0">
            <w:pPr>
              <w:pStyle w:val="TableText"/>
              <w:rPr>
                <w:color w:val="0000FF"/>
                <w:sz w:val="20"/>
              </w:rPr>
            </w:pPr>
            <w:r w:rsidRPr="001C369B">
              <w:rPr>
                <w:rFonts w:eastAsia="MS Mincho"/>
                <w:sz w:val="20"/>
                <w:szCs w:val="18"/>
              </w:rPr>
              <w:fldChar w:fldCharType="begin">
                <w:ffData>
                  <w:name w:val="Text1"/>
                  <w:enabled/>
                  <w:calcOnExit w:val="0"/>
                  <w:textInput/>
                </w:ffData>
              </w:fldChar>
            </w:r>
            <w:r w:rsidR="001C369B" w:rsidRPr="001C369B">
              <w:rPr>
                <w:rFonts w:eastAsia="MS Mincho"/>
                <w:sz w:val="20"/>
                <w:szCs w:val="18"/>
              </w:rPr>
              <w:instrText xml:space="preserve"> FORMTEXT </w:instrText>
            </w:r>
            <w:r w:rsidR="001C369B" w:rsidRPr="001C369B">
              <w:rPr>
                <w:sz w:val="20"/>
              </w:rPr>
              <w:instrText>__</w:instrText>
            </w:r>
            <w:r w:rsidR="001C369B" w:rsidRPr="001C369B">
              <w:rPr>
                <w:bCs/>
                <w:sz w:val="20"/>
                <w:szCs w:val="32"/>
              </w:rPr>
              <w:instrText>_</w:instrText>
            </w:r>
            <w:r w:rsidR="001C369B" w:rsidRPr="001C369B">
              <w:rPr>
                <w:sz w:val="20"/>
              </w:rPr>
              <w:instrText>_</w:instrText>
            </w:r>
            <w:r w:rsidRPr="001C369B">
              <w:rPr>
                <w:rFonts w:eastAsia="MS Mincho"/>
                <w:sz w:val="20"/>
                <w:szCs w:val="18"/>
              </w:rPr>
            </w:r>
            <w:r w:rsidRPr="001C369B">
              <w:rPr>
                <w:rFonts w:eastAsia="MS Mincho"/>
                <w:sz w:val="20"/>
                <w:szCs w:val="18"/>
              </w:rPr>
              <w:fldChar w:fldCharType="separate"/>
            </w:r>
            <w:r w:rsidR="001C369B" w:rsidRPr="001C369B">
              <w:rPr>
                <w:rFonts w:ascii="Times New Roman" w:eastAsia="MS Mincho" w:hAnsi="Times New Roman" w:cs="Times New Roman"/>
                <w:noProof/>
                <w:sz w:val="20"/>
                <w:szCs w:val="18"/>
              </w:rPr>
              <w:t> </w:t>
            </w:r>
            <w:r w:rsidR="001C369B" w:rsidRPr="001C369B">
              <w:rPr>
                <w:rFonts w:ascii="Times New Roman" w:eastAsia="MS Mincho" w:hAnsi="Times New Roman" w:cs="Times New Roman"/>
                <w:noProof/>
                <w:sz w:val="20"/>
                <w:szCs w:val="18"/>
              </w:rPr>
              <w:t> </w:t>
            </w:r>
            <w:r w:rsidR="001C369B" w:rsidRPr="001C369B">
              <w:rPr>
                <w:rFonts w:ascii="Times New Roman" w:eastAsia="MS Mincho" w:hAnsi="Times New Roman" w:cs="Times New Roman"/>
                <w:noProof/>
                <w:sz w:val="20"/>
                <w:szCs w:val="18"/>
              </w:rPr>
              <w:t> </w:t>
            </w:r>
            <w:r w:rsidR="001C369B" w:rsidRPr="001C369B">
              <w:rPr>
                <w:rFonts w:ascii="Times New Roman" w:eastAsia="MS Mincho" w:hAnsi="Times New Roman" w:cs="Times New Roman"/>
                <w:noProof/>
                <w:sz w:val="20"/>
                <w:szCs w:val="18"/>
              </w:rPr>
              <w:t> </w:t>
            </w:r>
            <w:r w:rsidR="001C369B" w:rsidRPr="001C369B">
              <w:rPr>
                <w:rFonts w:ascii="Times New Roman" w:eastAsia="MS Mincho" w:hAnsi="Times New Roman" w:cs="Times New Roman"/>
                <w:noProof/>
                <w:sz w:val="20"/>
                <w:szCs w:val="18"/>
              </w:rPr>
              <w:t> </w:t>
            </w:r>
            <w:r w:rsidRPr="001C369B">
              <w:rPr>
                <w:rFonts w:eastAsia="MS Mincho"/>
                <w:sz w:val="20"/>
                <w:szCs w:val="18"/>
              </w:rPr>
              <w:fldChar w:fldCharType="end"/>
            </w:r>
          </w:p>
        </w:tc>
      </w:tr>
      <w:tr w:rsidR="00B6703E" w:rsidRPr="001C369B">
        <w:trPr>
          <w:cantSplit/>
        </w:trPr>
        <w:tc>
          <w:tcPr>
            <w:tcW w:w="2304" w:type="dxa"/>
          </w:tcPr>
          <w:p w:rsidR="00B6703E" w:rsidRPr="001C369B" w:rsidRDefault="00B6703E">
            <w:pPr>
              <w:pStyle w:val="TableText2"/>
              <w:rPr>
                <w:b w:val="0"/>
                <w:sz w:val="20"/>
                <w:szCs w:val="20"/>
              </w:rPr>
            </w:pPr>
            <w:r w:rsidRPr="001C369B">
              <w:rPr>
                <w:b w:val="0"/>
                <w:sz w:val="20"/>
              </w:rPr>
              <w:t>Address 1:</w:t>
            </w:r>
          </w:p>
        </w:tc>
        <w:tc>
          <w:tcPr>
            <w:tcW w:w="7074" w:type="dxa"/>
            <w:gridSpan w:val="3"/>
          </w:tcPr>
          <w:p w:rsidR="00B6703E" w:rsidRPr="001C369B" w:rsidRDefault="000E27A0">
            <w:pPr>
              <w:pStyle w:val="TableText"/>
              <w:rPr>
                <w:color w:val="0000FF"/>
                <w:sz w:val="20"/>
              </w:rPr>
            </w:pPr>
            <w:r w:rsidRPr="001C369B">
              <w:rPr>
                <w:rFonts w:eastAsia="MS Mincho"/>
                <w:sz w:val="20"/>
                <w:szCs w:val="18"/>
              </w:rPr>
              <w:fldChar w:fldCharType="begin">
                <w:ffData>
                  <w:name w:val="Text1"/>
                  <w:enabled/>
                  <w:calcOnExit w:val="0"/>
                  <w:textInput/>
                </w:ffData>
              </w:fldChar>
            </w:r>
            <w:r w:rsidR="00B6703E" w:rsidRPr="001C369B">
              <w:rPr>
                <w:rFonts w:eastAsia="MS Mincho"/>
                <w:sz w:val="20"/>
                <w:szCs w:val="18"/>
              </w:rPr>
              <w:instrText xml:space="preserve"> FORMTEXT </w:instrText>
            </w:r>
            <w:r w:rsidR="00B6703E" w:rsidRPr="001C369B">
              <w:rPr>
                <w:sz w:val="20"/>
              </w:rPr>
              <w:instrText>__</w:instrText>
            </w:r>
            <w:r w:rsidR="00B6703E" w:rsidRPr="001C369B">
              <w:rPr>
                <w:bCs/>
                <w:sz w:val="20"/>
                <w:szCs w:val="32"/>
              </w:rPr>
              <w:instrText>_</w:instrText>
            </w:r>
            <w:r w:rsidR="00B6703E" w:rsidRPr="001C369B">
              <w:rPr>
                <w:sz w:val="20"/>
              </w:rPr>
              <w:instrText>_</w:instrText>
            </w:r>
            <w:r w:rsidRPr="001C369B">
              <w:rPr>
                <w:rFonts w:eastAsia="MS Mincho"/>
                <w:sz w:val="20"/>
                <w:szCs w:val="18"/>
              </w:rPr>
            </w:r>
            <w:r w:rsidRPr="001C369B">
              <w:rPr>
                <w:rFonts w:eastAsia="MS Mincho"/>
                <w:sz w:val="20"/>
                <w:szCs w:val="18"/>
              </w:rPr>
              <w:fldChar w:fldCharType="separate"/>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Pr="001C369B">
              <w:rPr>
                <w:rFonts w:eastAsia="MS Mincho"/>
                <w:sz w:val="20"/>
                <w:szCs w:val="18"/>
              </w:rPr>
              <w:fldChar w:fldCharType="end"/>
            </w:r>
          </w:p>
        </w:tc>
      </w:tr>
      <w:tr w:rsidR="00B6703E" w:rsidRPr="001C369B">
        <w:trPr>
          <w:cantSplit/>
        </w:trPr>
        <w:tc>
          <w:tcPr>
            <w:tcW w:w="2304" w:type="dxa"/>
          </w:tcPr>
          <w:p w:rsidR="00B6703E" w:rsidRPr="001C369B" w:rsidRDefault="00B6703E">
            <w:pPr>
              <w:pStyle w:val="TableText2"/>
              <w:rPr>
                <w:b w:val="0"/>
                <w:sz w:val="20"/>
                <w:szCs w:val="20"/>
              </w:rPr>
            </w:pPr>
            <w:r w:rsidRPr="001C369B">
              <w:rPr>
                <w:b w:val="0"/>
                <w:sz w:val="20"/>
              </w:rPr>
              <w:t>Address 2:</w:t>
            </w:r>
          </w:p>
        </w:tc>
        <w:tc>
          <w:tcPr>
            <w:tcW w:w="7074" w:type="dxa"/>
            <w:gridSpan w:val="3"/>
          </w:tcPr>
          <w:p w:rsidR="00B6703E" w:rsidRPr="001C369B" w:rsidRDefault="000E27A0">
            <w:pPr>
              <w:pStyle w:val="TableText"/>
              <w:rPr>
                <w:color w:val="0000FF"/>
                <w:sz w:val="20"/>
              </w:rPr>
            </w:pPr>
            <w:r w:rsidRPr="001C369B">
              <w:rPr>
                <w:rFonts w:eastAsia="MS Mincho"/>
                <w:sz w:val="20"/>
                <w:szCs w:val="18"/>
              </w:rPr>
              <w:fldChar w:fldCharType="begin">
                <w:ffData>
                  <w:name w:val="Text1"/>
                  <w:enabled/>
                  <w:calcOnExit w:val="0"/>
                  <w:textInput/>
                </w:ffData>
              </w:fldChar>
            </w:r>
            <w:r w:rsidR="00B6703E" w:rsidRPr="001C369B">
              <w:rPr>
                <w:rFonts w:eastAsia="MS Mincho"/>
                <w:sz w:val="20"/>
                <w:szCs w:val="18"/>
              </w:rPr>
              <w:instrText xml:space="preserve"> FORMTEXT </w:instrText>
            </w:r>
            <w:r w:rsidR="00B6703E" w:rsidRPr="001C369B">
              <w:rPr>
                <w:sz w:val="20"/>
              </w:rPr>
              <w:instrText>__</w:instrText>
            </w:r>
            <w:r w:rsidR="00B6703E" w:rsidRPr="001C369B">
              <w:rPr>
                <w:bCs/>
                <w:sz w:val="20"/>
                <w:szCs w:val="32"/>
              </w:rPr>
              <w:instrText>_</w:instrText>
            </w:r>
            <w:r w:rsidR="00B6703E" w:rsidRPr="001C369B">
              <w:rPr>
                <w:sz w:val="20"/>
              </w:rPr>
              <w:instrText>_</w:instrText>
            </w:r>
            <w:r w:rsidRPr="001C369B">
              <w:rPr>
                <w:rFonts w:eastAsia="MS Mincho"/>
                <w:sz w:val="20"/>
                <w:szCs w:val="18"/>
              </w:rPr>
            </w:r>
            <w:r w:rsidRPr="001C369B">
              <w:rPr>
                <w:rFonts w:eastAsia="MS Mincho"/>
                <w:sz w:val="20"/>
                <w:szCs w:val="18"/>
              </w:rPr>
              <w:fldChar w:fldCharType="separate"/>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Pr="001C369B">
              <w:rPr>
                <w:rFonts w:eastAsia="MS Mincho"/>
                <w:sz w:val="20"/>
                <w:szCs w:val="18"/>
              </w:rPr>
              <w:fldChar w:fldCharType="end"/>
            </w:r>
          </w:p>
        </w:tc>
      </w:tr>
      <w:tr w:rsidR="00B6703E" w:rsidRPr="001C369B">
        <w:tc>
          <w:tcPr>
            <w:tcW w:w="2304" w:type="dxa"/>
          </w:tcPr>
          <w:p w:rsidR="00B6703E" w:rsidRPr="001C369B" w:rsidRDefault="00B6703E">
            <w:pPr>
              <w:pStyle w:val="TableText2"/>
              <w:rPr>
                <w:b w:val="0"/>
                <w:sz w:val="20"/>
                <w:szCs w:val="20"/>
              </w:rPr>
            </w:pPr>
            <w:r w:rsidRPr="001C369B">
              <w:rPr>
                <w:b w:val="0"/>
                <w:sz w:val="20"/>
              </w:rPr>
              <w:t>City:</w:t>
            </w:r>
          </w:p>
        </w:tc>
        <w:tc>
          <w:tcPr>
            <w:tcW w:w="3024" w:type="dxa"/>
          </w:tcPr>
          <w:p w:rsidR="00B6703E" w:rsidRPr="001C369B" w:rsidRDefault="000E27A0">
            <w:pPr>
              <w:pStyle w:val="TableText"/>
              <w:rPr>
                <w:color w:val="0000FF"/>
                <w:sz w:val="20"/>
              </w:rPr>
            </w:pPr>
            <w:r w:rsidRPr="001C369B">
              <w:rPr>
                <w:rFonts w:eastAsia="MS Mincho"/>
                <w:sz w:val="20"/>
                <w:szCs w:val="18"/>
              </w:rPr>
              <w:fldChar w:fldCharType="begin">
                <w:ffData>
                  <w:name w:val="Text1"/>
                  <w:enabled/>
                  <w:calcOnExit w:val="0"/>
                  <w:textInput/>
                </w:ffData>
              </w:fldChar>
            </w:r>
            <w:r w:rsidR="00B6703E" w:rsidRPr="001C369B">
              <w:rPr>
                <w:rFonts w:eastAsia="MS Mincho"/>
                <w:sz w:val="20"/>
                <w:szCs w:val="18"/>
              </w:rPr>
              <w:instrText xml:space="preserve"> FORMTEXT </w:instrText>
            </w:r>
            <w:r w:rsidR="00B6703E" w:rsidRPr="001C369B">
              <w:rPr>
                <w:sz w:val="20"/>
              </w:rPr>
              <w:instrText>__</w:instrText>
            </w:r>
            <w:r w:rsidR="00B6703E" w:rsidRPr="001C369B">
              <w:rPr>
                <w:bCs/>
                <w:sz w:val="20"/>
                <w:szCs w:val="32"/>
              </w:rPr>
              <w:instrText>_</w:instrText>
            </w:r>
            <w:r w:rsidR="00B6703E" w:rsidRPr="001C369B">
              <w:rPr>
                <w:sz w:val="20"/>
              </w:rPr>
              <w:instrText>_</w:instrText>
            </w:r>
            <w:r w:rsidRPr="001C369B">
              <w:rPr>
                <w:rFonts w:eastAsia="MS Mincho"/>
                <w:sz w:val="20"/>
                <w:szCs w:val="18"/>
              </w:rPr>
            </w:r>
            <w:r w:rsidRPr="001C369B">
              <w:rPr>
                <w:rFonts w:eastAsia="MS Mincho"/>
                <w:sz w:val="20"/>
                <w:szCs w:val="18"/>
              </w:rPr>
              <w:fldChar w:fldCharType="separate"/>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Pr="001C369B">
              <w:rPr>
                <w:rFonts w:eastAsia="MS Mincho"/>
                <w:sz w:val="20"/>
                <w:szCs w:val="18"/>
              </w:rPr>
              <w:fldChar w:fldCharType="end"/>
            </w:r>
          </w:p>
        </w:tc>
        <w:tc>
          <w:tcPr>
            <w:tcW w:w="1440" w:type="dxa"/>
          </w:tcPr>
          <w:p w:rsidR="00B6703E" w:rsidRPr="001C369B" w:rsidRDefault="00B6703E">
            <w:pPr>
              <w:pStyle w:val="TableText2"/>
              <w:rPr>
                <w:b w:val="0"/>
                <w:sz w:val="20"/>
                <w:szCs w:val="20"/>
              </w:rPr>
            </w:pPr>
            <w:r w:rsidRPr="001C369B">
              <w:rPr>
                <w:b w:val="0"/>
                <w:sz w:val="20"/>
              </w:rPr>
              <w:t>State/Province:</w:t>
            </w:r>
          </w:p>
        </w:tc>
        <w:tc>
          <w:tcPr>
            <w:tcW w:w="2610" w:type="dxa"/>
          </w:tcPr>
          <w:p w:rsidR="00B6703E" w:rsidRPr="001C369B" w:rsidRDefault="000E27A0">
            <w:pPr>
              <w:pStyle w:val="TableText"/>
              <w:rPr>
                <w:color w:val="0000FF"/>
                <w:sz w:val="20"/>
              </w:rPr>
            </w:pPr>
            <w:r w:rsidRPr="001C369B">
              <w:rPr>
                <w:rFonts w:eastAsia="MS Mincho"/>
                <w:sz w:val="20"/>
                <w:szCs w:val="18"/>
              </w:rPr>
              <w:fldChar w:fldCharType="begin">
                <w:ffData>
                  <w:name w:val="Text1"/>
                  <w:enabled/>
                  <w:calcOnExit w:val="0"/>
                  <w:textInput/>
                </w:ffData>
              </w:fldChar>
            </w:r>
            <w:r w:rsidR="00B6703E" w:rsidRPr="001C369B">
              <w:rPr>
                <w:rFonts w:eastAsia="MS Mincho"/>
                <w:sz w:val="20"/>
                <w:szCs w:val="18"/>
              </w:rPr>
              <w:instrText xml:space="preserve"> FORMTEXT </w:instrText>
            </w:r>
            <w:r w:rsidR="00B6703E" w:rsidRPr="001C369B">
              <w:rPr>
                <w:sz w:val="20"/>
              </w:rPr>
              <w:instrText>__</w:instrText>
            </w:r>
            <w:r w:rsidR="00B6703E" w:rsidRPr="001C369B">
              <w:rPr>
                <w:bCs/>
                <w:sz w:val="20"/>
                <w:szCs w:val="32"/>
              </w:rPr>
              <w:instrText>_</w:instrText>
            </w:r>
            <w:r w:rsidR="00B6703E" w:rsidRPr="001C369B">
              <w:rPr>
                <w:sz w:val="20"/>
              </w:rPr>
              <w:instrText>_</w:instrText>
            </w:r>
            <w:r w:rsidRPr="001C369B">
              <w:rPr>
                <w:rFonts w:eastAsia="MS Mincho"/>
                <w:sz w:val="20"/>
                <w:szCs w:val="18"/>
              </w:rPr>
            </w:r>
            <w:r w:rsidRPr="001C369B">
              <w:rPr>
                <w:rFonts w:eastAsia="MS Mincho"/>
                <w:sz w:val="20"/>
                <w:szCs w:val="18"/>
              </w:rPr>
              <w:fldChar w:fldCharType="separate"/>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Pr="001C369B">
              <w:rPr>
                <w:rFonts w:eastAsia="MS Mincho"/>
                <w:sz w:val="20"/>
                <w:szCs w:val="18"/>
              </w:rPr>
              <w:fldChar w:fldCharType="end"/>
            </w:r>
            <w:r w:rsidR="00B6703E" w:rsidRPr="001C369B">
              <w:rPr>
                <w:color w:val="0000FF"/>
                <w:sz w:val="20"/>
              </w:rPr>
              <w:t xml:space="preserve">     </w:t>
            </w:r>
          </w:p>
        </w:tc>
      </w:tr>
      <w:tr w:rsidR="00B6703E" w:rsidRPr="001C369B">
        <w:tc>
          <w:tcPr>
            <w:tcW w:w="2304" w:type="dxa"/>
          </w:tcPr>
          <w:p w:rsidR="00B6703E" w:rsidRPr="001C369B" w:rsidRDefault="00B6703E">
            <w:pPr>
              <w:pStyle w:val="TableText2"/>
              <w:rPr>
                <w:b w:val="0"/>
                <w:sz w:val="20"/>
                <w:szCs w:val="20"/>
              </w:rPr>
            </w:pPr>
            <w:r w:rsidRPr="001C369B">
              <w:rPr>
                <w:b w:val="0"/>
                <w:sz w:val="20"/>
              </w:rPr>
              <w:t>Country:</w:t>
            </w:r>
          </w:p>
        </w:tc>
        <w:tc>
          <w:tcPr>
            <w:tcW w:w="3024" w:type="dxa"/>
          </w:tcPr>
          <w:p w:rsidR="00B6703E" w:rsidRPr="001C369B" w:rsidRDefault="000E27A0">
            <w:pPr>
              <w:pStyle w:val="TableText"/>
              <w:rPr>
                <w:color w:val="0000FF"/>
                <w:sz w:val="20"/>
              </w:rPr>
            </w:pPr>
            <w:r w:rsidRPr="001C369B">
              <w:rPr>
                <w:rFonts w:eastAsia="MS Mincho"/>
                <w:sz w:val="20"/>
                <w:szCs w:val="18"/>
              </w:rPr>
              <w:fldChar w:fldCharType="begin">
                <w:ffData>
                  <w:name w:val="Text1"/>
                  <w:enabled/>
                  <w:calcOnExit w:val="0"/>
                  <w:textInput/>
                </w:ffData>
              </w:fldChar>
            </w:r>
            <w:r w:rsidR="00B6703E" w:rsidRPr="001C369B">
              <w:rPr>
                <w:rFonts w:eastAsia="MS Mincho"/>
                <w:sz w:val="20"/>
                <w:szCs w:val="18"/>
              </w:rPr>
              <w:instrText xml:space="preserve"> FORMTEXT </w:instrText>
            </w:r>
            <w:r w:rsidR="00B6703E" w:rsidRPr="001C369B">
              <w:rPr>
                <w:sz w:val="20"/>
              </w:rPr>
              <w:instrText>__</w:instrText>
            </w:r>
            <w:r w:rsidR="00B6703E" w:rsidRPr="001C369B">
              <w:rPr>
                <w:bCs/>
                <w:sz w:val="20"/>
                <w:szCs w:val="32"/>
              </w:rPr>
              <w:instrText>_</w:instrText>
            </w:r>
            <w:r w:rsidR="00B6703E" w:rsidRPr="001C369B">
              <w:rPr>
                <w:sz w:val="20"/>
              </w:rPr>
              <w:instrText>_</w:instrText>
            </w:r>
            <w:r w:rsidRPr="001C369B">
              <w:rPr>
                <w:rFonts w:eastAsia="MS Mincho"/>
                <w:sz w:val="20"/>
                <w:szCs w:val="18"/>
              </w:rPr>
            </w:r>
            <w:r w:rsidRPr="001C369B">
              <w:rPr>
                <w:rFonts w:eastAsia="MS Mincho"/>
                <w:sz w:val="20"/>
                <w:szCs w:val="18"/>
              </w:rPr>
              <w:fldChar w:fldCharType="separate"/>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Pr="001C369B">
              <w:rPr>
                <w:rFonts w:eastAsia="MS Mincho"/>
                <w:sz w:val="20"/>
                <w:szCs w:val="18"/>
              </w:rPr>
              <w:fldChar w:fldCharType="end"/>
            </w:r>
          </w:p>
        </w:tc>
        <w:tc>
          <w:tcPr>
            <w:tcW w:w="1440" w:type="dxa"/>
          </w:tcPr>
          <w:p w:rsidR="00B6703E" w:rsidRPr="001C369B" w:rsidRDefault="00B6703E">
            <w:pPr>
              <w:pStyle w:val="TableText2"/>
              <w:rPr>
                <w:b w:val="0"/>
                <w:sz w:val="20"/>
                <w:szCs w:val="20"/>
              </w:rPr>
            </w:pPr>
            <w:r w:rsidRPr="001C369B">
              <w:rPr>
                <w:b w:val="0"/>
                <w:sz w:val="20"/>
              </w:rPr>
              <w:t>Mail Code:</w:t>
            </w:r>
          </w:p>
        </w:tc>
        <w:tc>
          <w:tcPr>
            <w:tcW w:w="2610" w:type="dxa"/>
          </w:tcPr>
          <w:p w:rsidR="00B6703E" w:rsidRPr="001C369B" w:rsidRDefault="000E27A0">
            <w:pPr>
              <w:pStyle w:val="TableText"/>
              <w:rPr>
                <w:color w:val="0000FF"/>
                <w:sz w:val="20"/>
              </w:rPr>
            </w:pPr>
            <w:r w:rsidRPr="001C369B">
              <w:rPr>
                <w:rFonts w:eastAsia="MS Mincho"/>
                <w:sz w:val="20"/>
                <w:szCs w:val="18"/>
              </w:rPr>
              <w:fldChar w:fldCharType="begin">
                <w:ffData>
                  <w:name w:val="Text1"/>
                  <w:enabled/>
                  <w:calcOnExit w:val="0"/>
                  <w:textInput/>
                </w:ffData>
              </w:fldChar>
            </w:r>
            <w:r w:rsidR="00B6703E" w:rsidRPr="001C369B">
              <w:rPr>
                <w:rFonts w:eastAsia="MS Mincho"/>
                <w:sz w:val="20"/>
                <w:szCs w:val="18"/>
              </w:rPr>
              <w:instrText xml:space="preserve"> FORMTEXT </w:instrText>
            </w:r>
            <w:r w:rsidR="00B6703E" w:rsidRPr="001C369B">
              <w:rPr>
                <w:sz w:val="20"/>
              </w:rPr>
              <w:instrText>__</w:instrText>
            </w:r>
            <w:r w:rsidR="00B6703E" w:rsidRPr="001C369B">
              <w:rPr>
                <w:bCs/>
                <w:sz w:val="20"/>
                <w:szCs w:val="32"/>
              </w:rPr>
              <w:instrText>_</w:instrText>
            </w:r>
            <w:r w:rsidR="00B6703E" w:rsidRPr="001C369B">
              <w:rPr>
                <w:sz w:val="20"/>
              </w:rPr>
              <w:instrText>_</w:instrText>
            </w:r>
            <w:r w:rsidRPr="001C369B">
              <w:rPr>
                <w:rFonts w:eastAsia="MS Mincho"/>
                <w:sz w:val="20"/>
                <w:szCs w:val="18"/>
              </w:rPr>
            </w:r>
            <w:r w:rsidRPr="001C369B">
              <w:rPr>
                <w:rFonts w:eastAsia="MS Mincho"/>
                <w:sz w:val="20"/>
                <w:szCs w:val="18"/>
              </w:rPr>
              <w:fldChar w:fldCharType="separate"/>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Pr="001C369B">
              <w:rPr>
                <w:rFonts w:eastAsia="MS Mincho"/>
                <w:sz w:val="20"/>
                <w:szCs w:val="18"/>
              </w:rPr>
              <w:fldChar w:fldCharType="end"/>
            </w:r>
            <w:r w:rsidR="00B6703E" w:rsidRPr="001C369B">
              <w:rPr>
                <w:color w:val="0000FF"/>
                <w:sz w:val="20"/>
              </w:rPr>
              <w:t xml:space="preserve">     </w:t>
            </w:r>
          </w:p>
        </w:tc>
      </w:tr>
      <w:tr w:rsidR="00B6703E" w:rsidRPr="001C369B">
        <w:trPr>
          <w:cantSplit/>
        </w:trPr>
        <w:tc>
          <w:tcPr>
            <w:tcW w:w="2304" w:type="dxa"/>
          </w:tcPr>
          <w:p w:rsidR="00B6703E" w:rsidRPr="001C369B" w:rsidRDefault="00B6703E">
            <w:pPr>
              <w:pStyle w:val="TableText2"/>
              <w:rPr>
                <w:b w:val="0"/>
                <w:sz w:val="20"/>
                <w:szCs w:val="20"/>
              </w:rPr>
            </w:pPr>
            <w:r w:rsidRPr="001C369B">
              <w:rPr>
                <w:b w:val="0"/>
                <w:sz w:val="20"/>
              </w:rPr>
              <w:t>Primary Contact:</w:t>
            </w:r>
          </w:p>
        </w:tc>
        <w:tc>
          <w:tcPr>
            <w:tcW w:w="7074" w:type="dxa"/>
            <w:gridSpan w:val="3"/>
          </w:tcPr>
          <w:p w:rsidR="00B6703E" w:rsidRPr="001C369B" w:rsidRDefault="000E27A0">
            <w:pPr>
              <w:pStyle w:val="TableText"/>
              <w:rPr>
                <w:color w:val="0000FF"/>
                <w:sz w:val="20"/>
              </w:rPr>
            </w:pPr>
            <w:r w:rsidRPr="001C369B">
              <w:rPr>
                <w:rFonts w:eastAsia="MS Mincho"/>
                <w:sz w:val="20"/>
                <w:szCs w:val="18"/>
              </w:rPr>
              <w:fldChar w:fldCharType="begin">
                <w:ffData>
                  <w:name w:val="Text1"/>
                  <w:enabled/>
                  <w:calcOnExit w:val="0"/>
                  <w:textInput/>
                </w:ffData>
              </w:fldChar>
            </w:r>
            <w:r w:rsidR="00B6703E" w:rsidRPr="001C369B">
              <w:rPr>
                <w:rFonts w:eastAsia="MS Mincho"/>
                <w:sz w:val="20"/>
                <w:szCs w:val="18"/>
              </w:rPr>
              <w:instrText xml:space="preserve"> FORMTEXT </w:instrText>
            </w:r>
            <w:r w:rsidR="00B6703E" w:rsidRPr="001C369B">
              <w:rPr>
                <w:sz w:val="20"/>
              </w:rPr>
              <w:instrText>__</w:instrText>
            </w:r>
            <w:r w:rsidR="00B6703E" w:rsidRPr="001C369B">
              <w:rPr>
                <w:bCs/>
                <w:sz w:val="20"/>
                <w:szCs w:val="32"/>
              </w:rPr>
              <w:instrText>_</w:instrText>
            </w:r>
            <w:r w:rsidR="00B6703E" w:rsidRPr="001C369B">
              <w:rPr>
                <w:sz w:val="20"/>
              </w:rPr>
              <w:instrText>_</w:instrText>
            </w:r>
            <w:r w:rsidRPr="001C369B">
              <w:rPr>
                <w:rFonts w:eastAsia="MS Mincho"/>
                <w:sz w:val="20"/>
                <w:szCs w:val="18"/>
              </w:rPr>
            </w:r>
            <w:r w:rsidRPr="001C369B">
              <w:rPr>
                <w:rFonts w:eastAsia="MS Mincho"/>
                <w:sz w:val="20"/>
                <w:szCs w:val="18"/>
              </w:rPr>
              <w:fldChar w:fldCharType="separate"/>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Pr="001C369B">
              <w:rPr>
                <w:rFonts w:eastAsia="MS Mincho"/>
                <w:sz w:val="20"/>
                <w:szCs w:val="18"/>
              </w:rPr>
              <w:fldChar w:fldCharType="end"/>
            </w:r>
          </w:p>
        </w:tc>
      </w:tr>
      <w:tr w:rsidR="00B6703E" w:rsidRPr="001C369B">
        <w:trPr>
          <w:cantSplit/>
        </w:trPr>
        <w:tc>
          <w:tcPr>
            <w:tcW w:w="2304" w:type="dxa"/>
            <w:tcBorders>
              <w:bottom w:val="single" w:sz="4" w:space="0" w:color="999999"/>
            </w:tcBorders>
          </w:tcPr>
          <w:p w:rsidR="00B6703E" w:rsidRPr="001C369B" w:rsidRDefault="00B6703E">
            <w:pPr>
              <w:pStyle w:val="TableText2"/>
              <w:rPr>
                <w:b w:val="0"/>
                <w:sz w:val="20"/>
                <w:szCs w:val="20"/>
              </w:rPr>
            </w:pPr>
            <w:r w:rsidRPr="001C369B">
              <w:rPr>
                <w:b w:val="0"/>
                <w:sz w:val="20"/>
              </w:rPr>
              <w:t>Position/Title:</w:t>
            </w:r>
          </w:p>
        </w:tc>
        <w:tc>
          <w:tcPr>
            <w:tcW w:w="7074" w:type="dxa"/>
            <w:gridSpan w:val="3"/>
            <w:tcBorders>
              <w:bottom w:val="single" w:sz="4" w:space="0" w:color="A6A6A6"/>
            </w:tcBorders>
          </w:tcPr>
          <w:p w:rsidR="00B6703E" w:rsidRPr="001C369B" w:rsidRDefault="000E27A0">
            <w:pPr>
              <w:pStyle w:val="TableText"/>
              <w:rPr>
                <w:color w:val="0000FF"/>
                <w:sz w:val="20"/>
              </w:rPr>
            </w:pPr>
            <w:r w:rsidRPr="001C369B">
              <w:rPr>
                <w:rFonts w:eastAsia="MS Mincho"/>
                <w:sz w:val="20"/>
                <w:szCs w:val="18"/>
              </w:rPr>
              <w:fldChar w:fldCharType="begin">
                <w:ffData>
                  <w:name w:val="Text1"/>
                  <w:enabled/>
                  <w:calcOnExit w:val="0"/>
                  <w:textInput/>
                </w:ffData>
              </w:fldChar>
            </w:r>
            <w:r w:rsidR="00B6703E" w:rsidRPr="001C369B">
              <w:rPr>
                <w:rFonts w:eastAsia="MS Mincho"/>
                <w:sz w:val="20"/>
                <w:szCs w:val="18"/>
              </w:rPr>
              <w:instrText xml:space="preserve"> FORMTEXT </w:instrText>
            </w:r>
            <w:r w:rsidR="00B6703E" w:rsidRPr="001C369B">
              <w:rPr>
                <w:sz w:val="20"/>
              </w:rPr>
              <w:instrText>__</w:instrText>
            </w:r>
            <w:r w:rsidR="00B6703E" w:rsidRPr="001C369B">
              <w:rPr>
                <w:bCs/>
                <w:sz w:val="20"/>
                <w:szCs w:val="32"/>
              </w:rPr>
              <w:instrText>_</w:instrText>
            </w:r>
            <w:r w:rsidR="00B6703E" w:rsidRPr="001C369B">
              <w:rPr>
                <w:sz w:val="20"/>
              </w:rPr>
              <w:instrText>_</w:instrText>
            </w:r>
            <w:r w:rsidRPr="001C369B">
              <w:rPr>
                <w:rFonts w:eastAsia="MS Mincho"/>
                <w:sz w:val="20"/>
                <w:szCs w:val="18"/>
              </w:rPr>
            </w:r>
            <w:r w:rsidRPr="001C369B">
              <w:rPr>
                <w:rFonts w:eastAsia="MS Mincho"/>
                <w:sz w:val="20"/>
                <w:szCs w:val="18"/>
              </w:rPr>
              <w:fldChar w:fldCharType="separate"/>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Pr="001C369B">
              <w:rPr>
                <w:rFonts w:eastAsia="MS Mincho"/>
                <w:sz w:val="20"/>
                <w:szCs w:val="18"/>
              </w:rPr>
              <w:fldChar w:fldCharType="end"/>
            </w:r>
          </w:p>
        </w:tc>
      </w:tr>
      <w:tr w:rsidR="00B6703E" w:rsidRPr="001C369B">
        <w:tc>
          <w:tcPr>
            <w:tcW w:w="2304" w:type="dxa"/>
            <w:tcBorders>
              <w:top w:val="single" w:sz="4" w:space="0" w:color="999999"/>
              <w:bottom w:val="single" w:sz="4" w:space="0" w:color="808080" w:themeColor="background1" w:themeShade="80"/>
              <w:right w:val="single" w:sz="4" w:space="0" w:color="A6A6A6"/>
            </w:tcBorders>
          </w:tcPr>
          <w:p w:rsidR="00B6703E" w:rsidRPr="001C369B" w:rsidRDefault="00B6703E">
            <w:pPr>
              <w:pStyle w:val="TableText2"/>
              <w:rPr>
                <w:b w:val="0"/>
                <w:sz w:val="20"/>
                <w:szCs w:val="20"/>
              </w:rPr>
            </w:pPr>
            <w:r w:rsidRPr="001C369B">
              <w:rPr>
                <w:b w:val="0"/>
                <w:sz w:val="20"/>
              </w:rPr>
              <w:t>Telephone No:</w:t>
            </w:r>
          </w:p>
        </w:tc>
        <w:tc>
          <w:tcPr>
            <w:tcW w:w="3024" w:type="dxa"/>
            <w:tcBorders>
              <w:top w:val="single" w:sz="4" w:space="0" w:color="A6A6A6"/>
              <w:left w:val="single" w:sz="4" w:space="0" w:color="A6A6A6"/>
              <w:bottom w:val="single" w:sz="4" w:space="0" w:color="A6A6A6"/>
              <w:right w:val="single" w:sz="4" w:space="0" w:color="A6A6A6"/>
            </w:tcBorders>
          </w:tcPr>
          <w:p w:rsidR="00B6703E" w:rsidRPr="001C369B" w:rsidRDefault="000E27A0">
            <w:pPr>
              <w:pStyle w:val="TableText"/>
              <w:rPr>
                <w:color w:val="0000FF"/>
                <w:sz w:val="20"/>
              </w:rPr>
            </w:pPr>
            <w:r w:rsidRPr="001C369B">
              <w:rPr>
                <w:rFonts w:eastAsia="MS Mincho"/>
                <w:sz w:val="20"/>
                <w:szCs w:val="18"/>
              </w:rPr>
              <w:fldChar w:fldCharType="begin">
                <w:ffData>
                  <w:name w:val="Text1"/>
                  <w:enabled/>
                  <w:calcOnExit w:val="0"/>
                  <w:textInput/>
                </w:ffData>
              </w:fldChar>
            </w:r>
            <w:r w:rsidR="00B6703E" w:rsidRPr="001C369B">
              <w:rPr>
                <w:rFonts w:eastAsia="MS Mincho"/>
                <w:sz w:val="20"/>
                <w:szCs w:val="18"/>
              </w:rPr>
              <w:instrText xml:space="preserve"> FORMTEXT </w:instrText>
            </w:r>
            <w:r w:rsidR="00B6703E" w:rsidRPr="001C369B">
              <w:rPr>
                <w:sz w:val="20"/>
              </w:rPr>
              <w:instrText>__</w:instrText>
            </w:r>
            <w:r w:rsidR="00B6703E" w:rsidRPr="001C369B">
              <w:rPr>
                <w:bCs/>
                <w:sz w:val="20"/>
                <w:szCs w:val="32"/>
              </w:rPr>
              <w:instrText>_</w:instrText>
            </w:r>
            <w:r w:rsidR="00B6703E" w:rsidRPr="001C369B">
              <w:rPr>
                <w:sz w:val="20"/>
              </w:rPr>
              <w:instrText>_</w:instrText>
            </w:r>
            <w:r w:rsidRPr="001C369B">
              <w:rPr>
                <w:rFonts w:eastAsia="MS Mincho"/>
                <w:sz w:val="20"/>
                <w:szCs w:val="18"/>
              </w:rPr>
            </w:r>
            <w:r w:rsidRPr="001C369B">
              <w:rPr>
                <w:rFonts w:eastAsia="MS Mincho"/>
                <w:sz w:val="20"/>
                <w:szCs w:val="18"/>
              </w:rPr>
              <w:fldChar w:fldCharType="separate"/>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Pr="001C369B">
              <w:rPr>
                <w:rFonts w:eastAsia="MS Mincho"/>
                <w:sz w:val="20"/>
                <w:szCs w:val="18"/>
              </w:rPr>
              <w:fldChar w:fldCharType="end"/>
            </w:r>
          </w:p>
        </w:tc>
        <w:tc>
          <w:tcPr>
            <w:tcW w:w="1440" w:type="dxa"/>
            <w:tcBorders>
              <w:top w:val="single" w:sz="4" w:space="0" w:color="A6A6A6"/>
              <w:left w:val="single" w:sz="4" w:space="0" w:color="A6A6A6"/>
              <w:bottom w:val="single" w:sz="4" w:space="0" w:color="A6A6A6"/>
              <w:right w:val="single" w:sz="4" w:space="0" w:color="A6A6A6"/>
            </w:tcBorders>
          </w:tcPr>
          <w:p w:rsidR="00B6703E" w:rsidRPr="001C369B" w:rsidRDefault="00B6703E">
            <w:pPr>
              <w:pStyle w:val="TableText2"/>
              <w:tabs>
                <w:tab w:val="center" w:pos="612"/>
                <w:tab w:val="right" w:pos="1224"/>
              </w:tabs>
              <w:jc w:val="left"/>
              <w:rPr>
                <w:b w:val="0"/>
                <w:sz w:val="20"/>
                <w:szCs w:val="20"/>
              </w:rPr>
            </w:pPr>
            <w:r w:rsidRPr="001C369B">
              <w:rPr>
                <w:b w:val="0"/>
                <w:sz w:val="20"/>
              </w:rPr>
              <w:tab/>
            </w:r>
            <w:r w:rsidRPr="001C369B">
              <w:rPr>
                <w:b w:val="0"/>
                <w:sz w:val="20"/>
              </w:rPr>
              <w:tab/>
              <w:t>Fax:</w:t>
            </w:r>
          </w:p>
        </w:tc>
        <w:tc>
          <w:tcPr>
            <w:tcW w:w="2610" w:type="dxa"/>
            <w:tcBorders>
              <w:top w:val="single" w:sz="4" w:space="0" w:color="A6A6A6"/>
              <w:left w:val="single" w:sz="4" w:space="0" w:color="A6A6A6"/>
              <w:bottom w:val="single" w:sz="4" w:space="0" w:color="A6A6A6"/>
              <w:right w:val="nil"/>
            </w:tcBorders>
          </w:tcPr>
          <w:p w:rsidR="00B6703E" w:rsidRPr="001C369B" w:rsidRDefault="000E27A0">
            <w:pPr>
              <w:pStyle w:val="TableText"/>
              <w:rPr>
                <w:color w:val="0000FF"/>
                <w:sz w:val="20"/>
              </w:rPr>
            </w:pPr>
            <w:r w:rsidRPr="001C369B">
              <w:rPr>
                <w:rFonts w:eastAsia="MS Mincho"/>
                <w:sz w:val="20"/>
                <w:szCs w:val="18"/>
              </w:rPr>
              <w:fldChar w:fldCharType="begin">
                <w:ffData>
                  <w:name w:val="Text1"/>
                  <w:enabled/>
                  <w:calcOnExit w:val="0"/>
                  <w:textInput/>
                </w:ffData>
              </w:fldChar>
            </w:r>
            <w:r w:rsidR="00B6703E" w:rsidRPr="001C369B">
              <w:rPr>
                <w:rFonts w:eastAsia="MS Mincho"/>
                <w:sz w:val="20"/>
                <w:szCs w:val="18"/>
              </w:rPr>
              <w:instrText xml:space="preserve"> FORMTEXT </w:instrText>
            </w:r>
            <w:r w:rsidR="00B6703E" w:rsidRPr="001C369B">
              <w:rPr>
                <w:sz w:val="20"/>
              </w:rPr>
              <w:instrText>__</w:instrText>
            </w:r>
            <w:r w:rsidR="00B6703E" w:rsidRPr="001C369B">
              <w:rPr>
                <w:bCs/>
                <w:sz w:val="20"/>
                <w:szCs w:val="32"/>
              </w:rPr>
              <w:instrText>_</w:instrText>
            </w:r>
            <w:r w:rsidR="00B6703E" w:rsidRPr="001C369B">
              <w:rPr>
                <w:sz w:val="20"/>
              </w:rPr>
              <w:instrText>_</w:instrText>
            </w:r>
            <w:r w:rsidRPr="001C369B">
              <w:rPr>
                <w:rFonts w:eastAsia="MS Mincho"/>
                <w:sz w:val="20"/>
                <w:szCs w:val="18"/>
              </w:rPr>
            </w:r>
            <w:r w:rsidRPr="001C369B">
              <w:rPr>
                <w:rFonts w:eastAsia="MS Mincho"/>
                <w:sz w:val="20"/>
                <w:szCs w:val="18"/>
              </w:rPr>
              <w:fldChar w:fldCharType="separate"/>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Pr="001C369B">
              <w:rPr>
                <w:rFonts w:eastAsia="MS Mincho"/>
                <w:sz w:val="20"/>
                <w:szCs w:val="18"/>
              </w:rPr>
              <w:fldChar w:fldCharType="end"/>
            </w:r>
          </w:p>
        </w:tc>
      </w:tr>
      <w:tr w:rsidR="00B6703E" w:rsidRPr="001C369B">
        <w:tblPrEx>
          <w:tblBorders>
            <w:insideH w:val="none" w:sz="0" w:space="0" w:color="auto"/>
            <w:insideV w:val="none" w:sz="0" w:space="0" w:color="auto"/>
          </w:tblBorders>
        </w:tblPrEx>
        <w:tc>
          <w:tcPr>
            <w:tcW w:w="2304" w:type="dxa"/>
            <w:tcBorders>
              <w:top w:val="single" w:sz="4" w:space="0" w:color="808080" w:themeColor="background1" w:themeShade="80"/>
              <w:bottom w:val="single" w:sz="4" w:space="0" w:color="A6A6A6"/>
              <w:right w:val="single" w:sz="4" w:space="0" w:color="A6A6A6"/>
            </w:tcBorders>
          </w:tcPr>
          <w:p w:rsidR="00B6703E" w:rsidRPr="001C369B" w:rsidRDefault="00B6703E">
            <w:pPr>
              <w:pStyle w:val="TableText2"/>
              <w:rPr>
                <w:b w:val="0"/>
                <w:sz w:val="20"/>
                <w:szCs w:val="20"/>
              </w:rPr>
            </w:pPr>
            <w:r w:rsidRPr="001C369B">
              <w:rPr>
                <w:b w:val="0"/>
                <w:sz w:val="20"/>
              </w:rPr>
              <w:t>E-mail Address:</w:t>
            </w:r>
          </w:p>
        </w:tc>
        <w:tc>
          <w:tcPr>
            <w:tcW w:w="7074" w:type="dxa"/>
            <w:gridSpan w:val="3"/>
            <w:tcBorders>
              <w:top w:val="single" w:sz="4" w:space="0" w:color="A6A6A6"/>
              <w:left w:val="single" w:sz="4" w:space="0" w:color="A6A6A6"/>
              <w:bottom w:val="single" w:sz="4" w:space="0" w:color="A6A6A6"/>
            </w:tcBorders>
          </w:tcPr>
          <w:p w:rsidR="00B6703E" w:rsidRPr="001C369B" w:rsidRDefault="000E27A0">
            <w:pPr>
              <w:pStyle w:val="TableText"/>
              <w:rPr>
                <w:color w:val="0000FF"/>
                <w:sz w:val="20"/>
              </w:rPr>
            </w:pPr>
            <w:r w:rsidRPr="001C369B">
              <w:rPr>
                <w:rFonts w:eastAsia="MS Mincho"/>
                <w:sz w:val="20"/>
                <w:szCs w:val="18"/>
              </w:rPr>
              <w:fldChar w:fldCharType="begin">
                <w:ffData>
                  <w:name w:val="Text1"/>
                  <w:enabled/>
                  <w:calcOnExit w:val="0"/>
                  <w:textInput/>
                </w:ffData>
              </w:fldChar>
            </w:r>
            <w:r w:rsidR="00B6703E" w:rsidRPr="001C369B">
              <w:rPr>
                <w:rFonts w:eastAsia="MS Mincho"/>
                <w:sz w:val="20"/>
                <w:szCs w:val="18"/>
              </w:rPr>
              <w:instrText xml:space="preserve"> FORMTEXT </w:instrText>
            </w:r>
            <w:r w:rsidR="00B6703E" w:rsidRPr="001C369B">
              <w:rPr>
                <w:sz w:val="20"/>
              </w:rPr>
              <w:instrText>__</w:instrText>
            </w:r>
            <w:r w:rsidR="00B6703E" w:rsidRPr="001C369B">
              <w:rPr>
                <w:bCs/>
                <w:sz w:val="20"/>
                <w:szCs w:val="32"/>
              </w:rPr>
              <w:instrText>_</w:instrText>
            </w:r>
            <w:r w:rsidR="00B6703E" w:rsidRPr="001C369B">
              <w:rPr>
                <w:sz w:val="20"/>
              </w:rPr>
              <w:instrText>_</w:instrText>
            </w:r>
            <w:r w:rsidRPr="001C369B">
              <w:rPr>
                <w:rFonts w:eastAsia="MS Mincho"/>
                <w:sz w:val="20"/>
                <w:szCs w:val="18"/>
              </w:rPr>
            </w:r>
            <w:r w:rsidRPr="001C369B">
              <w:rPr>
                <w:rFonts w:eastAsia="MS Mincho"/>
                <w:sz w:val="20"/>
                <w:szCs w:val="18"/>
              </w:rPr>
              <w:fldChar w:fldCharType="separate"/>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Pr="001C369B">
              <w:rPr>
                <w:rFonts w:eastAsia="MS Mincho"/>
                <w:sz w:val="20"/>
                <w:szCs w:val="18"/>
              </w:rPr>
              <w:fldChar w:fldCharType="end"/>
            </w:r>
          </w:p>
        </w:tc>
      </w:tr>
      <w:tr w:rsidR="00B6703E" w:rsidRPr="001C369B">
        <w:tblPrEx>
          <w:tblBorders>
            <w:insideH w:val="none" w:sz="0" w:space="0" w:color="auto"/>
            <w:insideV w:val="none" w:sz="0" w:space="0" w:color="auto"/>
          </w:tblBorders>
        </w:tblPrEx>
        <w:tc>
          <w:tcPr>
            <w:tcW w:w="2304" w:type="dxa"/>
            <w:tcBorders>
              <w:top w:val="single" w:sz="4" w:space="0" w:color="A6A6A6"/>
              <w:bottom w:val="single" w:sz="4" w:space="0" w:color="808080" w:themeColor="background1" w:themeShade="80"/>
              <w:right w:val="single" w:sz="4" w:space="0" w:color="A6A6A6"/>
            </w:tcBorders>
          </w:tcPr>
          <w:p w:rsidR="00B6703E" w:rsidRPr="001C369B" w:rsidRDefault="00B6703E">
            <w:pPr>
              <w:pStyle w:val="TableText2"/>
              <w:rPr>
                <w:b w:val="0"/>
                <w:sz w:val="20"/>
                <w:szCs w:val="20"/>
              </w:rPr>
            </w:pPr>
            <w:r w:rsidRPr="001C369B">
              <w:rPr>
                <w:b w:val="0"/>
                <w:sz w:val="20"/>
              </w:rPr>
              <w:t>Website:</w:t>
            </w:r>
          </w:p>
        </w:tc>
        <w:bookmarkStart w:id="78" w:name="Text26"/>
        <w:tc>
          <w:tcPr>
            <w:tcW w:w="7074" w:type="dxa"/>
            <w:gridSpan w:val="3"/>
            <w:tcBorders>
              <w:top w:val="single" w:sz="4" w:space="0" w:color="A6A6A6"/>
              <w:left w:val="single" w:sz="4" w:space="0" w:color="A6A6A6"/>
              <w:bottom w:val="single" w:sz="4" w:space="0" w:color="808080" w:themeColor="background1" w:themeShade="80"/>
            </w:tcBorders>
          </w:tcPr>
          <w:p w:rsidR="00B6703E" w:rsidRPr="001C369B" w:rsidRDefault="000E27A0">
            <w:pPr>
              <w:pStyle w:val="TableText"/>
              <w:rPr>
                <w:rFonts w:eastAsia="MS Mincho"/>
                <w:sz w:val="20"/>
                <w:szCs w:val="18"/>
              </w:rPr>
            </w:pPr>
            <w:r w:rsidRPr="001C369B">
              <w:rPr>
                <w:rFonts w:eastAsia="MS Mincho"/>
                <w:sz w:val="20"/>
                <w:szCs w:val="18"/>
              </w:rPr>
              <w:fldChar w:fldCharType="begin">
                <w:ffData>
                  <w:name w:val="Text26"/>
                  <w:enabled/>
                  <w:calcOnExit w:val="0"/>
                  <w:textInput/>
                </w:ffData>
              </w:fldChar>
            </w:r>
            <w:r w:rsidR="00B6703E" w:rsidRPr="001C369B">
              <w:rPr>
                <w:rFonts w:eastAsia="MS Mincho"/>
                <w:sz w:val="20"/>
                <w:szCs w:val="18"/>
              </w:rPr>
              <w:instrText xml:space="preserve"> FORMTEXT </w:instrText>
            </w:r>
            <w:r w:rsidR="00B6703E" w:rsidRPr="001C369B">
              <w:rPr>
                <w:sz w:val="20"/>
              </w:rPr>
              <w:instrText>__</w:instrText>
            </w:r>
            <w:r w:rsidR="00B6703E" w:rsidRPr="001C369B">
              <w:rPr>
                <w:bCs/>
                <w:sz w:val="20"/>
                <w:szCs w:val="32"/>
              </w:rPr>
              <w:instrText>_</w:instrText>
            </w:r>
            <w:r w:rsidR="00B6703E" w:rsidRPr="001C369B">
              <w:rPr>
                <w:sz w:val="20"/>
              </w:rPr>
              <w:instrText>_</w:instrText>
            </w:r>
            <w:r w:rsidRPr="001C369B">
              <w:rPr>
                <w:rFonts w:eastAsia="MS Mincho"/>
                <w:sz w:val="20"/>
                <w:szCs w:val="18"/>
              </w:rPr>
            </w:r>
            <w:r w:rsidRPr="001C369B">
              <w:rPr>
                <w:rFonts w:eastAsia="MS Mincho"/>
                <w:sz w:val="20"/>
                <w:szCs w:val="18"/>
              </w:rPr>
              <w:fldChar w:fldCharType="separate"/>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00841A52" w:rsidRPr="001C369B">
              <w:rPr>
                <w:rFonts w:ascii="Times New Roman" w:eastAsia="MS Mincho" w:hAnsi="Times New Roman" w:cs="Times New Roman"/>
                <w:sz w:val="20"/>
                <w:szCs w:val="18"/>
              </w:rPr>
              <w:t> </w:t>
            </w:r>
            <w:r w:rsidRPr="001C369B">
              <w:rPr>
                <w:rFonts w:eastAsia="MS Mincho"/>
                <w:sz w:val="20"/>
                <w:szCs w:val="18"/>
              </w:rPr>
              <w:fldChar w:fldCharType="end"/>
            </w:r>
            <w:bookmarkEnd w:id="78"/>
          </w:p>
        </w:tc>
      </w:tr>
    </w:tbl>
    <w:p w:rsidR="00B6703E" w:rsidRPr="001C369B" w:rsidRDefault="00B6703E" w:rsidP="00303908">
      <w:pPr>
        <w:pStyle w:val="Heading1"/>
        <w:spacing w:after="360"/>
      </w:pPr>
      <w:bookmarkStart w:id="79" w:name="_Toc38529349"/>
      <w:bookmarkStart w:id="80" w:name="_Toc40430209"/>
      <w:bookmarkStart w:id="81" w:name="_Toc226823813"/>
      <w:r w:rsidRPr="001C369B">
        <w:lastRenderedPageBreak/>
        <w:t>Compliance Declaration Statement – Form B</w:t>
      </w:r>
      <w:bookmarkEnd w:id="79"/>
      <w:bookmarkEnd w:id="80"/>
      <w:bookmarkEnd w:id="81"/>
    </w:p>
    <w:tbl>
      <w:tblPr>
        <w:tblW w:w="9108" w:type="dxa"/>
        <w:tblInd w:w="162" w:type="dxa"/>
        <w:tblBorders>
          <w:insideH w:val="single" w:sz="4" w:space="0" w:color="999999"/>
          <w:insideV w:val="single" w:sz="4" w:space="0" w:color="999999"/>
        </w:tblBorders>
        <w:tblLook w:val="0000"/>
      </w:tblPr>
      <w:tblGrid>
        <w:gridCol w:w="2754"/>
        <w:gridCol w:w="2664"/>
        <w:gridCol w:w="3690"/>
      </w:tblGrid>
      <w:tr w:rsidR="00B6703E" w:rsidRPr="001C369B">
        <w:trPr>
          <w:cantSplit/>
        </w:trPr>
        <w:tc>
          <w:tcPr>
            <w:tcW w:w="9108" w:type="dxa"/>
            <w:gridSpan w:val="3"/>
            <w:tcBorders>
              <w:top w:val="single" w:sz="4" w:space="0" w:color="A6A6A6" w:themeColor="background1" w:themeShade="A6"/>
              <w:bottom w:val="single" w:sz="4" w:space="0" w:color="A6A6A6" w:themeColor="background1" w:themeShade="A6"/>
            </w:tcBorders>
            <w:shd w:val="clear" w:color="auto" w:fill="E0E0E0"/>
          </w:tcPr>
          <w:p w:rsidR="00B6703E" w:rsidRPr="001C369B" w:rsidRDefault="00B6703E">
            <w:pPr>
              <w:pStyle w:val="TableText"/>
              <w:spacing w:before="60" w:after="60"/>
              <w:ind w:left="-90"/>
              <w:jc w:val="center"/>
              <w:rPr>
                <w:b/>
                <w:bCs/>
              </w:rPr>
            </w:pPr>
            <w:r w:rsidRPr="001C369B">
              <w:rPr>
                <w:b/>
                <w:bCs/>
              </w:rPr>
              <w:t>Compliance Declaration</w:t>
            </w:r>
          </w:p>
        </w:tc>
      </w:tr>
      <w:tr w:rsidR="00B6703E" w:rsidRPr="001C369B">
        <w:trPr>
          <w:cantSplit/>
        </w:trPr>
        <w:tc>
          <w:tcPr>
            <w:tcW w:w="2754" w:type="dxa"/>
            <w:tcBorders>
              <w:top w:val="single" w:sz="4" w:space="0" w:color="A6A6A6" w:themeColor="background1" w:themeShade="A6"/>
            </w:tcBorders>
          </w:tcPr>
          <w:p w:rsidR="00B6703E" w:rsidRPr="001C369B" w:rsidRDefault="00B6703E">
            <w:pPr>
              <w:pStyle w:val="TableText2"/>
              <w:spacing w:before="60" w:after="60"/>
              <w:ind w:left="-90"/>
              <w:rPr>
                <w:sz w:val="20"/>
                <w:szCs w:val="20"/>
              </w:rPr>
            </w:pPr>
            <w:r w:rsidRPr="001C369B">
              <w:rPr>
                <w:sz w:val="20"/>
              </w:rPr>
              <w:t>Manufacturer:</w:t>
            </w:r>
          </w:p>
        </w:tc>
        <w:tc>
          <w:tcPr>
            <w:tcW w:w="6354" w:type="dxa"/>
            <w:gridSpan w:val="2"/>
            <w:tcBorders>
              <w:top w:val="single" w:sz="4" w:space="0" w:color="A6A6A6" w:themeColor="background1" w:themeShade="A6"/>
            </w:tcBorders>
          </w:tcPr>
          <w:p w:rsidR="00B6703E" w:rsidRPr="001C369B" w:rsidRDefault="00B6703E">
            <w:pPr>
              <w:pStyle w:val="TableText"/>
              <w:spacing w:before="60" w:after="60"/>
              <w:ind w:left="-90"/>
              <w:rPr>
                <w:color w:val="0000FF"/>
                <w:sz w:val="20"/>
                <w:szCs w:val="20"/>
              </w:rPr>
            </w:pPr>
            <w:bookmarkStart w:id="82" w:name="Text8"/>
            <w:r w:rsidRPr="001C369B">
              <w:rPr>
                <w:color w:val="0000FF"/>
                <w:sz w:val="20"/>
              </w:rPr>
              <w:t xml:space="preserve"> </w:t>
            </w:r>
            <w:bookmarkEnd w:id="82"/>
            <w:r w:rsidR="000E27A0" w:rsidRPr="001C369B">
              <w:rPr>
                <w:b/>
                <w:bCs/>
                <w:sz w:val="20"/>
                <w:szCs w:val="18"/>
              </w:rPr>
              <w:fldChar w:fldCharType="begin">
                <w:ffData>
                  <w:name w:val="Text21"/>
                  <w:enabled/>
                  <w:calcOnExit w:val="0"/>
                  <w:textInput/>
                </w:ffData>
              </w:fldChar>
            </w:r>
            <w:r w:rsidRPr="001C369B">
              <w:rPr>
                <w:b/>
                <w:bCs/>
                <w:sz w:val="20"/>
                <w:szCs w:val="18"/>
              </w:rPr>
              <w:instrText xml:space="preserve"> FORMTEXT </w:instrText>
            </w:r>
            <w:r w:rsidRPr="001C369B">
              <w:rPr>
                <w:sz w:val="20"/>
              </w:rPr>
              <w:instrText>__</w:instrText>
            </w:r>
            <w:r w:rsidRPr="001C369B">
              <w:rPr>
                <w:b/>
                <w:bCs/>
                <w:sz w:val="20"/>
                <w:szCs w:val="32"/>
              </w:rPr>
              <w:instrText>_</w:instrText>
            </w:r>
            <w:r w:rsidRPr="001C369B">
              <w:rPr>
                <w:sz w:val="20"/>
              </w:rPr>
              <w:instrText>_</w:instrText>
            </w:r>
            <w:r w:rsidR="000E27A0" w:rsidRPr="001C369B">
              <w:rPr>
                <w:b/>
                <w:bCs/>
                <w:sz w:val="20"/>
                <w:szCs w:val="18"/>
              </w:rPr>
            </w:r>
            <w:r w:rsidR="000E27A0" w:rsidRPr="001C369B">
              <w:rPr>
                <w:b/>
                <w:bCs/>
                <w:sz w:val="20"/>
                <w:szCs w:val="18"/>
              </w:rPr>
              <w:fldChar w:fldCharType="separate"/>
            </w:r>
            <w:r w:rsidR="00841A52" w:rsidRPr="001C369B">
              <w:rPr>
                <w:rFonts w:cs="Monaco"/>
                <w:b/>
                <w:bCs/>
                <w:sz w:val="20"/>
                <w:szCs w:val="18"/>
              </w:rPr>
              <w:t> </w:t>
            </w:r>
            <w:r w:rsidR="00841A52" w:rsidRPr="001C369B">
              <w:rPr>
                <w:rFonts w:cs="Monaco"/>
                <w:b/>
                <w:bCs/>
                <w:sz w:val="20"/>
                <w:szCs w:val="18"/>
              </w:rPr>
              <w:t> </w:t>
            </w:r>
            <w:r w:rsidR="00841A52" w:rsidRPr="001C369B">
              <w:rPr>
                <w:rFonts w:cs="Monaco"/>
                <w:b/>
                <w:bCs/>
                <w:sz w:val="20"/>
                <w:szCs w:val="18"/>
              </w:rPr>
              <w:t> </w:t>
            </w:r>
            <w:r w:rsidR="00841A52" w:rsidRPr="001C369B">
              <w:rPr>
                <w:rFonts w:cs="Monaco"/>
                <w:b/>
                <w:bCs/>
                <w:sz w:val="20"/>
                <w:szCs w:val="18"/>
              </w:rPr>
              <w:t> </w:t>
            </w:r>
            <w:r w:rsidR="00841A52" w:rsidRPr="001C369B">
              <w:rPr>
                <w:rFonts w:cs="Monaco"/>
                <w:b/>
                <w:bCs/>
                <w:sz w:val="20"/>
                <w:szCs w:val="18"/>
              </w:rPr>
              <w:t> </w:t>
            </w:r>
            <w:r w:rsidR="000E27A0" w:rsidRPr="001C369B">
              <w:rPr>
                <w:b/>
                <w:bCs/>
                <w:sz w:val="20"/>
                <w:szCs w:val="18"/>
              </w:rPr>
              <w:fldChar w:fldCharType="end"/>
            </w:r>
          </w:p>
        </w:tc>
      </w:tr>
      <w:tr w:rsidR="00B6703E" w:rsidRPr="001C369B">
        <w:trPr>
          <w:cantSplit/>
        </w:trPr>
        <w:tc>
          <w:tcPr>
            <w:tcW w:w="2754" w:type="dxa"/>
          </w:tcPr>
          <w:p w:rsidR="00B6703E" w:rsidRPr="001C369B" w:rsidRDefault="00B6703E">
            <w:pPr>
              <w:pStyle w:val="TableText2"/>
              <w:spacing w:before="60" w:after="60"/>
              <w:ind w:left="-90"/>
              <w:rPr>
                <w:sz w:val="20"/>
                <w:szCs w:val="20"/>
              </w:rPr>
            </w:pPr>
            <w:r w:rsidRPr="001C369B">
              <w:rPr>
                <w:sz w:val="20"/>
              </w:rPr>
              <w:t>Model Name and Number:</w:t>
            </w:r>
          </w:p>
        </w:tc>
        <w:tc>
          <w:tcPr>
            <w:tcW w:w="6354" w:type="dxa"/>
            <w:gridSpan w:val="2"/>
          </w:tcPr>
          <w:p w:rsidR="00B6703E" w:rsidRPr="001C369B" w:rsidRDefault="00B6703E">
            <w:pPr>
              <w:pStyle w:val="TableText"/>
              <w:spacing w:before="60" w:after="60"/>
              <w:ind w:left="-90"/>
              <w:rPr>
                <w:color w:val="0000FF"/>
                <w:sz w:val="20"/>
                <w:szCs w:val="20"/>
              </w:rPr>
            </w:pPr>
            <w:bookmarkStart w:id="83" w:name="Text9"/>
            <w:r w:rsidRPr="001C369B">
              <w:rPr>
                <w:color w:val="0000FF"/>
                <w:sz w:val="20"/>
              </w:rPr>
              <w:t xml:space="preserve"> </w:t>
            </w:r>
            <w:r w:rsidR="000E27A0" w:rsidRPr="001C369B">
              <w:rPr>
                <w:b/>
                <w:bCs/>
                <w:sz w:val="20"/>
                <w:szCs w:val="18"/>
              </w:rPr>
              <w:fldChar w:fldCharType="begin">
                <w:ffData>
                  <w:name w:val="Text21"/>
                  <w:enabled/>
                  <w:calcOnExit w:val="0"/>
                  <w:textInput/>
                </w:ffData>
              </w:fldChar>
            </w:r>
            <w:r w:rsidRPr="001C369B">
              <w:rPr>
                <w:b/>
                <w:bCs/>
                <w:sz w:val="20"/>
                <w:szCs w:val="18"/>
              </w:rPr>
              <w:instrText xml:space="preserve"> FORMTEXT </w:instrText>
            </w:r>
            <w:r w:rsidRPr="001C369B">
              <w:rPr>
                <w:sz w:val="20"/>
              </w:rPr>
              <w:instrText>__</w:instrText>
            </w:r>
            <w:r w:rsidRPr="001C369B">
              <w:rPr>
                <w:b/>
                <w:bCs/>
                <w:sz w:val="20"/>
                <w:szCs w:val="32"/>
              </w:rPr>
              <w:instrText>_</w:instrText>
            </w:r>
            <w:r w:rsidRPr="001C369B">
              <w:rPr>
                <w:sz w:val="20"/>
              </w:rPr>
              <w:instrText>_</w:instrText>
            </w:r>
            <w:r w:rsidR="000E27A0" w:rsidRPr="001C369B">
              <w:rPr>
                <w:b/>
                <w:bCs/>
                <w:sz w:val="20"/>
                <w:szCs w:val="18"/>
              </w:rPr>
            </w:r>
            <w:r w:rsidR="000E27A0" w:rsidRPr="001C369B">
              <w:rPr>
                <w:b/>
                <w:bCs/>
                <w:sz w:val="20"/>
                <w:szCs w:val="18"/>
              </w:rPr>
              <w:fldChar w:fldCharType="separate"/>
            </w:r>
            <w:r w:rsidR="00841A52" w:rsidRPr="001C369B">
              <w:rPr>
                <w:rFonts w:cs="Monaco"/>
                <w:b/>
                <w:bCs/>
                <w:sz w:val="20"/>
                <w:szCs w:val="18"/>
              </w:rPr>
              <w:t> </w:t>
            </w:r>
            <w:r w:rsidR="00841A52" w:rsidRPr="001C369B">
              <w:rPr>
                <w:rFonts w:cs="Monaco"/>
                <w:b/>
                <w:bCs/>
                <w:sz w:val="20"/>
                <w:szCs w:val="18"/>
              </w:rPr>
              <w:t> </w:t>
            </w:r>
            <w:r w:rsidR="00841A52" w:rsidRPr="001C369B">
              <w:rPr>
                <w:rFonts w:cs="Monaco"/>
                <w:b/>
                <w:bCs/>
                <w:sz w:val="20"/>
                <w:szCs w:val="18"/>
              </w:rPr>
              <w:t> </w:t>
            </w:r>
            <w:r w:rsidR="00841A52" w:rsidRPr="001C369B">
              <w:rPr>
                <w:rFonts w:cs="Monaco"/>
                <w:b/>
                <w:bCs/>
                <w:sz w:val="20"/>
                <w:szCs w:val="18"/>
              </w:rPr>
              <w:t> </w:t>
            </w:r>
            <w:r w:rsidR="00841A52" w:rsidRPr="001C369B">
              <w:rPr>
                <w:rFonts w:cs="Monaco"/>
                <w:b/>
                <w:bCs/>
                <w:sz w:val="20"/>
                <w:szCs w:val="18"/>
              </w:rPr>
              <w:t> </w:t>
            </w:r>
            <w:r w:rsidR="000E27A0" w:rsidRPr="001C369B">
              <w:rPr>
                <w:b/>
                <w:bCs/>
                <w:sz w:val="20"/>
                <w:szCs w:val="18"/>
              </w:rPr>
              <w:fldChar w:fldCharType="end"/>
            </w:r>
            <w:r w:rsidRPr="001C369B">
              <w:rPr>
                <w:color w:val="0000FF"/>
                <w:sz w:val="20"/>
              </w:rPr>
              <w:t xml:space="preserve"> </w:t>
            </w:r>
            <w:bookmarkEnd w:id="83"/>
          </w:p>
        </w:tc>
      </w:tr>
      <w:tr w:rsidR="00B6703E" w:rsidRPr="001C369B">
        <w:trPr>
          <w:cantSplit/>
        </w:trPr>
        <w:tc>
          <w:tcPr>
            <w:tcW w:w="9108" w:type="dxa"/>
            <w:gridSpan w:val="3"/>
          </w:tcPr>
          <w:p w:rsidR="00B6703E" w:rsidRPr="001C369B" w:rsidRDefault="00B6703E">
            <w:pPr>
              <w:pStyle w:val="TableText"/>
              <w:spacing w:before="60" w:after="60"/>
              <w:ind w:left="-90"/>
              <w:rPr>
                <w:color w:val="0000FF"/>
                <w:sz w:val="20"/>
                <w:szCs w:val="20"/>
              </w:rPr>
            </w:pPr>
            <w:r w:rsidRPr="001C369B">
              <w:rPr>
                <w:sz w:val="20"/>
              </w:rPr>
              <w:t xml:space="preserve">I, </w:t>
            </w:r>
            <w:r w:rsidR="000E27A0" w:rsidRPr="001C369B">
              <w:rPr>
                <w:i/>
                <w:iCs/>
                <w:sz w:val="20"/>
              </w:rPr>
              <w:fldChar w:fldCharType="begin">
                <w:ffData>
                  <w:name w:val=""/>
                  <w:enabled/>
                  <w:calcOnExit w:val="0"/>
                  <w:textInput>
                    <w:default w:val="(Name)"/>
                  </w:textInput>
                </w:ffData>
              </w:fldChar>
            </w:r>
            <w:r w:rsidRPr="001C369B">
              <w:rPr>
                <w:i/>
                <w:iCs/>
                <w:sz w:val="20"/>
              </w:rPr>
              <w:instrText xml:space="preserve"> FORMTEXT </w:instrText>
            </w:r>
            <w:r w:rsidRPr="001C369B">
              <w:rPr>
                <w:sz w:val="20"/>
              </w:rPr>
              <w:instrText>__</w:instrText>
            </w:r>
            <w:r w:rsidRPr="001C369B">
              <w:rPr>
                <w:b/>
                <w:bCs/>
                <w:sz w:val="20"/>
                <w:szCs w:val="32"/>
              </w:rPr>
              <w:instrText>_</w:instrText>
            </w:r>
            <w:r w:rsidRPr="001C369B">
              <w:rPr>
                <w:sz w:val="20"/>
              </w:rPr>
              <w:instrText>_</w:instrText>
            </w:r>
            <w:r w:rsidR="000E27A0" w:rsidRPr="001C369B">
              <w:rPr>
                <w:i/>
                <w:iCs/>
                <w:sz w:val="20"/>
              </w:rPr>
            </w:r>
            <w:r w:rsidR="000E27A0" w:rsidRPr="001C369B">
              <w:rPr>
                <w:i/>
                <w:iCs/>
                <w:sz w:val="20"/>
              </w:rPr>
              <w:fldChar w:fldCharType="separate"/>
            </w:r>
            <w:r w:rsidR="00841A52" w:rsidRPr="001C369B">
              <w:rPr>
                <w:i/>
                <w:iCs/>
                <w:sz w:val="20"/>
              </w:rPr>
              <w:t>(Name)</w:t>
            </w:r>
            <w:r w:rsidR="000E27A0" w:rsidRPr="001C369B">
              <w:rPr>
                <w:i/>
                <w:iCs/>
                <w:sz w:val="20"/>
              </w:rPr>
              <w:fldChar w:fldCharType="end"/>
            </w:r>
          </w:p>
        </w:tc>
      </w:tr>
      <w:tr w:rsidR="00B6703E" w:rsidRPr="001C369B">
        <w:trPr>
          <w:cantSplit/>
        </w:trPr>
        <w:tc>
          <w:tcPr>
            <w:tcW w:w="9108" w:type="dxa"/>
            <w:gridSpan w:val="3"/>
          </w:tcPr>
          <w:p w:rsidR="00B6703E" w:rsidRPr="001C369B" w:rsidRDefault="000E27A0" w:rsidP="003E4046">
            <w:pPr>
              <w:pStyle w:val="ListBullet"/>
              <w:numPr>
                <w:ilvl w:val="0"/>
                <w:numId w:val="0"/>
              </w:numPr>
              <w:tabs>
                <w:tab w:val="right" w:pos="414"/>
              </w:tabs>
              <w:spacing w:before="60" w:after="60" w:line="276" w:lineRule="auto"/>
              <w:ind w:left="378" w:hanging="378"/>
              <w:rPr>
                <w:sz w:val="20"/>
                <w:szCs w:val="20"/>
              </w:rPr>
            </w:pP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t xml:space="preserve">  </w:t>
            </w:r>
            <w:r w:rsidR="00B6703E" w:rsidRPr="001C369B">
              <w:rPr>
                <w:sz w:val="20"/>
              </w:rPr>
              <w:tab/>
              <w:t>Am an officer of the above company, authorized to verify compliance of the referenced equipment.</w:t>
            </w:r>
          </w:p>
          <w:p w:rsidR="00B6703E" w:rsidRPr="001C369B" w:rsidRDefault="000E27A0" w:rsidP="003E4046">
            <w:pPr>
              <w:pStyle w:val="ListBullet"/>
              <w:numPr>
                <w:ilvl w:val="0"/>
                <w:numId w:val="0"/>
              </w:numPr>
              <w:tabs>
                <w:tab w:val="right" w:pos="414"/>
              </w:tabs>
              <w:spacing w:before="60" w:after="60" w:line="276" w:lineRule="auto"/>
              <w:ind w:left="378" w:hanging="378"/>
              <w:rPr>
                <w:sz w:val="20"/>
                <w:szCs w:val="20"/>
              </w:rPr>
            </w:pP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t xml:space="preserve">  </w:t>
            </w:r>
            <w:r w:rsidR="00B6703E" w:rsidRPr="001C369B">
              <w:rPr>
                <w:sz w:val="20"/>
              </w:rPr>
              <w:tab/>
              <w:t>Am an officer of the designated laboratory, authorized by the manufacturer to verify compliance of the referenced equipment.</w:t>
            </w:r>
          </w:p>
        </w:tc>
      </w:tr>
      <w:tr w:rsidR="00B6703E" w:rsidRPr="001C369B">
        <w:trPr>
          <w:cantSplit/>
          <w:trHeight w:val="1133"/>
        </w:trPr>
        <w:tc>
          <w:tcPr>
            <w:tcW w:w="9108" w:type="dxa"/>
            <w:gridSpan w:val="3"/>
            <w:tcBorders>
              <w:bottom w:val="single" w:sz="4" w:space="0" w:color="A6A6A6"/>
            </w:tcBorders>
          </w:tcPr>
          <w:p w:rsidR="00B6703E" w:rsidRPr="001C369B" w:rsidRDefault="00B6703E" w:rsidP="003E4046">
            <w:pPr>
              <w:pStyle w:val="TableText"/>
              <w:spacing w:before="60" w:after="60" w:line="276" w:lineRule="auto"/>
              <w:ind w:left="-90"/>
              <w:rPr>
                <w:sz w:val="20"/>
                <w:szCs w:val="20"/>
              </w:rPr>
            </w:pPr>
            <w:r w:rsidRPr="001C369B">
              <w:rPr>
                <w:sz w:val="20"/>
              </w:rPr>
              <w:t>I hereby attest that the above-referenced model of PIN entry device is:</w:t>
            </w:r>
          </w:p>
          <w:p w:rsidR="00B6703E" w:rsidRPr="001C369B" w:rsidRDefault="000E27A0" w:rsidP="003E4046">
            <w:pPr>
              <w:pStyle w:val="ListBullet"/>
              <w:numPr>
                <w:ilvl w:val="0"/>
                <w:numId w:val="0"/>
              </w:numPr>
              <w:tabs>
                <w:tab w:val="right" w:pos="414"/>
              </w:tabs>
              <w:spacing w:before="60" w:after="60" w:line="276" w:lineRule="auto"/>
              <w:ind w:left="378" w:hanging="360"/>
              <w:rPr>
                <w:sz w:val="20"/>
                <w:szCs w:val="20"/>
              </w:rPr>
            </w:pP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t xml:space="preserve">  In full compliance with the standards set forth above in the</w:t>
            </w:r>
            <w:r w:rsidR="00B6703E" w:rsidRPr="001C369B">
              <w:rPr>
                <w:b/>
                <w:bCs/>
                <w:sz w:val="20"/>
              </w:rPr>
              <w:t xml:space="preserve"> </w:t>
            </w:r>
            <w:r w:rsidR="00B6703E" w:rsidRPr="001C369B">
              <w:rPr>
                <w:sz w:val="20"/>
              </w:rPr>
              <w:t>Manufacturer Self-Assessment Form.</w:t>
            </w:r>
          </w:p>
          <w:p w:rsidR="00B6703E" w:rsidRPr="001C369B" w:rsidRDefault="000E27A0" w:rsidP="003E4046">
            <w:pPr>
              <w:pStyle w:val="ListBullet"/>
              <w:numPr>
                <w:ilvl w:val="0"/>
                <w:numId w:val="0"/>
              </w:numPr>
              <w:tabs>
                <w:tab w:val="right" w:pos="414"/>
              </w:tabs>
              <w:spacing w:before="60" w:after="60" w:line="276" w:lineRule="auto"/>
              <w:ind w:left="378" w:hanging="360"/>
              <w:rPr>
                <w:sz w:val="20"/>
                <w:szCs w:val="20"/>
              </w:rPr>
            </w:pPr>
            <w:r w:rsidRPr="001C369B">
              <w:rPr>
                <w:sz w:val="20"/>
              </w:rPr>
              <w:fldChar w:fldCharType="begin">
                <w:ffData>
                  <w:name w:val="Check82"/>
                  <w:enabled/>
                  <w:calcOnExit w:val="0"/>
                  <w:checkBox>
                    <w:sizeAuto/>
                    <w:default w:val="0"/>
                  </w:checkBox>
                </w:ffData>
              </w:fldChar>
            </w:r>
            <w:r w:rsidR="00B6703E" w:rsidRPr="001C369B">
              <w:rPr>
                <w:sz w:val="20"/>
              </w:rPr>
              <w:instrText xml:space="preserve"> FORMCHECKBOX _</w:instrText>
            </w:r>
            <w:r w:rsidR="00B6703E" w:rsidRPr="001C369B">
              <w:rPr>
                <w:b/>
                <w:bCs/>
                <w:sz w:val="20"/>
                <w:szCs w:val="32"/>
              </w:rPr>
              <w:instrText>_</w:instrText>
            </w:r>
            <w:r>
              <w:rPr>
                <w:sz w:val="20"/>
              </w:rPr>
            </w:r>
            <w:r>
              <w:rPr>
                <w:sz w:val="20"/>
              </w:rPr>
              <w:fldChar w:fldCharType="separate"/>
            </w:r>
            <w:r w:rsidRPr="001C369B">
              <w:rPr>
                <w:sz w:val="20"/>
              </w:rPr>
              <w:fldChar w:fldCharType="end"/>
            </w:r>
            <w:r w:rsidR="00B6703E" w:rsidRPr="001C369B">
              <w:rPr>
                <w:sz w:val="20"/>
              </w:rPr>
              <w:t xml:space="preserve">  </w:t>
            </w:r>
            <w:r w:rsidR="00B6703E" w:rsidRPr="001C369B">
              <w:rPr>
                <w:sz w:val="20"/>
                <w:u w:val="single"/>
              </w:rPr>
              <w:t>Not</w:t>
            </w:r>
            <w:r w:rsidR="00B6703E" w:rsidRPr="001C369B">
              <w:rPr>
                <w:sz w:val="20"/>
              </w:rPr>
              <w:t xml:space="preserve"> in full compliance with the standards set forth above in the</w:t>
            </w:r>
            <w:r w:rsidR="00B6703E" w:rsidRPr="001C369B">
              <w:rPr>
                <w:b/>
                <w:bCs/>
                <w:sz w:val="20"/>
              </w:rPr>
              <w:t xml:space="preserve"> </w:t>
            </w:r>
            <w:r w:rsidR="00B6703E" w:rsidRPr="001C369B">
              <w:rPr>
                <w:sz w:val="20"/>
              </w:rPr>
              <w:t>Manufacturer Self-Assessment Form as indicated in the attached Exception Form (</w:t>
            </w:r>
            <w:r w:rsidR="00B6703E" w:rsidRPr="001C369B">
              <w:rPr>
                <w:i/>
                <w:iCs/>
                <w:sz w:val="20"/>
              </w:rPr>
              <w:t>Form C</w:t>
            </w:r>
            <w:r w:rsidR="00B6703E" w:rsidRPr="001C369B">
              <w:rPr>
                <w:sz w:val="20"/>
              </w:rPr>
              <w:t>).</w:t>
            </w:r>
          </w:p>
        </w:tc>
      </w:tr>
      <w:tr w:rsidR="00B6703E" w:rsidRPr="001C36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rPr>
          <w:trHeight w:val="566"/>
        </w:trPr>
        <w:tc>
          <w:tcPr>
            <w:tcW w:w="5418" w:type="dxa"/>
            <w:gridSpan w:val="2"/>
            <w:tcBorders>
              <w:top w:val="single" w:sz="4" w:space="0" w:color="A6A6A6"/>
              <w:left w:val="nil"/>
              <w:bottom w:val="single" w:sz="4" w:space="0" w:color="A6A6A6"/>
              <w:right w:val="single" w:sz="4" w:space="0" w:color="A6A6A6"/>
            </w:tcBorders>
          </w:tcPr>
          <w:p w:rsidR="00B6703E" w:rsidRPr="001C369B" w:rsidRDefault="00B6703E">
            <w:pPr>
              <w:pStyle w:val="Header"/>
              <w:tabs>
                <w:tab w:val="clear" w:pos="4320"/>
                <w:tab w:val="clear" w:pos="8640"/>
              </w:tabs>
              <w:overflowPunct w:val="0"/>
              <w:autoSpaceDE w:val="0"/>
              <w:autoSpaceDN w:val="0"/>
              <w:adjustRightInd w:val="0"/>
              <w:spacing w:before="60"/>
              <w:ind w:left="-90"/>
              <w:rPr>
                <w:i/>
                <w:iCs/>
                <w:sz w:val="18"/>
                <w:szCs w:val="18"/>
              </w:rPr>
            </w:pPr>
          </w:p>
        </w:tc>
        <w:tc>
          <w:tcPr>
            <w:tcW w:w="3690" w:type="dxa"/>
            <w:tcBorders>
              <w:top w:val="single" w:sz="4" w:space="0" w:color="A6A6A6"/>
              <w:left w:val="single" w:sz="4" w:space="0" w:color="A6A6A6"/>
              <w:bottom w:val="single" w:sz="4" w:space="0" w:color="A6A6A6"/>
              <w:right w:val="nil"/>
            </w:tcBorders>
            <w:vAlign w:val="center"/>
          </w:tcPr>
          <w:p w:rsidR="00B6703E" w:rsidRPr="001C369B" w:rsidRDefault="000E27A0" w:rsidP="00303908">
            <w:pPr>
              <w:pStyle w:val="Header"/>
              <w:tabs>
                <w:tab w:val="clear" w:pos="4320"/>
                <w:tab w:val="clear" w:pos="8640"/>
              </w:tabs>
              <w:overflowPunct w:val="0"/>
              <w:autoSpaceDE w:val="0"/>
              <w:autoSpaceDN w:val="0"/>
              <w:adjustRightInd w:val="0"/>
              <w:spacing w:before="60"/>
              <w:rPr>
                <w:i/>
                <w:iCs/>
                <w:sz w:val="18"/>
                <w:szCs w:val="18"/>
              </w:rPr>
            </w:pPr>
            <w:r w:rsidRPr="001C369B">
              <w:rPr>
                <w:b/>
                <w:bCs/>
                <w:sz w:val="18"/>
                <w:szCs w:val="18"/>
              </w:rPr>
              <w:fldChar w:fldCharType="begin">
                <w:ffData>
                  <w:name w:val="Text21"/>
                  <w:enabled/>
                  <w:calcOnExit w:val="0"/>
                  <w:textInput/>
                </w:ffData>
              </w:fldChar>
            </w:r>
            <w:r w:rsidR="00B6703E" w:rsidRPr="001C369B">
              <w:rPr>
                <w:b/>
                <w:bCs/>
                <w:sz w:val="18"/>
                <w:szCs w:val="18"/>
              </w:rPr>
              <w:instrText xml:space="preserve"> FORMTEXT </w:instrText>
            </w:r>
            <w:r w:rsidR="00B6703E" w:rsidRPr="001C369B">
              <w:instrText>__</w:instrText>
            </w:r>
            <w:r w:rsidR="00B6703E" w:rsidRPr="001C369B">
              <w:rPr>
                <w:b/>
                <w:bCs/>
                <w:sz w:val="32"/>
                <w:szCs w:val="32"/>
              </w:rPr>
              <w:instrText>_</w:instrText>
            </w:r>
            <w:r w:rsidR="00B6703E" w:rsidRPr="001C369B">
              <w:instrText>_</w:instrText>
            </w:r>
            <w:r w:rsidRPr="001C369B">
              <w:rPr>
                <w:b/>
                <w:bCs/>
                <w:sz w:val="18"/>
                <w:szCs w:val="18"/>
              </w:rPr>
            </w:r>
            <w:r w:rsidRPr="001C369B">
              <w:rPr>
                <w:b/>
                <w:bCs/>
                <w:sz w:val="18"/>
                <w:szCs w:val="18"/>
              </w:rPr>
              <w:fldChar w:fldCharType="separate"/>
            </w:r>
            <w:r w:rsidR="00841A52" w:rsidRPr="001C369B">
              <w:rPr>
                <w:rFonts w:cs="Monaco"/>
                <w:b/>
                <w:bCs/>
                <w:sz w:val="18"/>
                <w:szCs w:val="18"/>
              </w:rPr>
              <w:t> </w:t>
            </w:r>
            <w:r w:rsidR="00841A52" w:rsidRPr="001C369B">
              <w:rPr>
                <w:rFonts w:cs="Monaco"/>
                <w:b/>
                <w:bCs/>
                <w:sz w:val="18"/>
                <w:szCs w:val="18"/>
              </w:rPr>
              <w:t> </w:t>
            </w:r>
            <w:r w:rsidR="00841A52" w:rsidRPr="001C369B">
              <w:rPr>
                <w:rFonts w:cs="Monaco"/>
                <w:b/>
                <w:bCs/>
                <w:sz w:val="18"/>
                <w:szCs w:val="18"/>
              </w:rPr>
              <w:t> </w:t>
            </w:r>
            <w:r w:rsidR="00841A52" w:rsidRPr="001C369B">
              <w:rPr>
                <w:rFonts w:cs="Monaco"/>
                <w:b/>
                <w:bCs/>
                <w:sz w:val="18"/>
                <w:szCs w:val="18"/>
              </w:rPr>
              <w:t> </w:t>
            </w:r>
            <w:r w:rsidR="00841A52" w:rsidRPr="001C369B">
              <w:rPr>
                <w:rFonts w:cs="Monaco"/>
                <w:b/>
                <w:bCs/>
                <w:sz w:val="18"/>
                <w:szCs w:val="18"/>
              </w:rPr>
              <w:t> </w:t>
            </w:r>
            <w:r w:rsidRPr="001C369B">
              <w:rPr>
                <w:b/>
                <w:bCs/>
                <w:sz w:val="18"/>
                <w:szCs w:val="18"/>
              </w:rPr>
              <w:fldChar w:fldCharType="end"/>
            </w:r>
          </w:p>
        </w:tc>
      </w:tr>
      <w:tr w:rsidR="00B6703E" w:rsidRPr="001C36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rPr>
          <w:trHeight w:val="427"/>
        </w:trPr>
        <w:tc>
          <w:tcPr>
            <w:tcW w:w="5418" w:type="dxa"/>
            <w:gridSpan w:val="2"/>
            <w:tcBorders>
              <w:top w:val="single" w:sz="4" w:space="0" w:color="A6A6A6"/>
              <w:left w:val="nil"/>
              <w:bottom w:val="single" w:sz="4" w:space="0" w:color="A6A6A6"/>
              <w:right w:val="single" w:sz="4" w:space="0" w:color="A6A6A6"/>
            </w:tcBorders>
          </w:tcPr>
          <w:p w:rsidR="00B6703E" w:rsidRPr="001C369B" w:rsidRDefault="00B6703E">
            <w:pPr>
              <w:pStyle w:val="Header"/>
              <w:tabs>
                <w:tab w:val="clear" w:pos="4320"/>
                <w:tab w:val="clear" w:pos="8640"/>
              </w:tabs>
              <w:overflowPunct w:val="0"/>
              <w:autoSpaceDE w:val="0"/>
              <w:autoSpaceDN w:val="0"/>
              <w:adjustRightInd w:val="0"/>
              <w:spacing w:before="60"/>
              <w:ind w:left="-90"/>
              <w:rPr>
                <w:i/>
                <w:iCs/>
                <w:sz w:val="18"/>
                <w:szCs w:val="18"/>
              </w:rPr>
            </w:pPr>
            <w:r w:rsidRPr="001C369B">
              <w:rPr>
                <w:i/>
                <w:iCs/>
                <w:sz w:val="18"/>
                <w:szCs w:val="18"/>
              </w:rPr>
              <w:t xml:space="preserve">Signature </w:t>
            </w:r>
            <w:r w:rsidRPr="001C369B">
              <w:rPr>
                <w:sz w:val="18"/>
                <w:szCs w:val="18"/>
              </w:rPr>
              <w:sym w:font="Wingdings" w:char="F0E1"/>
            </w:r>
          </w:p>
        </w:tc>
        <w:tc>
          <w:tcPr>
            <w:tcW w:w="3690" w:type="dxa"/>
            <w:tcBorders>
              <w:top w:val="single" w:sz="4" w:space="0" w:color="A6A6A6"/>
              <w:left w:val="single" w:sz="4" w:space="0" w:color="A6A6A6"/>
              <w:bottom w:val="single" w:sz="4" w:space="0" w:color="A6A6A6"/>
              <w:right w:val="nil"/>
            </w:tcBorders>
          </w:tcPr>
          <w:p w:rsidR="00B6703E" w:rsidRPr="001C369B" w:rsidRDefault="00B6703E">
            <w:pPr>
              <w:pStyle w:val="Header"/>
              <w:tabs>
                <w:tab w:val="clear" w:pos="4320"/>
                <w:tab w:val="clear" w:pos="8640"/>
              </w:tabs>
              <w:overflowPunct w:val="0"/>
              <w:autoSpaceDE w:val="0"/>
              <w:autoSpaceDN w:val="0"/>
              <w:adjustRightInd w:val="0"/>
              <w:spacing w:before="60"/>
              <w:ind w:left="-90"/>
              <w:rPr>
                <w:sz w:val="18"/>
                <w:szCs w:val="18"/>
              </w:rPr>
            </w:pPr>
            <w:r w:rsidRPr="001C369B">
              <w:rPr>
                <w:i/>
                <w:iCs/>
                <w:sz w:val="18"/>
                <w:szCs w:val="18"/>
              </w:rPr>
              <w:t xml:space="preserve">Date </w:t>
            </w:r>
            <w:r w:rsidRPr="001C369B">
              <w:rPr>
                <w:sz w:val="18"/>
                <w:szCs w:val="18"/>
              </w:rPr>
              <w:sym w:font="Wingdings" w:char="F0E1"/>
            </w:r>
          </w:p>
        </w:tc>
      </w:tr>
      <w:tr w:rsidR="00B6703E" w:rsidRPr="001C36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rPr>
          <w:trHeight w:val="458"/>
        </w:trPr>
        <w:tc>
          <w:tcPr>
            <w:tcW w:w="5418" w:type="dxa"/>
            <w:gridSpan w:val="2"/>
            <w:tcBorders>
              <w:top w:val="single" w:sz="4" w:space="0" w:color="A6A6A6"/>
              <w:left w:val="nil"/>
              <w:bottom w:val="single" w:sz="4" w:space="0" w:color="A6A6A6"/>
              <w:right w:val="single" w:sz="4" w:space="0" w:color="A6A6A6"/>
            </w:tcBorders>
            <w:vAlign w:val="bottom"/>
          </w:tcPr>
          <w:p w:rsidR="00B6703E" w:rsidRPr="001C369B" w:rsidRDefault="000E27A0" w:rsidP="00303908">
            <w:pPr>
              <w:spacing w:before="60" w:after="60"/>
              <w:ind w:left="72"/>
              <w:rPr>
                <w:sz w:val="18"/>
                <w:szCs w:val="18"/>
              </w:rPr>
            </w:pPr>
            <w:r w:rsidRPr="001C369B">
              <w:rPr>
                <w:sz w:val="18"/>
                <w:szCs w:val="18"/>
              </w:rPr>
              <w:fldChar w:fldCharType="begin">
                <w:ffData>
                  <w:name w:val="Text22"/>
                  <w:enabled/>
                  <w:calcOnExit w:val="0"/>
                  <w:textInput/>
                </w:ffData>
              </w:fldChar>
            </w:r>
            <w:r w:rsidR="00B6703E" w:rsidRPr="001C369B">
              <w:rPr>
                <w:sz w:val="18"/>
                <w:szCs w:val="18"/>
              </w:rPr>
              <w:instrText xml:space="preserve"> FORMTEXT </w:instrText>
            </w:r>
            <w:r w:rsidR="00B6703E" w:rsidRPr="001C369B">
              <w:instrText>__</w:instrText>
            </w:r>
            <w:r w:rsidR="00B6703E" w:rsidRPr="001C369B">
              <w:rPr>
                <w:b/>
                <w:bCs/>
                <w:sz w:val="32"/>
                <w:szCs w:val="32"/>
              </w:rPr>
              <w:instrText>_</w:instrText>
            </w:r>
            <w:r w:rsidR="00B6703E" w:rsidRPr="001C369B">
              <w:instrText>_</w:instrText>
            </w:r>
            <w:r w:rsidRPr="001C369B">
              <w:rPr>
                <w:sz w:val="18"/>
                <w:szCs w:val="18"/>
              </w:rPr>
            </w:r>
            <w:r w:rsidRPr="001C369B">
              <w:rPr>
                <w:sz w:val="18"/>
                <w:szCs w:val="18"/>
              </w:rPr>
              <w:fldChar w:fldCharType="separate"/>
            </w:r>
            <w:r w:rsidR="00841A52" w:rsidRPr="001C369B">
              <w:rPr>
                <w:rFonts w:ascii="Times New Roman" w:hAnsi="Times New Roman" w:cs="Times New Roman"/>
                <w:sz w:val="18"/>
                <w:szCs w:val="18"/>
              </w:rPr>
              <w:t> </w:t>
            </w:r>
            <w:r w:rsidR="00841A52" w:rsidRPr="001C369B">
              <w:rPr>
                <w:rFonts w:ascii="Times New Roman" w:hAnsi="Times New Roman" w:cs="Times New Roman"/>
                <w:sz w:val="18"/>
                <w:szCs w:val="18"/>
              </w:rPr>
              <w:t> </w:t>
            </w:r>
            <w:r w:rsidR="00841A52" w:rsidRPr="001C369B">
              <w:rPr>
                <w:rFonts w:ascii="Times New Roman" w:hAnsi="Times New Roman" w:cs="Times New Roman"/>
                <w:sz w:val="18"/>
                <w:szCs w:val="18"/>
              </w:rPr>
              <w:t> </w:t>
            </w:r>
            <w:r w:rsidR="00841A52" w:rsidRPr="001C369B">
              <w:rPr>
                <w:rFonts w:ascii="Times New Roman" w:hAnsi="Times New Roman" w:cs="Times New Roman"/>
                <w:sz w:val="18"/>
                <w:szCs w:val="18"/>
              </w:rPr>
              <w:t> </w:t>
            </w:r>
            <w:r w:rsidR="00841A52" w:rsidRPr="001C369B">
              <w:rPr>
                <w:rFonts w:ascii="Times New Roman" w:hAnsi="Times New Roman" w:cs="Times New Roman"/>
                <w:sz w:val="18"/>
                <w:szCs w:val="18"/>
              </w:rPr>
              <w:t> </w:t>
            </w:r>
            <w:r w:rsidRPr="001C369B">
              <w:rPr>
                <w:sz w:val="18"/>
                <w:szCs w:val="18"/>
              </w:rPr>
              <w:fldChar w:fldCharType="end"/>
            </w:r>
          </w:p>
        </w:tc>
        <w:tc>
          <w:tcPr>
            <w:tcW w:w="3690" w:type="dxa"/>
            <w:tcBorders>
              <w:top w:val="single" w:sz="4" w:space="0" w:color="A6A6A6"/>
              <w:left w:val="single" w:sz="4" w:space="0" w:color="A6A6A6"/>
              <w:bottom w:val="single" w:sz="4" w:space="0" w:color="A6A6A6"/>
              <w:right w:val="nil"/>
            </w:tcBorders>
            <w:vAlign w:val="bottom"/>
          </w:tcPr>
          <w:p w:rsidR="00B6703E" w:rsidRPr="001C369B" w:rsidRDefault="000E27A0" w:rsidP="00303908">
            <w:pPr>
              <w:pStyle w:val="Header"/>
              <w:tabs>
                <w:tab w:val="clear" w:pos="4320"/>
                <w:tab w:val="clear" w:pos="8640"/>
              </w:tabs>
              <w:overflowPunct w:val="0"/>
              <w:autoSpaceDE w:val="0"/>
              <w:autoSpaceDN w:val="0"/>
              <w:adjustRightInd w:val="0"/>
              <w:spacing w:before="60"/>
              <w:rPr>
                <w:b/>
                <w:bCs/>
                <w:sz w:val="18"/>
                <w:szCs w:val="18"/>
              </w:rPr>
            </w:pPr>
            <w:r w:rsidRPr="001C369B">
              <w:rPr>
                <w:b/>
                <w:bCs/>
                <w:sz w:val="18"/>
                <w:szCs w:val="18"/>
              </w:rPr>
              <w:fldChar w:fldCharType="begin">
                <w:ffData>
                  <w:name w:val="Text21"/>
                  <w:enabled/>
                  <w:calcOnExit w:val="0"/>
                  <w:textInput/>
                </w:ffData>
              </w:fldChar>
            </w:r>
            <w:r w:rsidR="00B6703E" w:rsidRPr="001C369B">
              <w:rPr>
                <w:b/>
                <w:bCs/>
                <w:sz w:val="18"/>
                <w:szCs w:val="18"/>
              </w:rPr>
              <w:instrText xml:space="preserve"> FORMTEXT </w:instrText>
            </w:r>
            <w:r w:rsidR="00B6703E" w:rsidRPr="001C369B">
              <w:instrText>__</w:instrText>
            </w:r>
            <w:r w:rsidR="00B6703E" w:rsidRPr="001C369B">
              <w:rPr>
                <w:b/>
                <w:bCs/>
                <w:sz w:val="32"/>
                <w:szCs w:val="32"/>
              </w:rPr>
              <w:instrText>_</w:instrText>
            </w:r>
            <w:r w:rsidR="00B6703E" w:rsidRPr="001C369B">
              <w:instrText>_</w:instrText>
            </w:r>
            <w:r w:rsidRPr="001C369B">
              <w:rPr>
                <w:b/>
                <w:bCs/>
                <w:sz w:val="18"/>
                <w:szCs w:val="18"/>
              </w:rPr>
            </w:r>
            <w:r w:rsidRPr="001C369B">
              <w:rPr>
                <w:b/>
                <w:bCs/>
                <w:sz w:val="18"/>
                <w:szCs w:val="18"/>
              </w:rPr>
              <w:fldChar w:fldCharType="separate"/>
            </w:r>
            <w:r w:rsidR="00841A52" w:rsidRPr="001C369B">
              <w:rPr>
                <w:rFonts w:cs="Monaco"/>
                <w:b/>
                <w:bCs/>
                <w:sz w:val="18"/>
                <w:szCs w:val="18"/>
              </w:rPr>
              <w:t> </w:t>
            </w:r>
            <w:r w:rsidR="00841A52" w:rsidRPr="001C369B">
              <w:rPr>
                <w:rFonts w:cs="Monaco"/>
                <w:b/>
                <w:bCs/>
                <w:sz w:val="18"/>
                <w:szCs w:val="18"/>
              </w:rPr>
              <w:t> </w:t>
            </w:r>
            <w:r w:rsidR="00841A52" w:rsidRPr="001C369B">
              <w:rPr>
                <w:rFonts w:cs="Monaco"/>
                <w:b/>
                <w:bCs/>
                <w:sz w:val="18"/>
                <w:szCs w:val="18"/>
              </w:rPr>
              <w:t> </w:t>
            </w:r>
            <w:r w:rsidR="00841A52" w:rsidRPr="001C369B">
              <w:rPr>
                <w:rFonts w:cs="Monaco"/>
                <w:b/>
                <w:bCs/>
                <w:sz w:val="18"/>
                <w:szCs w:val="18"/>
              </w:rPr>
              <w:t> </w:t>
            </w:r>
            <w:r w:rsidR="00841A52" w:rsidRPr="001C369B">
              <w:rPr>
                <w:rFonts w:cs="Monaco"/>
                <w:b/>
                <w:bCs/>
                <w:sz w:val="18"/>
                <w:szCs w:val="18"/>
              </w:rPr>
              <w:t> </w:t>
            </w:r>
            <w:r w:rsidRPr="001C369B">
              <w:rPr>
                <w:b/>
                <w:bCs/>
                <w:sz w:val="18"/>
                <w:szCs w:val="18"/>
              </w:rPr>
              <w:fldChar w:fldCharType="end"/>
            </w:r>
          </w:p>
        </w:tc>
      </w:tr>
      <w:tr w:rsidR="00B6703E" w:rsidRPr="001C36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rPr>
          <w:trHeight w:val="427"/>
        </w:trPr>
        <w:tc>
          <w:tcPr>
            <w:tcW w:w="5418" w:type="dxa"/>
            <w:gridSpan w:val="2"/>
            <w:tcBorders>
              <w:top w:val="single" w:sz="4" w:space="0" w:color="A6A6A6"/>
              <w:left w:val="nil"/>
              <w:bottom w:val="single" w:sz="4" w:space="0" w:color="808080"/>
              <w:right w:val="single" w:sz="4" w:space="0" w:color="A6A6A6"/>
            </w:tcBorders>
          </w:tcPr>
          <w:p w:rsidR="00B6703E" w:rsidRPr="001C369B" w:rsidRDefault="00B6703E">
            <w:pPr>
              <w:spacing w:before="60" w:after="60"/>
              <w:ind w:left="-72"/>
              <w:rPr>
                <w:i/>
                <w:iCs/>
                <w:sz w:val="18"/>
                <w:szCs w:val="18"/>
              </w:rPr>
            </w:pPr>
            <w:r w:rsidRPr="001C369B">
              <w:rPr>
                <w:i/>
                <w:iCs/>
                <w:sz w:val="18"/>
                <w:szCs w:val="18"/>
              </w:rPr>
              <w:t xml:space="preserve">Printed Name </w:t>
            </w:r>
            <w:r w:rsidRPr="001C369B">
              <w:rPr>
                <w:sz w:val="18"/>
                <w:szCs w:val="18"/>
              </w:rPr>
              <w:sym w:font="Wingdings" w:char="F0E1"/>
            </w:r>
          </w:p>
        </w:tc>
        <w:tc>
          <w:tcPr>
            <w:tcW w:w="3690" w:type="dxa"/>
            <w:tcBorders>
              <w:top w:val="single" w:sz="4" w:space="0" w:color="A6A6A6"/>
              <w:left w:val="single" w:sz="4" w:space="0" w:color="A6A6A6"/>
              <w:bottom w:val="single" w:sz="4" w:space="0" w:color="808080"/>
              <w:right w:val="nil"/>
            </w:tcBorders>
          </w:tcPr>
          <w:p w:rsidR="00B6703E" w:rsidRPr="001C369B" w:rsidRDefault="00B6703E">
            <w:pPr>
              <w:spacing w:before="60" w:after="60"/>
              <w:rPr>
                <w:sz w:val="18"/>
                <w:szCs w:val="18"/>
              </w:rPr>
            </w:pPr>
            <w:r w:rsidRPr="001C369B">
              <w:rPr>
                <w:i/>
                <w:iCs/>
                <w:sz w:val="18"/>
                <w:szCs w:val="18"/>
              </w:rPr>
              <w:t xml:space="preserve">Title </w:t>
            </w:r>
            <w:r w:rsidRPr="001C369B">
              <w:rPr>
                <w:sz w:val="18"/>
                <w:szCs w:val="18"/>
              </w:rPr>
              <w:sym w:font="Wingdings" w:char="F0E1"/>
            </w:r>
          </w:p>
        </w:tc>
      </w:tr>
    </w:tbl>
    <w:p w:rsidR="00B6703E" w:rsidRPr="001C369B" w:rsidRDefault="00B6703E" w:rsidP="003E4046">
      <w:pPr>
        <w:keepLines w:val="0"/>
        <w:spacing w:line="276" w:lineRule="auto"/>
        <w:rPr>
          <w:sz w:val="20"/>
        </w:rPr>
      </w:pPr>
      <w:r w:rsidRPr="001C369B">
        <w:rPr>
          <w:sz w:val="20"/>
        </w:rPr>
        <w:t>Attach to this form a device-specification sheet that highlights the device characteristics, including photo</w:t>
      </w:r>
      <w:r w:rsidR="000A0934" w:rsidRPr="001C369B">
        <w:rPr>
          <w:sz w:val="20"/>
        </w:rPr>
        <w:t>s</w:t>
      </w:r>
      <w:r w:rsidRPr="001C369B">
        <w:rPr>
          <w:sz w:val="20"/>
        </w:rPr>
        <w:t xml:space="preserve"> of the device. These photos are to include both external and internal pictures of the device. The internal pictures are to be sufficient to show the various components of the device.</w:t>
      </w:r>
    </w:p>
    <w:p w:rsidR="00B6703E" w:rsidRPr="001C369B" w:rsidRDefault="00B6703E">
      <w:pPr>
        <w:pStyle w:val="Heading1"/>
      </w:pPr>
      <w:bookmarkStart w:id="84" w:name="_Toc40430210"/>
      <w:bookmarkStart w:id="85" w:name="_Toc226823814"/>
      <w:r w:rsidRPr="001C369B">
        <w:lastRenderedPageBreak/>
        <w:t>Compliance Declaration Exception – Form C</w:t>
      </w:r>
      <w:bookmarkEnd w:id="84"/>
      <w:bookmarkEnd w:id="85"/>
    </w:p>
    <w:p w:rsidR="00B6703E" w:rsidRPr="001C369B" w:rsidRDefault="00B6703E">
      <w:pPr>
        <w:pStyle w:val="BodyText"/>
      </w:pPr>
    </w:p>
    <w:tbl>
      <w:tblPr>
        <w:tblW w:w="0" w:type="auto"/>
        <w:tblBorders>
          <w:top w:val="single" w:sz="4" w:space="0" w:color="A6A6A6"/>
          <w:bottom w:val="single" w:sz="4" w:space="0" w:color="A6A6A6"/>
          <w:insideH w:val="single" w:sz="4" w:space="0" w:color="A6A6A6"/>
          <w:insideV w:val="single" w:sz="4" w:space="0" w:color="A6A6A6"/>
        </w:tblBorders>
        <w:tblLook w:val="0000"/>
      </w:tblPr>
      <w:tblGrid>
        <w:gridCol w:w="2987"/>
        <w:gridCol w:w="6391"/>
      </w:tblGrid>
      <w:tr w:rsidR="00B6703E" w:rsidRPr="001C369B">
        <w:tc>
          <w:tcPr>
            <w:tcW w:w="2987" w:type="dxa"/>
          </w:tcPr>
          <w:p w:rsidR="00B6703E" w:rsidRPr="001C369B" w:rsidRDefault="00B6703E">
            <w:pPr>
              <w:pStyle w:val="TableText2"/>
              <w:rPr>
                <w:sz w:val="20"/>
                <w:szCs w:val="20"/>
              </w:rPr>
            </w:pPr>
            <w:r w:rsidRPr="001C369B">
              <w:rPr>
                <w:sz w:val="20"/>
              </w:rPr>
              <w:t>Manufacturer:</w:t>
            </w:r>
          </w:p>
        </w:tc>
        <w:tc>
          <w:tcPr>
            <w:tcW w:w="6391" w:type="dxa"/>
          </w:tcPr>
          <w:p w:rsidR="00B6703E" w:rsidRPr="001C369B" w:rsidRDefault="000E27A0">
            <w:pPr>
              <w:pStyle w:val="TableText"/>
              <w:rPr>
                <w:color w:val="0000FF"/>
                <w:sz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r>
      <w:tr w:rsidR="00B6703E" w:rsidRPr="001C369B">
        <w:tc>
          <w:tcPr>
            <w:tcW w:w="2987" w:type="dxa"/>
          </w:tcPr>
          <w:p w:rsidR="00B6703E" w:rsidRPr="001C369B" w:rsidRDefault="00B6703E">
            <w:pPr>
              <w:pStyle w:val="TableText2"/>
              <w:rPr>
                <w:sz w:val="20"/>
                <w:szCs w:val="20"/>
              </w:rPr>
            </w:pPr>
            <w:r w:rsidRPr="001C369B">
              <w:rPr>
                <w:sz w:val="20"/>
              </w:rPr>
              <w:t>Model Name and Number:</w:t>
            </w:r>
          </w:p>
        </w:tc>
        <w:tc>
          <w:tcPr>
            <w:tcW w:w="6391" w:type="dxa"/>
          </w:tcPr>
          <w:p w:rsidR="00B6703E" w:rsidRPr="001C369B" w:rsidRDefault="000E27A0">
            <w:pPr>
              <w:pStyle w:val="TableText"/>
              <w:rPr>
                <w:color w:val="0000FF"/>
                <w:sz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r>
    </w:tbl>
    <w:p w:rsidR="00B6703E" w:rsidRPr="001C369B" w:rsidRDefault="00B6703E">
      <w:pPr>
        <w:pStyle w:val="TableEnd"/>
      </w:pPr>
    </w:p>
    <w:p w:rsidR="00B6703E" w:rsidRPr="001C369B" w:rsidRDefault="00B6703E">
      <w:pPr>
        <w:pStyle w:val="Heading5"/>
        <w:rPr>
          <w:sz w:val="20"/>
          <w:szCs w:val="20"/>
        </w:rPr>
      </w:pPr>
      <w:r w:rsidRPr="001C369B">
        <w:t>INSTRUCTIONS:</w:t>
      </w:r>
    </w:p>
    <w:p w:rsidR="00B6703E" w:rsidRPr="001C369B" w:rsidRDefault="00B6703E" w:rsidP="003E4046">
      <w:pPr>
        <w:pStyle w:val="BodyText"/>
        <w:spacing w:before="60" w:after="180" w:line="276" w:lineRule="auto"/>
        <w:rPr>
          <w:b/>
          <w:bCs/>
          <w:i/>
          <w:iCs/>
        </w:rPr>
      </w:pPr>
      <w:r w:rsidRPr="001C369B">
        <w:rPr>
          <w:i/>
          <w:iCs/>
        </w:rPr>
        <w:t>For any statement for which the answer was a “</w:t>
      </w:r>
      <w:r w:rsidRPr="001C369B">
        <w:rPr>
          <w:b/>
          <w:bCs/>
          <w:i/>
          <w:iCs/>
        </w:rPr>
        <w:t>NO</w:t>
      </w:r>
      <w:r w:rsidRPr="001C369B">
        <w:rPr>
          <w:i/>
          <w:iCs/>
        </w:rPr>
        <w:t>” or an “</w:t>
      </w:r>
      <w:r w:rsidRPr="001C369B">
        <w:rPr>
          <w:b/>
          <w:bCs/>
          <w:i/>
          <w:iCs/>
        </w:rPr>
        <w:t>N/A</w:t>
      </w:r>
      <w:r w:rsidRPr="001C369B">
        <w:rPr>
          <w:i/>
          <w:iCs/>
        </w:rPr>
        <w:t xml:space="preserve">,” </w:t>
      </w:r>
      <w:r w:rsidRPr="001C369B">
        <w:rPr>
          <w:b/>
          <w:bCs/>
          <w:i/>
          <w:iCs/>
        </w:rPr>
        <w:t>explain why the answer was not “YES.”</w:t>
      </w:r>
    </w:p>
    <w:tbl>
      <w:tblPr>
        <w:tblW w:w="9378" w:type="dxa"/>
        <w:tblBorders>
          <w:bottom w:val="single" w:sz="4" w:space="0" w:color="999999"/>
          <w:insideH w:val="single" w:sz="4" w:space="0" w:color="999999"/>
          <w:insideV w:val="single" w:sz="4" w:space="0" w:color="999999"/>
        </w:tblBorders>
        <w:tblLook w:val="0000"/>
      </w:tblPr>
      <w:tblGrid>
        <w:gridCol w:w="2178"/>
        <w:gridCol w:w="7200"/>
      </w:tblGrid>
      <w:tr w:rsidR="00B6703E" w:rsidRPr="001C369B">
        <w:trPr>
          <w:cantSplit/>
          <w:trHeight w:val="450"/>
        </w:trPr>
        <w:tc>
          <w:tcPr>
            <w:tcW w:w="2178" w:type="dxa"/>
            <w:tcBorders>
              <w:top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0E0E0"/>
          </w:tcPr>
          <w:p w:rsidR="00B6703E" w:rsidRPr="001C369B" w:rsidRDefault="00B6703E">
            <w:pPr>
              <w:pStyle w:val="TableText"/>
              <w:jc w:val="center"/>
              <w:rPr>
                <w:b/>
                <w:bCs/>
                <w:sz w:val="20"/>
                <w:szCs w:val="20"/>
              </w:rPr>
            </w:pPr>
            <w:r w:rsidRPr="001C369B">
              <w:rPr>
                <w:b/>
                <w:bCs/>
              </w:rPr>
              <w:t xml:space="preserve">Statement </w:t>
            </w:r>
            <w:r w:rsidRPr="001C369B">
              <w:rPr>
                <w:b/>
                <w:bCs/>
              </w:rPr>
              <w:br/>
              <w:t>Number</w:t>
            </w:r>
          </w:p>
        </w:tc>
        <w:tc>
          <w:tcPr>
            <w:tcW w:w="7200"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E0E0E0"/>
          </w:tcPr>
          <w:p w:rsidR="00B6703E" w:rsidRPr="001C369B" w:rsidRDefault="00B6703E">
            <w:pPr>
              <w:pStyle w:val="TableText"/>
              <w:rPr>
                <w:b/>
                <w:bCs/>
                <w:sz w:val="20"/>
                <w:szCs w:val="20"/>
              </w:rPr>
            </w:pPr>
            <w:r w:rsidRPr="001C369B">
              <w:rPr>
                <w:b/>
                <w:bCs/>
              </w:rPr>
              <w:br/>
              <w:t>Explanation</w:t>
            </w:r>
          </w:p>
        </w:tc>
      </w:tr>
      <w:tr w:rsidR="00B6703E" w:rsidRPr="001C369B">
        <w:trPr>
          <w:cantSplit/>
          <w:trHeight w:val="450"/>
        </w:trPr>
        <w:tc>
          <w:tcPr>
            <w:tcW w:w="2178" w:type="dxa"/>
            <w:tcBorders>
              <w:top w:val="single" w:sz="4" w:space="0" w:color="A6A6A6" w:themeColor="background1" w:themeShade="A6"/>
            </w:tcBorders>
          </w:tcPr>
          <w:p w:rsidR="00B6703E" w:rsidRPr="001C369B" w:rsidRDefault="000E27A0" w:rsidP="00D757C8">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D757C8">
              <w:rPr>
                <w:rFonts w:cs="Monaco"/>
                <w:b/>
                <w:bCs/>
                <w:sz w:val="20"/>
              </w:rPr>
              <w:t>A7</w:t>
            </w:r>
            <w:r w:rsidRPr="001C369B">
              <w:rPr>
                <w:b/>
                <w:bCs/>
                <w:sz w:val="20"/>
              </w:rPr>
              <w:fldChar w:fldCharType="end"/>
            </w:r>
          </w:p>
        </w:tc>
        <w:tc>
          <w:tcPr>
            <w:tcW w:w="7200" w:type="dxa"/>
            <w:tcBorders>
              <w:top w:val="single" w:sz="4" w:space="0" w:color="A6A6A6" w:themeColor="background1" w:themeShade="A6"/>
            </w:tcBorders>
          </w:tcPr>
          <w:p w:rsidR="00B6703E" w:rsidRPr="001C369B" w:rsidRDefault="000E27A0" w:rsidP="00D757C8">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D757C8">
              <w:rPr>
                <w:b/>
                <w:bCs/>
                <w:sz w:val="20"/>
              </w:rPr>
              <w:t xml:space="preserve">N.A.: outputted data are encrypted </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rsidP="00D757C8">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D757C8">
              <w:rPr>
                <w:rFonts w:cs="Monaco"/>
                <w:b/>
                <w:bCs/>
                <w:sz w:val="20"/>
              </w:rPr>
              <w:t>A8</w:t>
            </w:r>
            <w:r w:rsidRPr="001C369B">
              <w:rPr>
                <w:b/>
                <w:bCs/>
                <w:sz w:val="20"/>
              </w:rPr>
              <w:fldChar w:fldCharType="end"/>
            </w:r>
          </w:p>
        </w:tc>
        <w:tc>
          <w:tcPr>
            <w:tcW w:w="7200" w:type="dxa"/>
            <w:tcBorders>
              <w:top w:val="nil"/>
            </w:tcBorders>
          </w:tcPr>
          <w:p w:rsidR="00B6703E" w:rsidRPr="001C369B" w:rsidRDefault="000E27A0" w:rsidP="00D4084E">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D757C8">
              <w:rPr>
                <w:rFonts w:cs="Monaco"/>
                <w:b/>
                <w:bCs/>
                <w:sz w:val="20"/>
              </w:rPr>
              <w:t>N</w:t>
            </w:r>
            <w:r w:rsidR="00D4084E">
              <w:rPr>
                <w:rFonts w:cs="Monaco"/>
                <w:b/>
                <w:bCs/>
                <w:sz w:val="20"/>
              </w:rPr>
              <w:t>o</w:t>
            </w:r>
            <w:r w:rsidR="00D757C8">
              <w:rPr>
                <w:rFonts w:cs="Monaco"/>
                <w:b/>
                <w:bCs/>
                <w:sz w:val="20"/>
              </w:rPr>
              <w:t xml:space="preserve">.: the terminal dimensions meet with the PCI handheld device definition. Then cardholders can prevent from </w:t>
            </w:r>
            <w:r w:rsidR="00242198">
              <w:rPr>
                <w:rFonts w:cs="Monaco"/>
                <w:b/>
                <w:bCs/>
                <w:sz w:val="20"/>
              </w:rPr>
              <w:t>PIN code entry observation by using their hand</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rsidP="0018493D">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18493D">
              <w:rPr>
                <w:rFonts w:cs="Monaco"/>
                <w:b/>
                <w:bCs/>
                <w:sz w:val="20"/>
              </w:rPr>
              <w:t>A10</w:t>
            </w:r>
            <w:r w:rsidRPr="001C369B">
              <w:rPr>
                <w:b/>
                <w:bCs/>
                <w:sz w:val="20"/>
              </w:rPr>
              <w:fldChar w:fldCharType="end"/>
            </w:r>
          </w:p>
        </w:tc>
        <w:tc>
          <w:tcPr>
            <w:tcW w:w="7200" w:type="dxa"/>
            <w:tcBorders>
              <w:top w:val="nil"/>
            </w:tcBorders>
          </w:tcPr>
          <w:p w:rsidR="00B6703E" w:rsidRPr="001C369B" w:rsidRDefault="000E27A0" w:rsidP="00122530">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18493D">
              <w:rPr>
                <w:rFonts w:cs="Monaco"/>
                <w:b/>
                <w:bCs/>
                <w:sz w:val="20"/>
              </w:rPr>
              <w:t>N.A.: the termi</w:t>
            </w:r>
            <w:r w:rsidR="00E90CEE">
              <w:rPr>
                <w:rFonts w:cs="Monaco"/>
                <w:b/>
                <w:bCs/>
                <w:sz w:val="20"/>
              </w:rPr>
              <w:t>na</w:t>
            </w:r>
            <w:r w:rsidR="0018493D">
              <w:rPr>
                <w:rFonts w:cs="Monaco"/>
                <w:b/>
                <w:bCs/>
                <w:sz w:val="20"/>
              </w:rPr>
              <w:t xml:space="preserve">l </w:t>
            </w:r>
            <w:r w:rsidR="00D4084E">
              <w:rPr>
                <w:rFonts w:cs="Monaco"/>
                <w:b/>
                <w:bCs/>
                <w:sz w:val="20"/>
              </w:rPr>
              <w:t xml:space="preserve"> is not an un</w:t>
            </w:r>
            <w:r w:rsidR="00122530">
              <w:rPr>
                <w:rFonts w:cs="Monaco"/>
                <w:b/>
                <w:bCs/>
                <w:sz w:val="20"/>
              </w:rPr>
              <w:t>attended device</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rsidP="00E90CEE">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E90CEE">
              <w:rPr>
                <w:rFonts w:cs="Monaco"/>
                <w:b/>
                <w:bCs/>
                <w:sz w:val="20"/>
              </w:rPr>
              <w:t>A11</w:t>
            </w:r>
            <w:r w:rsidRPr="001C369B">
              <w:rPr>
                <w:b/>
                <w:bCs/>
                <w:sz w:val="20"/>
              </w:rPr>
              <w:fldChar w:fldCharType="end"/>
            </w:r>
          </w:p>
        </w:tc>
        <w:tc>
          <w:tcPr>
            <w:tcW w:w="7200" w:type="dxa"/>
            <w:tcBorders>
              <w:top w:val="nil"/>
            </w:tcBorders>
          </w:tcPr>
          <w:p w:rsidR="00B6703E" w:rsidRPr="001C369B" w:rsidRDefault="000E27A0" w:rsidP="00E90CEE">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E90CEE">
              <w:rPr>
                <w:rFonts w:cs="Monaco"/>
                <w:b/>
                <w:bCs/>
                <w:sz w:val="20"/>
              </w:rPr>
              <w:t>N.A.: the terminal is not equipped with a buzzer and the keypad is made of  silicone rubber.</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rsidP="000F01E2">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0F01E2">
              <w:rPr>
                <w:b/>
                <w:bCs/>
                <w:sz w:val="20"/>
              </w:rPr>
              <w:t>E*</w:t>
            </w:r>
            <w:r w:rsidRPr="001C369B">
              <w:rPr>
                <w:b/>
                <w:bCs/>
                <w:sz w:val="20"/>
              </w:rPr>
              <w:fldChar w:fldCharType="end"/>
            </w:r>
          </w:p>
        </w:tc>
        <w:tc>
          <w:tcPr>
            <w:tcW w:w="7200" w:type="dxa"/>
            <w:tcBorders>
              <w:top w:val="nil"/>
            </w:tcBorders>
          </w:tcPr>
          <w:p w:rsidR="00B6703E" w:rsidRPr="001C369B" w:rsidRDefault="000E27A0" w:rsidP="000F01E2">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0F01E2">
              <w:rPr>
                <w:b/>
                <w:bCs/>
                <w:sz w:val="20"/>
              </w:rPr>
              <w:t>there is no integration of any secure component in the device</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c>
          <w:tcPr>
            <w:tcW w:w="7200" w:type="dxa"/>
            <w:tcBorders>
              <w:top w:val="nil"/>
            </w:tcBorders>
          </w:tcPr>
          <w:p w:rsidR="00B6703E" w:rsidRPr="001C369B" w:rsidRDefault="000E27A0">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c>
          <w:tcPr>
            <w:tcW w:w="7200" w:type="dxa"/>
            <w:tcBorders>
              <w:top w:val="nil"/>
            </w:tcBorders>
          </w:tcPr>
          <w:p w:rsidR="00B6703E" w:rsidRPr="001C369B" w:rsidRDefault="000E27A0">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c>
          <w:tcPr>
            <w:tcW w:w="7200" w:type="dxa"/>
            <w:tcBorders>
              <w:top w:val="nil"/>
            </w:tcBorders>
          </w:tcPr>
          <w:p w:rsidR="00B6703E" w:rsidRPr="001C369B" w:rsidRDefault="000E27A0">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c>
          <w:tcPr>
            <w:tcW w:w="7200" w:type="dxa"/>
            <w:tcBorders>
              <w:top w:val="nil"/>
            </w:tcBorders>
          </w:tcPr>
          <w:p w:rsidR="00B6703E" w:rsidRPr="001C369B" w:rsidRDefault="000E27A0">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c>
          <w:tcPr>
            <w:tcW w:w="7200" w:type="dxa"/>
            <w:tcBorders>
              <w:top w:val="nil"/>
            </w:tcBorders>
          </w:tcPr>
          <w:p w:rsidR="00B6703E" w:rsidRPr="001C369B" w:rsidRDefault="000E27A0">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c>
          <w:tcPr>
            <w:tcW w:w="7200" w:type="dxa"/>
            <w:tcBorders>
              <w:top w:val="nil"/>
            </w:tcBorders>
          </w:tcPr>
          <w:p w:rsidR="00B6703E" w:rsidRPr="001C369B" w:rsidRDefault="000E27A0">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c>
          <w:tcPr>
            <w:tcW w:w="7200" w:type="dxa"/>
            <w:tcBorders>
              <w:top w:val="nil"/>
            </w:tcBorders>
          </w:tcPr>
          <w:p w:rsidR="00B6703E" w:rsidRPr="001C369B" w:rsidRDefault="000E27A0">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c>
          <w:tcPr>
            <w:tcW w:w="7200" w:type="dxa"/>
            <w:tcBorders>
              <w:top w:val="nil"/>
            </w:tcBorders>
          </w:tcPr>
          <w:p w:rsidR="00B6703E" w:rsidRPr="001C369B" w:rsidRDefault="000E27A0">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c>
          <w:tcPr>
            <w:tcW w:w="7200" w:type="dxa"/>
            <w:tcBorders>
              <w:top w:val="nil"/>
            </w:tcBorders>
          </w:tcPr>
          <w:p w:rsidR="00B6703E" w:rsidRPr="001C369B" w:rsidRDefault="000E27A0">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c>
          <w:tcPr>
            <w:tcW w:w="7200" w:type="dxa"/>
            <w:tcBorders>
              <w:top w:val="nil"/>
            </w:tcBorders>
          </w:tcPr>
          <w:p w:rsidR="00B6703E" w:rsidRPr="001C369B" w:rsidRDefault="000E27A0">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c>
          <w:tcPr>
            <w:tcW w:w="7200" w:type="dxa"/>
            <w:tcBorders>
              <w:top w:val="nil"/>
            </w:tcBorders>
          </w:tcPr>
          <w:p w:rsidR="00B6703E" w:rsidRPr="001C369B" w:rsidRDefault="000E27A0">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pPr>
              <w:pStyle w:val="TableText"/>
              <w:jc w:val="center"/>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c>
          <w:tcPr>
            <w:tcW w:w="7200" w:type="dxa"/>
            <w:tcBorders>
              <w:top w:val="nil"/>
            </w:tcBorders>
          </w:tcPr>
          <w:p w:rsidR="00B6703E" w:rsidRPr="001C369B" w:rsidRDefault="000E27A0">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r>
      <w:tr w:rsidR="00B6703E" w:rsidRPr="001C369B">
        <w:trPr>
          <w:cantSplit/>
          <w:trHeight w:val="450"/>
        </w:trPr>
        <w:tc>
          <w:tcPr>
            <w:tcW w:w="2178" w:type="dxa"/>
            <w:tcBorders>
              <w:top w:val="nil"/>
            </w:tcBorders>
          </w:tcPr>
          <w:p w:rsidR="00B6703E" w:rsidRPr="001C369B" w:rsidRDefault="000E27A0">
            <w:pPr>
              <w:pStyle w:val="TableText"/>
              <w:jc w:val="center"/>
              <w:rPr>
                <w:color w:val="0000FF"/>
                <w:sz w:val="20"/>
                <w:szCs w:val="20"/>
              </w:rPr>
            </w:pPr>
            <w:r w:rsidRPr="001C369B">
              <w:rPr>
                <w:b/>
                <w:bCs/>
                <w:sz w:val="20"/>
              </w:rPr>
              <w:lastRenderedPageBreak/>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c>
          <w:tcPr>
            <w:tcW w:w="7200" w:type="dxa"/>
            <w:tcBorders>
              <w:top w:val="nil"/>
            </w:tcBorders>
          </w:tcPr>
          <w:p w:rsidR="00B6703E" w:rsidRPr="001C369B" w:rsidRDefault="000E27A0">
            <w:pPr>
              <w:pStyle w:val="TableText"/>
              <w:rPr>
                <w:color w:val="0000FF"/>
                <w:sz w:val="20"/>
                <w:szCs w:val="20"/>
              </w:rPr>
            </w:pPr>
            <w:r w:rsidRPr="001C369B">
              <w:rPr>
                <w:b/>
                <w:bCs/>
                <w:sz w:val="20"/>
              </w:rPr>
              <w:fldChar w:fldCharType="begin">
                <w:ffData>
                  <w:name w:val="Text21"/>
                  <w:enabled/>
                  <w:calcOnExit w:val="0"/>
                  <w:textInput/>
                </w:ffData>
              </w:fldChar>
            </w:r>
            <w:r w:rsidR="00B6703E" w:rsidRPr="001C369B">
              <w:rPr>
                <w:b/>
                <w:bCs/>
                <w:sz w:val="20"/>
              </w:rPr>
              <w:instrText xml:space="preserve"> FORMTEXT </w:instrText>
            </w:r>
            <w:r w:rsidR="00B6703E" w:rsidRPr="001C369B">
              <w:rPr>
                <w:sz w:val="20"/>
              </w:rPr>
              <w:instrText>__</w:instrText>
            </w:r>
            <w:r w:rsidR="00B6703E" w:rsidRPr="001C369B">
              <w:rPr>
                <w:b/>
                <w:bCs/>
                <w:sz w:val="20"/>
                <w:szCs w:val="32"/>
              </w:rPr>
              <w:instrText>_</w:instrText>
            </w:r>
            <w:r w:rsidR="00B6703E" w:rsidRPr="001C369B">
              <w:rPr>
                <w:sz w:val="20"/>
              </w:rPr>
              <w:instrText>_</w:instrText>
            </w:r>
            <w:r w:rsidRPr="001C369B">
              <w:rPr>
                <w:b/>
                <w:bCs/>
                <w:sz w:val="20"/>
              </w:rPr>
            </w:r>
            <w:r w:rsidRPr="001C369B">
              <w:rPr>
                <w:b/>
                <w:bCs/>
                <w:sz w:val="20"/>
              </w:rPr>
              <w:fldChar w:fldCharType="separate"/>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00841A52" w:rsidRPr="001C369B">
              <w:rPr>
                <w:rFonts w:cs="Monaco"/>
                <w:b/>
                <w:bCs/>
                <w:sz w:val="20"/>
              </w:rPr>
              <w:t> </w:t>
            </w:r>
            <w:r w:rsidRPr="001C369B">
              <w:rPr>
                <w:b/>
                <w:bCs/>
                <w:sz w:val="20"/>
              </w:rPr>
              <w:fldChar w:fldCharType="end"/>
            </w:r>
          </w:p>
        </w:tc>
      </w:tr>
    </w:tbl>
    <w:p w:rsidR="00B6703E" w:rsidRPr="001C369B" w:rsidRDefault="00B6703E">
      <w:pPr>
        <w:pStyle w:val="TableEnd"/>
      </w:pPr>
    </w:p>
    <w:p w:rsidR="00B6703E" w:rsidRPr="001C369B" w:rsidRDefault="00B6703E" w:rsidP="00303908">
      <w:pPr>
        <w:pStyle w:val="Heading1"/>
      </w:pPr>
      <w:bookmarkStart w:id="86" w:name="_Toc226823815"/>
      <w:r w:rsidRPr="001C369B">
        <w:lastRenderedPageBreak/>
        <w:t>Appendix A:</w:t>
      </w:r>
      <w:r w:rsidRPr="001C369B">
        <w:tab/>
        <w:t>Requirements Applicability Matrix</w:t>
      </w:r>
      <w:bookmarkEnd w:id="86"/>
    </w:p>
    <w:p w:rsidR="00B6703E" w:rsidRPr="001C369B" w:rsidRDefault="00B6703E" w:rsidP="003E4046">
      <w:pPr>
        <w:pStyle w:val="BodyText"/>
        <w:spacing w:after="240" w:line="276" w:lineRule="auto"/>
      </w:pPr>
      <w:r w:rsidRPr="001C369B">
        <w:t>Inside evaluation modules, requirements applicability depends upon the functionalities a device under test provides. Seven functionalities have been identified, as shown below.</w:t>
      </w:r>
    </w:p>
    <w:tbl>
      <w:tblPr>
        <w:tblW w:w="0" w:type="auto"/>
        <w:tblInd w:w="108" w:type="dxa"/>
        <w:tblBorders>
          <w:bottom w:val="single" w:sz="4" w:space="0" w:color="999999"/>
          <w:insideH w:val="single" w:sz="4" w:space="0" w:color="999999"/>
          <w:insideV w:val="single" w:sz="4" w:space="0" w:color="999999"/>
        </w:tblBorders>
        <w:tblLook w:val="01E0"/>
      </w:tblPr>
      <w:tblGrid>
        <w:gridCol w:w="2610"/>
        <w:gridCol w:w="6858"/>
      </w:tblGrid>
      <w:tr w:rsidR="00B6703E" w:rsidRPr="001C369B">
        <w:tc>
          <w:tcPr>
            <w:tcW w:w="2610" w:type="dxa"/>
            <w:tcBorders>
              <w:top w:val="single" w:sz="4" w:space="0" w:color="A6A6A6" w:themeColor="background1" w:themeShade="A6"/>
            </w:tcBorders>
            <w:shd w:val="clear" w:color="auto" w:fill="D9D9D9"/>
          </w:tcPr>
          <w:p w:rsidR="00B6703E" w:rsidRPr="001C369B" w:rsidRDefault="00B6703E" w:rsidP="00303908">
            <w:pPr>
              <w:spacing w:before="60" w:after="60"/>
              <w:rPr>
                <w:b/>
              </w:rPr>
            </w:pPr>
            <w:r w:rsidRPr="001C369B">
              <w:rPr>
                <w:b/>
              </w:rPr>
              <w:t>Functionality</w:t>
            </w:r>
          </w:p>
        </w:tc>
        <w:tc>
          <w:tcPr>
            <w:tcW w:w="6858" w:type="dxa"/>
            <w:tcBorders>
              <w:top w:val="single" w:sz="4" w:space="0" w:color="A6A6A6" w:themeColor="background1" w:themeShade="A6"/>
            </w:tcBorders>
            <w:shd w:val="clear" w:color="auto" w:fill="D9D9D9"/>
          </w:tcPr>
          <w:p w:rsidR="00B6703E" w:rsidRPr="001C369B" w:rsidRDefault="00B6703E" w:rsidP="003E4046">
            <w:pPr>
              <w:pStyle w:val="BodyText"/>
              <w:spacing w:before="60" w:after="60" w:line="276" w:lineRule="auto"/>
              <w:rPr>
                <w:b/>
                <w:sz w:val="22"/>
              </w:rPr>
            </w:pPr>
            <w:r w:rsidRPr="001C369B">
              <w:rPr>
                <w:b/>
                <w:sz w:val="22"/>
              </w:rPr>
              <w:t>Description</w:t>
            </w:r>
          </w:p>
        </w:tc>
      </w:tr>
      <w:tr w:rsidR="00B6703E" w:rsidRPr="001C369B">
        <w:tc>
          <w:tcPr>
            <w:tcW w:w="2610" w:type="dxa"/>
          </w:tcPr>
          <w:p w:rsidR="00B6703E" w:rsidRPr="001C369B" w:rsidRDefault="00B6703E" w:rsidP="00A674E5">
            <w:pPr>
              <w:spacing w:after="60"/>
              <w:rPr>
                <w:b/>
                <w:sz w:val="20"/>
              </w:rPr>
            </w:pPr>
            <w:bookmarkStart w:id="87" w:name="_Toc247706684"/>
            <w:r w:rsidRPr="001C369B">
              <w:rPr>
                <w:b/>
                <w:sz w:val="20"/>
              </w:rPr>
              <w:t>PIN Entry</w:t>
            </w:r>
            <w:bookmarkEnd w:id="87"/>
          </w:p>
        </w:tc>
        <w:tc>
          <w:tcPr>
            <w:tcW w:w="6858" w:type="dxa"/>
          </w:tcPr>
          <w:p w:rsidR="00B6703E" w:rsidRPr="001C369B" w:rsidRDefault="00B6703E" w:rsidP="003E4046">
            <w:pPr>
              <w:pStyle w:val="BodyText"/>
              <w:spacing w:before="60" w:after="60" w:line="276" w:lineRule="auto"/>
            </w:pPr>
            <w:r w:rsidRPr="001C369B">
              <w:t>This is the functionality present for any device under test that captures the PIN from the cardholder and turns it into information. No assumption is made upon the format; this could be a PIN block, but also cover partial PIN information such as a digit, if this partial information is going to form a PIN during a legitimate transaction.</w:t>
            </w:r>
          </w:p>
        </w:tc>
      </w:tr>
      <w:tr w:rsidR="00B6703E" w:rsidRPr="001C369B">
        <w:tc>
          <w:tcPr>
            <w:tcW w:w="2610" w:type="dxa"/>
          </w:tcPr>
          <w:p w:rsidR="00B6703E" w:rsidRPr="001C369B" w:rsidRDefault="00B6703E" w:rsidP="00A674E5">
            <w:pPr>
              <w:spacing w:after="60"/>
              <w:rPr>
                <w:b/>
                <w:sz w:val="20"/>
              </w:rPr>
            </w:pPr>
            <w:bookmarkStart w:id="88" w:name="_Toc247706685"/>
            <w:r w:rsidRPr="001C369B">
              <w:rPr>
                <w:b/>
                <w:sz w:val="20"/>
              </w:rPr>
              <w:t>Keys</w:t>
            </w:r>
            <w:bookmarkEnd w:id="88"/>
          </w:p>
        </w:tc>
        <w:tc>
          <w:tcPr>
            <w:tcW w:w="6858" w:type="dxa"/>
          </w:tcPr>
          <w:p w:rsidR="00B6703E" w:rsidRPr="001C369B" w:rsidRDefault="00B6703E" w:rsidP="003E4046">
            <w:pPr>
              <w:pStyle w:val="BodyText"/>
              <w:spacing w:before="60" w:after="60" w:line="276" w:lineRule="auto"/>
            </w:pPr>
            <w:r w:rsidRPr="001C369B">
              <w:t>This functionality is considered whenever the device under evaluation contains—even temporarily—keys involved in PIN security. Under the scope of this functionality are the secret keys of symmetric algorithms, the private keys of asymmetric algorithms, and the public keys of asymmetric algorithms (with the limitation of scope to their integrity and authenticity).</w:t>
            </w:r>
          </w:p>
        </w:tc>
      </w:tr>
      <w:tr w:rsidR="00B6703E" w:rsidRPr="001C369B">
        <w:tc>
          <w:tcPr>
            <w:tcW w:w="2610" w:type="dxa"/>
          </w:tcPr>
          <w:p w:rsidR="00B6703E" w:rsidRPr="001C369B" w:rsidRDefault="00B6703E" w:rsidP="00A674E5">
            <w:pPr>
              <w:spacing w:after="60"/>
              <w:rPr>
                <w:b/>
                <w:sz w:val="20"/>
              </w:rPr>
            </w:pPr>
            <w:bookmarkStart w:id="89" w:name="_Toc247706686"/>
            <w:r w:rsidRPr="001C369B">
              <w:rPr>
                <w:b/>
                <w:sz w:val="20"/>
              </w:rPr>
              <w:t>Card Reader</w:t>
            </w:r>
            <w:bookmarkEnd w:id="89"/>
          </w:p>
        </w:tc>
        <w:tc>
          <w:tcPr>
            <w:tcW w:w="6858" w:type="dxa"/>
          </w:tcPr>
          <w:p w:rsidR="00B6703E" w:rsidRPr="001C369B" w:rsidRDefault="00B6703E" w:rsidP="003E4046">
            <w:pPr>
              <w:pStyle w:val="BodyText"/>
              <w:spacing w:before="60" w:after="60" w:line="276" w:lineRule="auto"/>
            </w:pPr>
            <w:r w:rsidRPr="001C369B">
              <w:t>This functionality applies whenever a device under evaluation has the capability to capture card data, irrespective of the technology being used (i.e., it encompasses both the magnetic stripe and smart card readers).</w:t>
            </w:r>
            <w:r w:rsidR="00AF513C" w:rsidRPr="001C369B">
              <w:t xml:space="preserve">  This is further broken down into ICCR and MSR functionality.</w:t>
            </w:r>
          </w:p>
        </w:tc>
      </w:tr>
      <w:tr w:rsidR="00B6703E" w:rsidRPr="001C369B">
        <w:tc>
          <w:tcPr>
            <w:tcW w:w="2610" w:type="dxa"/>
          </w:tcPr>
          <w:p w:rsidR="00B6703E" w:rsidRPr="001C369B" w:rsidRDefault="00B6703E" w:rsidP="00A674E5">
            <w:pPr>
              <w:spacing w:after="60"/>
              <w:rPr>
                <w:b/>
                <w:sz w:val="20"/>
              </w:rPr>
            </w:pPr>
            <w:bookmarkStart w:id="90" w:name="_Toc247706687"/>
            <w:r w:rsidRPr="001C369B">
              <w:rPr>
                <w:b/>
                <w:sz w:val="20"/>
              </w:rPr>
              <w:t>Feedback to cardholder</w:t>
            </w:r>
            <w:bookmarkEnd w:id="90"/>
          </w:p>
        </w:tc>
        <w:tc>
          <w:tcPr>
            <w:tcW w:w="6858" w:type="dxa"/>
          </w:tcPr>
          <w:p w:rsidR="00B6703E" w:rsidRPr="001C369B" w:rsidRDefault="00B6703E" w:rsidP="003E4046">
            <w:pPr>
              <w:pStyle w:val="BodyText"/>
              <w:spacing w:before="60" w:after="60" w:line="276" w:lineRule="auto"/>
            </w:pPr>
            <w:r w:rsidRPr="001C369B">
              <w:t>Each time a device under evaluation implements any way of possibly giving feedback to the cardholder during its PIN-based transaction, it applies to this functionality. This includes but is not limited to auditory and visible feedback (i.e., displays).</w:t>
            </w:r>
          </w:p>
        </w:tc>
      </w:tr>
      <w:tr w:rsidR="00B6703E" w:rsidRPr="001C369B">
        <w:tc>
          <w:tcPr>
            <w:tcW w:w="2610" w:type="dxa"/>
          </w:tcPr>
          <w:p w:rsidR="00B6703E" w:rsidRPr="001C369B" w:rsidRDefault="00B6703E" w:rsidP="00A674E5">
            <w:pPr>
              <w:spacing w:after="60"/>
              <w:rPr>
                <w:b/>
                <w:sz w:val="20"/>
              </w:rPr>
            </w:pPr>
            <w:bookmarkStart w:id="91" w:name="_Toc247706688"/>
            <w:r w:rsidRPr="001C369B">
              <w:rPr>
                <w:b/>
                <w:sz w:val="20"/>
              </w:rPr>
              <w:t>Terminal is a module</w:t>
            </w:r>
            <w:bookmarkEnd w:id="91"/>
          </w:p>
        </w:tc>
        <w:tc>
          <w:tcPr>
            <w:tcW w:w="6858" w:type="dxa"/>
          </w:tcPr>
          <w:p w:rsidR="00B6703E" w:rsidRPr="001C369B" w:rsidRDefault="00B6703E" w:rsidP="003E4046">
            <w:pPr>
              <w:pStyle w:val="BodyText"/>
              <w:spacing w:before="60" w:after="60" w:line="276" w:lineRule="auto"/>
            </w:pPr>
            <w:r w:rsidRPr="001C369B">
              <w:t xml:space="preserve">If the device under evaluation is designed to be integrated into equipment, then it applies for “terminal is a module” functionality. Modules are also referred </w:t>
            </w:r>
            <w:r w:rsidR="006E4281" w:rsidRPr="001C369B">
              <w:t xml:space="preserve">to </w:t>
            </w:r>
            <w:r w:rsidRPr="001C369B">
              <w:t>as OEM equipment.</w:t>
            </w:r>
          </w:p>
        </w:tc>
      </w:tr>
      <w:tr w:rsidR="00B6703E" w:rsidRPr="001C369B">
        <w:tc>
          <w:tcPr>
            <w:tcW w:w="2610" w:type="dxa"/>
          </w:tcPr>
          <w:p w:rsidR="00B6703E" w:rsidRPr="001C369B" w:rsidRDefault="00B6703E" w:rsidP="00A674E5">
            <w:pPr>
              <w:spacing w:after="60"/>
              <w:rPr>
                <w:b/>
                <w:sz w:val="20"/>
              </w:rPr>
            </w:pPr>
            <w:bookmarkStart w:id="92" w:name="_Toc247706689"/>
            <w:r w:rsidRPr="001C369B">
              <w:rPr>
                <w:b/>
                <w:sz w:val="20"/>
              </w:rPr>
              <w:t>Terminal is compound</w:t>
            </w:r>
            <w:bookmarkEnd w:id="92"/>
          </w:p>
        </w:tc>
        <w:tc>
          <w:tcPr>
            <w:tcW w:w="6858" w:type="dxa"/>
          </w:tcPr>
          <w:p w:rsidR="00B6703E" w:rsidRPr="001C369B" w:rsidRDefault="00B6703E" w:rsidP="003E4046">
            <w:pPr>
              <w:pStyle w:val="BodyText"/>
              <w:spacing w:before="60" w:after="60" w:line="276" w:lineRule="auto"/>
            </w:pPr>
            <w:r w:rsidRPr="001C369B">
              <w:t xml:space="preserve">A device under evaluation is said to be compound whenever it incorporates one or more modules, in order to cover one or several of the aforementioned functionalities. Being a compound device does not preclude the applicability of “terminal is a module” functionality. Both functionalities are independent. </w:t>
            </w:r>
          </w:p>
        </w:tc>
      </w:tr>
      <w:tr w:rsidR="00B6703E" w:rsidRPr="001C369B">
        <w:tc>
          <w:tcPr>
            <w:tcW w:w="2610" w:type="dxa"/>
          </w:tcPr>
          <w:p w:rsidR="00B6703E" w:rsidRPr="001C369B" w:rsidRDefault="00B6703E" w:rsidP="00A674E5">
            <w:pPr>
              <w:spacing w:after="60"/>
              <w:rPr>
                <w:b/>
                <w:sz w:val="20"/>
              </w:rPr>
            </w:pPr>
            <w:r w:rsidRPr="001C369B">
              <w:rPr>
                <w:b/>
                <w:sz w:val="20"/>
              </w:rPr>
              <w:t>Terminal implements TCP/IP stack</w:t>
            </w:r>
          </w:p>
        </w:tc>
        <w:tc>
          <w:tcPr>
            <w:tcW w:w="6858" w:type="dxa"/>
          </w:tcPr>
          <w:p w:rsidR="00B6703E" w:rsidRPr="001C369B" w:rsidRDefault="00B6703E" w:rsidP="003E4046">
            <w:pPr>
              <w:pStyle w:val="BodyText"/>
              <w:spacing w:before="60" w:after="60" w:line="276" w:lineRule="auto"/>
            </w:pPr>
            <w:r w:rsidRPr="001C369B">
              <w:t>A device under evaluation implements a TCP/IP stack and associated open protocols.</w:t>
            </w:r>
          </w:p>
        </w:tc>
      </w:tr>
    </w:tbl>
    <w:p w:rsidR="00B6703E" w:rsidRPr="001C369B" w:rsidRDefault="00B6703E" w:rsidP="00303908">
      <w:pPr>
        <w:pStyle w:val="Heading3"/>
        <w:spacing w:before="360"/>
      </w:pPr>
      <w:bookmarkStart w:id="93" w:name="_Toc247706690"/>
    </w:p>
    <w:p w:rsidR="00B6703E" w:rsidRPr="001C369B" w:rsidRDefault="00B6703E" w:rsidP="00303908">
      <w:pPr>
        <w:pStyle w:val="Heading1"/>
        <w:spacing w:before="120"/>
      </w:pPr>
      <w:bookmarkStart w:id="94" w:name="_Toc226823816"/>
      <w:bookmarkStart w:id="95" w:name="appB"/>
      <w:r w:rsidRPr="001C369B">
        <w:lastRenderedPageBreak/>
        <w:t>Appendix B:</w:t>
      </w:r>
      <w:r w:rsidRPr="001C369B">
        <w:tab/>
        <w:t>Applicability of Requirements</w:t>
      </w:r>
      <w:bookmarkEnd w:id="93"/>
      <w:bookmarkEnd w:id="94"/>
    </w:p>
    <w:bookmarkEnd w:id="95"/>
    <w:p w:rsidR="00B6703E" w:rsidRPr="001C369B" w:rsidRDefault="00B6703E" w:rsidP="003E4046">
      <w:pPr>
        <w:pStyle w:val="BodyText"/>
        <w:spacing w:after="0" w:line="276" w:lineRule="auto"/>
        <w:rPr>
          <w:i/>
        </w:rPr>
      </w:pPr>
      <w:r w:rsidRPr="001C369B">
        <w:t xml:space="preserve">Having identified functionalities, a device under evaluation needs to meet or exceed requirements formed by the union of all requirements applicable to each of the functionalities. Please refer to </w:t>
      </w:r>
      <w:r w:rsidRPr="001C369B">
        <w:rPr>
          <w:i/>
        </w:rPr>
        <w:t>Appendix A:  Requirements Applicability Matrix.</w:t>
      </w:r>
    </w:p>
    <w:p w:rsidR="00B6703E" w:rsidRPr="001C369B" w:rsidRDefault="00B6703E" w:rsidP="003E4046">
      <w:pPr>
        <w:pStyle w:val="BodyText"/>
        <w:spacing w:after="0" w:line="276" w:lineRule="auto"/>
      </w:pPr>
      <w:r w:rsidRPr="001C369B">
        <w:t>For compound devices, it is possible that these requirements are met or exceeded by the relevant module(s), if the corresponding requirements are fully covered; however it remains up to the testing house’s judgment to evaluate on a case-by-case basis whether supplementary testing is required.</w:t>
      </w:r>
    </w:p>
    <w:p w:rsidR="00B6703E" w:rsidRPr="001C369B" w:rsidRDefault="00B6703E" w:rsidP="003E4046">
      <w:pPr>
        <w:pStyle w:val="BodyText"/>
        <w:spacing w:after="0" w:line="276" w:lineRule="auto"/>
      </w:pPr>
      <w:r w:rsidRPr="001C369B">
        <w:t>To determine which requirements apply to a device, the following steps must take place:</w:t>
      </w:r>
    </w:p>
    <w:p w:rsidR="00B6703E" w:rsidRPr="001C369B" w:rsidRDefault="00B6703E" w:rsidP="003E4046">
      <w:pPr>
        <w:pStyle w:val="BodyText"/>
        <w:numPr>
          <w:ilvl w:val="0"/>
          <w:numId w:val="55"/>
        </w:numPr>
        <w:spacing w:after="0" w:line="276" w:lineRule="auto"/>
      </w:pPr>
      <w:r w:rsidRPr="001C369B">
        <w:t>Identify which of the functionalities the device supports.</w:t>
      </w:r>
    </w:p>
    <w:p w:rsidR="00B6703E" w:rsidRPr="001C369B" w:rsidRDefault="00B6703E" w:rsidP="003E4046">
      <w:pPr>
        <w:pStyle w:val="BodyText"/>
        <w:numPr>
          <w:ilvl w:val="0"/>
          <w:numId w:val="55"/>
        </w:numPr>
        <w:spacing w:after="480" w:line="276" w:lineRule="auto"/>
      </w:pPr>
      <w:r w:rsidRPr="001C369B">
        <w:t>For each of the supported functionalities, report any marking “x” from the functionality column to the baseline column. “x” stands for “applicable,” in which case the requirement must be considered for vendor questionnaire and possibly evaluation.</w:t>
      </w:r>
    </w:p>
    <w:tbl>
      <w:tblPr>
        <w:tblW w:w="9365" w:type="dxa"/>
        <w:tblInd w:w="103" w:type="dxa"/>
        <w:tblBorders>
          <w:bottom w:val="single" w:sz="2" w:space="0" w:color="999999"/>
          <w:insideH w:val="single" w:sz="2" w:space="0" w:color="999999"/>
          <w:insideV w:val="single" w:sz="2" w:space="0" w:color="999999"/>
        </w:tblBorders>
        <w:tblLayout w:type="fixed"/>
        <w:tblLook w:val="0000"/>
      </w:tblPr>
      <w:tblGrid>
        <w:gridCol w:w="814"/>
        <w:gridCol w:w="620"/>
        <w:gridCol w:w="620"/>
        <w:gridCol w:w="620"/>
        <w:gridCol w:w="620"/>
        <w:gridCol w:w="620"/>
        <w:gridCol w:w="620"/>
        <w:gridCol w:w="620"/>
        <w:gridCol w:w="620"/>
        <w:gridCol w:w="621"/>
        <w:gridCol w:w="2970"/>
      </w:tblGrid>
      <w:tr w:rsidR="00A03FD4" w:rsidRPr="001C369B">
        <w:trPr>
          <w:cantSplit/>
          <w:trHeight w:val="1404"/>
          <w:tblHeader/>
        </w:trPr>
        <w:tc>
          <w:tcPr>
            <w:tcW w:w="814" w:type="dxa"/>
            <w:tcBorders>
              <w:top w:val="single" w:sz="4" w:space="0" w:color="A6A6A6" w:themeColor="background1" w:themeShade="A6"/>
            </w:tcBorders>
            <w:shd w:val="solid" w:color="E0E0E0" w:fill="auto"/>
            <w:textDirection w:val="btLr"/>
            <w:vAlign w:val="center"/>
          </w:tcPr>
          <w:p w:rsidR="00A03FD4" w:rsidRPr="001C369B" w:rsidRDefault="00A03FD4" w:rsidP="00B141F5">
            <w:pPr>
              <w:keepLines w:val="0"/>
              <w:spacing w:before="0" w:after="0"/>
              <w:ind w:left="113" w:right="113"/>
              <w:jc w:val="center"/>
              <w:rPr>
                <w:b/>
                <w:bCs/>
                <w:sz w:val="16"/>
                <w:szCs w:val="16"/>
                <w:lang w:eastAsia="ja-JP"/>
              </w:rPr>
            </w:pPr>
            <w:r w:rsidRPr="001C369B">
              <w:rPr>
                <w:b/>
                <w:bCs/>
                <w:sz w:val="16"/>
                <w:szCs w:val="16"/>
                <w:lang w:eastAsia="ja-JP"/>
              </w:rPr>
              <w:t>Requirement</w:t>
            </w:r>
          </w:p>
        </w:tc>
        <w:tc>
          <w:tcPr>
            <w:tcW w:w="620" w:type="dxa"/>
            <w:tcBorders>
              <w:top w:val="single" w:sz="4" w:space="0" w:color="A6A6A6" w:themeColor="background1" w:themeShade="A6"/>
            </w:tcBorders>
            <w:shd w:val="solid" w:color="E0E0E0" w:fill="auto"/>
            <w:textDirection w:val="btLr"/>
            <w:vAlign w:val="center"/>
          </w:tcPr>
          <w:p w:rsidR="00A03FD4" w:rsidRPr="001C369B" w:rsidRDefault="00BA75CB" w:rsidP="00BA75CB">
            <w:pPr>
              <w:keepLines w:val="0"/>
              <w:spacing w:before="40" w:after="40"/>
              <w:ind w:left="113" w:right="113"/>
              <w:jc w:val="center"/>
              <w:rPr>
                <w:b/>
                <w:bCs/>
                <w:sz w:val="16"/>
                <w:lang w:eastAsia="ja-JP"/>
              </w:rPr>
            </w:pPr>
            <w:r w:rsidRPr="001C369B">
              <w:rPr>
                <w:b/>
                <w:bCs/>
                <w:sz w:val="16"/>
                <w:lang w:eastAsia="ja-JP"/>
              </w:rPr>
              <w:t xml:space="preserve">PIN </w:t>
            </w:r>
            <w:r w:rsidR="00A03FD4" w:rsidRPr="001C369B">
              <w:rPr>
                <w:b/>
                <w:bCs/>
                <w:sz w:val="16"/>
                <w:lang w:eastAsia="ja-JP"/>
              </w:rPr>
              <w:t>Entry</w:t>
            </w:r>
          </w:p>
        </w:tc>
        <w:tc>
          <w:tcPr>
            <w:tcW w:w="620"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Keys</w:t>
            </w:r>
          </w:p>
        </w:tc>
        <w:tc>
          <w:tcPr>
            <w:tcW w:w="620"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ICCR</w:t>
            </w:r>
          </w:p>
        </w:tc>
        <w:tc>
          <w:tcPr>
            <w:tcW w:w="620"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MSR</w:t>
            </w:r>
          </w:p>
        </w:tc>
        <w:tc>
          <w:tcPr>
            <w:tcW w:w="620"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Feedback to cardholder</w:t>
            </w:r>
          </w:p>
        </w:tc>
        <w:tc>
          <w:tcPr>
            <w:tcW w:w="620"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 xml:space="preserve">Device is a </w:t>
            </w:r>
            <w:r w:rsidRPr="001C369B">
              <w:rPr>
                <w:b/>
                <w:bCs/>
                <w:sz w:val="16"/>
                <w:lang w:eastAsia="ja-JP"/>
              </w:rPr>
              <w:br/>
              <w:t>module</w:t>
            </w:r>
          </w:p>
        </w:tc>
        <w:tc>
          <w:tcPr>
            <w:tcW w:w="620"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Device is compound</w:t>
            </w:r>
          </w:p>
        </w:tc>
        <w:tc>
          <w:tcPr>
            <w:tcW w:w="620"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 xml:space="preserve">Implements </w:t>
            </w:r>
            <w:r w:rsidRPr="001C369B">
              <w:rPr>
                <w:b/>
                <w:bCs/>
                <w:sz w:val="16"/>
                <w:lang w:eastAsia="ja-JP"/>
              </w:rPr>
              <w:br/>
              <w:t>TCP/IP stack</w:t>
            </w:r>
          </w:p>
        </w:tc>
        <w:tc>
          <w:tcPr>
            <w:tcW w:w="621"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 xml:space="preserve">Protects </w:t>
            </w:r>
            <w:r w:rsidRPr="001C369B">
              <w:rPr>
                <w:b/>
                <w:bCs/>
                <w:sz w:val="16"/>
                <w:lang w:eastAsia="ja-JP"/>
              </w:rPr>
              <w:br/>
              <w:t>account data</w:t>
            </w:r>
          </w:p>
        </w:tc>
        <w:tc>
          <w:tcPr>
            <w:tcW w:w="2970" w:type="dxa"/>
            <w:tcBorders>
              <w:top w:val="single" w:sz="4" w:space="0" w:color="A6A6A6" w:themeColor="background1" w:themeShade="A6"/>
            </w:tcBorders>
            <w:shd w:val="solid" w:color="E0E0E0" w:fill="auto"/>
            <w:vAlign w:val="center"/>
          </w:tcPr>
          <w:p w:rsidR="00A03FD4" w:rsidRPr="001C369B" w:rsidRDefault="00A03FD4" w:rsidP="00B141F5">
            <w:pPr>
              <w:keepLines w:val="0"/>
              <w:spacing w:before="0" w:after="0"/>
              <w:jc w:val="center"/>
              <w:rPr>
                <w:b/>
                <w:bCs/>
                <w:sz w:val="16"/>
                <w:lang w:eastAsia="ja-JP"/>
              </w:rPr>
            </w:pPr>
            <w:r w:rsidRPr="001C369B">
              <w:rPr>
                <w:b/>
                <w:bCs/>
                <w:sz w:val="16"/>
                <w:lang w:eastAsia="ja-JP"/>
              </w:rPr>
              <w:t>Conditions</w:t>
            </w:r>
          </w:p>
        </w:tc>
      </w:tr>
      <w:tr w:rsidR="005744AD" w:rsidRPr="001C369B">
        <w:trPr>
          <w:cantSplit/>
          <w:trHeight w:val="255"/>
        </w:trPr>
        <w:tc>
          <w:tcPr>
            <w:tcW w:w="9365" w:type="dxa"/>
            <w:gridSpan w:val="11"/>
          </w:tcPr>
          <w:p w:rsidR="005744AD" w:rsidRPr="001C369B" w:rsidRDefault="005744AD" w:rsidP="006D7ADB">
            <w:pPr>
              <w:keepNext/>
              <w:jc w:val="center"/>
              <w:rPr>
                <w:b/>
                <w:bCs/>
                <w:sz w:val="24"/>
                <w:szCs w:val="24"/>
                <w:lang w:eastAsia="ja-JP"/>
              </w:rPr>
            </w:pPr>
            <w:r w:rsidRPr="001C369B">
              <w:rPr>
                <w:b/>
                <w:bCs/>
                <w:sz w:val="24"/>
                <w:szCs w:val="24"/>
                <w:lang w:eastAsia="ja-JP"/>
              </w:rPr>
              <w:t>Core Requirements Modules</w:t>
            </w:r>
          </w:p>
        </w:tc>
      </w:tr>
      <w:tr w:rsidR="005744AD" w:rsidRPr="006D7ADB">
        <w:trPr>
          <w:cantSplit/>
          <w:trHeight w:val="255"/>
        </w:trPr>
        <w:tc>
          <w:tcPr>
            <w:tcW w:w="9365" w:type="dxa"/>
            <w:gridSpan w:val="11"/>
          </w:tcPr>
          <w:p w:rsidR="005744AD" w:rsidRPr="006D7ADB" w:rsidRDefault="005744AD" w:rsidP="006D7ADB">
            <w:pPr>
              <w:keepLines w:val="0"/>
              <w:jc w:val="center"/>
              <w:rPr>
                <w:b/>
                <w:bCs/>
                <w:color w:val="0D7976"/>
                <w:sz w:val="20"/>
                <w:lang w:eastAsia="ja-JP"/>
              </w:rPr>
            </w:pPr>
            <w:r w:rsidRPr="006D7ADB">
              <w:rPr>
                <w:b/>
                <w:bCs/>
                <w:color w:val="0D7976"/>
                <w:sz w:val="20"/>
                <w:lang w:eastAsia="ja-JP"/>
              </w:rPr>
              <w:t>Core Physical Security Requirements</w:t>
            </w:r>
          </w:p>
        </w:tc>
      </w:tr>
      <w:tr w:rsidR="00A03FD4" w:rsidRPr="001C369B">
        <w:trPr>
          <w:cantSplit/>
          <w:trHeight w:val="403"/>
        </w:trPr>
        <w:tc>
          <w:tcPr>
            <w:tcW w:w="814" w:type="dxa"/>
            <w:noWrap/>
            <w:vAlign w:val="center"/>
          </w:tcPr>
          <w:p w:rsidR="00A03FD4" w:rsidRPr="001C369B" w:rsidRDefault="00A03FD4" w:rsidP="009F29BD">
            <w:pPr>
              <w:spacing w:before="20" w:after="20"/>
              <w:jc w:val="center"/>
              <w:rPr>
                <w:sz w:val="18"/>
                <w:lang w:eastAsia="ja-JP"/>
              </w:rPr>
            </w:pPr>
            <w:r w:rsidRPr="001C369B">
              <w:rPr>
                <w:sz w:val="18"/>
                <w:lang w:eastAsia="ja-JP"/>
              </w:rPr>
              <w:t>A1</w:t>
            </w:r>
          </w:p>
        </w:tc>
        <w:tc>
          <w:tcPr>
            <w:tcW w:w="620" w:type="dxa"/>
            <w:shd w:val="clear" w:color="auto" w:fill="00928F"/>
            <w:noWrap/>
            <w:vAlign w:val="center"/>
          </w:tcPr>
          <w:p w:rsidR="00A03FD4" w:rsidRPr="006D7ADB" w:rsidRDefault="00A03FD4" w:rsidP="009F29BD">
            <w:pPr>
              <w:spacing w:before="40" w:after="4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vAlign w:val="center"/>
          </w:tcPr>
          <w:p w:rsidR="00A03FD4" w:rsidRPr="006D7ADB" w:rsidRDefault="00A03FD4" w:rsidP="009F29BD">
            <w:pPr>
              <w:spacing w:before="40" w:after="40"/>
              <w:jc w:val="center"/>
              <w:rPr>
                <w:sz w:val="18"/>
                <w:lang w:eastAsia="ja-JP"/>
              </w:rPr>
            </w:pPr>
          </w:p>
        </w:tc>
        <w:tc>
          <w:tcPr>
            <w:tcW w:w="621" w:type="dxa"/>
            <w:vAlign w:val="center"/>
          </w:tcPr>
          <w:p w:rsidR="00A03FD4" w:rsidRPr="006D7ADB" w:rsidRDefault="00A03FD4" w:rsidP="009F29BD">
            <w:pPr>
              <w:spacing w:before="40" w:after="40"/>
              <w:jc w:val="center"/>
              <w:rPr>
                <w:sz w:val="18"/>
                <w:szCs w:val="16"/>
                <w:lang w:eastAsia="ja-JP"/>
              </w:rPr>
            </w:pPr>
          </w:p>
        </w:tc>
        <w:tc>
          <w:tcPr>
            <w:tcW w:w="2970" w:type="dxa"/>
          </w:tcPr>
          <w:p w:rsidR="00A03FD4" w:rsidRPr="001C369B" w:rsidRDefault="00A03FD4" w:rsidP="009F29BD">
            <w:pPr>
              <w:spacing w:before="20" w:after="20"/>
              <w:jc w:val="center"/>
              <w:rPr>
                <w:sz w:val="18"/>
                <w:szCs w:val="16"/>
                <w:lang w:eastAsia="ja-JP"/>
              </w:rPr>
            </w:pPr>
          </w:p>
        </w:tc>
      </w:tr>
      <w:tr w:rsidR="00A03FD4" w:rsidRPr="001C369B">
        <w:trPr>
          <w:trHeight w:val="403"/>
        </w:trPr>
        <w:tc>
          <w:tcPr>
            <w:tcW w:w="814" w:type="dxa"/>
            <w:noWrap/>
            <w:vAlign w:val="center"/>
          </w:tcPr>
          <w:p w:rsidR="00A03FD4" w:rsidRPr="001C369B" w:rsidRDefault="00A03FD4" w:rsidP="009F29BD">
            <w:pPr>
              <w:spacing w:before="20" w:after="20"/>
              <w:jc w:val="center"/>
              <w:rPr>
                <w:sz w:val="18"/>
                <w:lang w:eastAsia="ja-JP"/>
              </w:rPr>
            </w:pPr>
            <w:r w:rsidRPr="001C369B">
              <w:rPr>
                <w:sz w:val="18"/>
                <w:lang w:eastAsia="ja-JP"/>
              </w:rPr>
              <w:t>A2</w:t>
            </w:r>
          </w:p>
        </w:tc>
        <w:tc>
          <w:tcPr>
            <w:tcW w:w="620" w:type="dxa"/>
            <w:shd w:val="clear" w:color="auto" w:fill="00928F"/>
            <w:noWrap/>
            <w:vAlign w:val="center"/>
          </w:tcPr>
          <w:p w:rsidR="00A03FD4" w:rsidRPr="006D7ADB" w:rsidRDefault="00A03FD4" w:rsidP="009F29BD">
            <w:pPr>
              <w:spacing w:before="40" w:after="4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A03FD4" w:rsidRPr="006D7ADB" w:rsidRDefault="00A03FD4" w:rsidP="009F29BD">
            <w:pPr>
              <w:spacing w:before="40" w:after="4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9F29BD">
            <w:pPr>
              <w:spacing w:before="40" w:after="40"/>
              <w:jc w:val="center"/>
              <w:rPr>
                <w:b/>
                <w:sz w:val="18"/>
                <w:lang w:eastAsia="ja-JP"/>
              </w:rPr>
            </w:pPr>
          </w:p>
        </w:tc>
        <w:tc>
          <w:tcPr>
            <w:tcW w:w="620" w:type="dxa"/>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vAlign w:val="center"/>
          </w:tcPr>
          <w:p w:rsidR="00A03FD4" w:rsidRPr="006D7ADB" w:rsidRDefault="00A03FD4" w:rsidP="009F29BD">
            <w:pPr>
              <w:spacing w:before="40" w:after="40"/>
              <w:jc w:val="center"/>
              <w:rPr>
                <w:sz w:val="18"/>
                <w:lang w:eastAsia="ja-JP"/>
              </w:rPr>
            </w:pPr>
          </w:p>
        </w:tc>
        <w:tc>
          <w:tcPr>
            <w:tcW w:w="621" w:type="dxa"/>
            <w:vAlign w:val="center"/>
          </w:tcPr>
          <w:p w:rsidR="00A03FD4" w:rsidRPr="006D7ADB" w:rsidRDefault="00A03FD4" w:rsidP="009F29BD">
            <w:pPr>
              <w:spacing w:before="40" w:after="40"/>
              <w:jc w:val="center"/>
              <w:rPr>
                <w:sz w:val="18"/>
                <w:szCs w:val="16"/>
                <w:lang w:eastAsia="ja-JP"/>
              </w:rPr>
            </w:pPr>
          </w:p>
        </w:tc>
        <w:tc>
          <w:tcPr>
            <w:tcW w:w="2970" w:type="dxa"/>
          </w:tcPr>
          <w:p w:rsidR="00A03FD4" w:rsidRPr="001C369B" w:rsidRDefault="00A03FD4" w:rsidP="009F29BD">
            <w:pPr>
              <w:spacing w:before="20" w:after="20"/>
              <w:jc w:val="center"/>
              <w:rPr>
                <w:sz w:val="18"/>
                <w:szCs w:val="16"/>
                <w:lang w:eastAsia="ja-JP"/>
              </w:rPr>
            </w:pPr>
          </w:p>
        </w:tc>
      </w:tr>
      <w:tr w:rsidR="00A03FD4" w:rsidRPr="001C369B">
        <w:trPr>
          <w:trHeight w:val="403"/>
        </w:trPr>
        <w:tc>
          <w:tcPr>
            <w:tcW w:w="814" w:type="dxa"/>
            <w:noWrap/>
            <w:vAlign w:val="center"/>
          </w:tcPr>
          <w:p w:rsidR="00A03FD4" w:rsidRPr="001C369B" w:rsidRDefault="00A03FD4" w:rsidP="009F29BD">
            <w:pPr>
              <w:spacing w:before="20" w:after="20"/>
              <w:jc w:val="center"/>
              <w:rPr>
                <w:sz w:val="18"/>
                <w:lang w:eastAsia="ja-JP"/>
              </w:rPr>
            </w:pPr>
            <w:r w:rsidRPr="001C369B">
              <w:rPr>
                <w:sz w:val="18"/>
                <w:lang w:eastAsia="ja-JP"/>
              </w:rPr>
              <w:t>A3</w:t>
            </w:r>
          </w:p>
        </w:tc>
        <w:tc>
          <w:tcPr>
            <w:tcW w:w="620" w:type="dxa"/>
            <w:shd w:val="clear" w:color="auto" w:fill="00928F"/>
            <w:noWrap/>
            <w:vAlign w:val="center"/>
          </w:tcPr>
          <w:p w:rsidR="00A03FD4" w:rsidRPr="006D7ADB" w:rsidRDefault="00A03FD4" w:rsidP="009F29BD">
            <w:pPr>
              <w:spacing w:before="40" w:after="4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A03FD4" w:rsidRPr="006D7ADB" w:rsidRDefault="00A03FD4" w:rsidP="009F29BD">
            <w:pPr>
              <w:spacing w:before="40" w:after="4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9F29BD">
            <w:pPr>
              <w:spacing w:before="40" w:after="40"/>
              <w:jc w:val="center"/>
              <w:rPr>
                <w:b/>
                <w:sz w:val="18"/>
                <w:lang w:eastAsia="ja-JP"/>
              </w:rPr>
            </w:pPr>
          </w:p>
        </w:tc>
        <w:tc>
          <w:tcPr>
            <w:tcW w:w="620" w:type="dxa"/>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vAlign w:val="center"/>
          </w:tcPr>
          <w:p w:rsidR="00A03FD4" w:rsidRPr="006D7ADB" w:rsidRDefault="00A03FD4" w:rsidP="009F29BD">
            <w:pPr>
              <w:spacing w:before="40" w:after="40"/>
              <w:jc w:val="center"/>
              <w:rPr>
                <w:sz w:val="18"/>
                <w:lang w:eastAsia="ja-JP"/>
              </w:rPr>
            </w:pPr>
          </w:p>
        </w:tc>
        <w:tc>
          <w:tcPr>
            <w:tcW w:w="621" w:type="dxa"/>
            <w:vAlign w:val="center"/>
          </w:tcPr>
          <w:p w:rsidR="00A03FD4" w:rsidRPr="006D7ADB" w:rsidRDefault="00A03FD4" w:rsidP="009F29BD">
            <w:pPr>
              <w:spacing w:before="40" w:after="40"/>
              <w:jc w:val="center"/>
              <w:rPr>
                <w:sz w:val="18"/>
                <w:szCs w:val="16"/>
                <w:lang w:eastAsia="ja-JP"/>
              </w:rPr>
            </w:pPr>
          </w:p>
        </w:tc>
        <w:tc>
          <w:tcPr>
            <w:tcW w:w="2970" w:type="dxa"/>
          </w:tcPr>
          <w:p w:rsidR="00A03FD4" w:rsidRPr="001C369B" w:rsidRDefault="00A03FD4" w:rsidP="009F29BD">
            <w:pPr>
              <w:spacing w:before="20" w:after="20"/>
              <w:jc w:val="center"/>
              <w:rPr>
                <w:sz w:val="18"/>
                <w:szCs w:val="16"/>
                <w:lang w:eastAsia="ja-JP"/>
              </w:rPr>
            </w:pPr>
          </w:p>
        </w:tc>
      </w:tr>
      <w:tr w:rsidR="00A03FD4" w:rsidRPr="001C369B">
        <w:trPr>
          <w:trHeight w:val="403"/>
        </w:trPr>
        <w:tc>
          <w:tcPr>
            <w:tcW w:w="814" w:type="dxa"/>
            <w:noWrap/>
            <w:vAlign w:val="center"/>
          </w:tcPr>
          <w:p w:rsidR="00A03FD4" w:rsidRPr="001C369B" w:rsidRDefault="00A03FD4" w:rsidP="009F29BD">
            <w:pPr>
              <w:spacing w:before="20" w:after="20"/>
              <w:jc w:val="center"/>
              <w:rPr>
                <w:sz w:val="18"/>
                <w:lang w:eastAsia="ja-JP"/>
              </w:rPr>
            </w:pPr>
            <w:r w:rsidRPr="001C369B">
              <w:rPr>
                <w:sz w:val="18"/>
                <w:lang w:eastAsia="ja-JP"/>
              </w:rPr>
              <w:t>A4</w:t>
            </w:r>
          </w:p>
        </w:tc>
        <w:tc>
          <w:tcPr>
            <w:tcW w:w="620" w:type="dxa"/>
            <w:shd w:val="clear" w:color="auto" w:fill="00928F"/>
            <w:noWrap/>
            <w:vAlign w:val="center"/>
          </w:tcPr>
          <w:p w:rsidR="00A03FD4" w:rsidRPr="006D7ADB" w:rsidRDefault="00A03FD4" w:rsidP="009F29BD">
            <w:pPr>
              <w:spacing w:before="40" w:after="4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A03FD4" w:rsidRPr="006D7ADB" w:rsidRDefault="00A03FD4" w:rsidP="009F29BD">
            <w:pPr>
              <w:spacing w:before="40" w:after="4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9F29BD">
            <w:pPr>
              <w:spacing w:before="40" w:after="40"/>
              <w:jc w:val="center"/>
              <w:rPr>
                <w:b/>
                <w:sz w:val="18"/>
                <w:lang w:eastAsia="ja-JP"/>
              </w:rPr>
            </w:pPr>
          </w:p>
        </w:tc>
        <w:tc>
          <w:tcPr>
            <w:tcW w:w="620" w:type="dxa"/>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vAlign w:val="center"/>
          </w:tcPr>
          <w:p w:rsidR="00A03FD4" w:rsidRPr="006D7ADB" w:rsidRDefault="00A03FD4" w:rsidP="009F29BD">
            <w:pPr>
              <w:spacing w:before="40" w:after="40"/>
              <w:jc w:val="center"/>
              <w:rPr>
                <w:sz w:val="18"/>
                <w:lang w:eastAsia="ja-JP"/>
              </w:rPr>
            </w:pPr>
          </w:p>
        </w:tc>
        <w:tc>
          <w:tcPr>
            <w:tcW w:w="621" w:type="dxa"/>
            <w:vAlign w:val="center"/>
          </w:tcPr>
          <w:p w:rsidR="00A03FD4" w:rsidRPr="006D7ADB" w:rsidRDefault="00A03FD4" w:rsidP="009F29BD">
            <w:pPr>
              <w:spacing w:before="40" w:after="40"/>
              <w:jc w:val="center"/>
              <w:rPr>
                <w:sz w:val="18"/>
                <w:szCs w:val="16"/>
                <w:lang w:eastAsia="ja-JP"/>
              </w:rPr>
            </w:pPr>
          </w:p>
        </w:tc>
        <w:tc>
          <w:tcPr>
            <w:tcW w:w="2970" w:type="dxa"/>
          </w:tcPr>
          <w:p w:rsidR="00A03FD4" w:rsidRPr="001C369B" w:rsidRDefault="00A03FD4" w:rsidP="009F29BD">
            <w:pPr>
              <w:spacing w:before="20" w:after="20"/>
              <w:jc w:val="center"/>
              <w:rPr>
                <w:sz w:val="18"/>
                <w:szCs w:val="16"/>
                <w:lang w:eastAsia="ja-JP"/>
              </w:rPr>
            </w:pPr>
          </w:p>
        </w:tc>
      </w:tr>
      <w:tr w:rsidR="006D7ADB" w:rsidRPr="001C369B">
        <w:trPr>
          <w:trHeight w:val="403"/>
        </w:trPr>
        <w:tc>
          <w:tcPr>
            <w:tcW w:w="814" w:type="dxa"/>
            <w:noWrap/>
            <w:vAlign w:val="center"/>
          </w:tcPr>
          <w:p w:rsidR="00D525F8" w:rsidRPr="001C369B" w:rsidRDefault="00D525F8" w:rsidP="009F29BD">
            <w:pPr>
              <w:spacing w:before="20" w:after="20"/>
              <w:jc w:val="center"/>
              <w:rPr>
                <w:sz w:val="18"/>
                <w:lang w:eastAsia="ja-JP"/>
              </w:rPr>
            </w:pPr>
            <w:r w:rsidRPr="001C369B">
              <w:rPr>
                <w:sz w:val="18"/>
                <w:lang w:eastAsia="ja-JP"/>
              </w:rPr>
              <w:t>A5</w:t>
            </w:r>
          </w:p>
        </w:tc>
        <w:tc>
          <w:tcPr>
            <w:tcW w:w="620" w:type="dxa"/>
            <w:shd w:val="clear" w:color="auto" w:fill="00928F"/>
            <w:noWrap/>
            <w:vAlign w:val="center"/>
          </w:tcPr>
          <w:p w:rsidR="00D525F8" w:rsidRPr="006D7ADB" w:rsidRDefault="00D525F8" w:rsidP="009F29BD">
            <w:pPr>
              <w:spacing w:before="40" w:after="4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D525F8" w:rsidRPr="006D7ADB" w:rsidRDefault="00D525F8" w:rsidP="009F29BD">
            <w:pPr>
              <w:spacing w:before="40" w:after="40"/>
              <w:jc w:val="center"/>
              <w:rPr>
                <w:b/>
                <w:sz w:val="18"/>
                <w:lang w:eastAsia="ja-JP"/>
              </w:rPr>
            </w:pPr>
          </w:p>
        </w:tc>
        <w:tc>
          <w:tcPr>
            <w:tcW w:w="620" w:type="dxa"/>
            <w:noWrap/>
            <w:vAlign w:val="center"/>
          </w:tcPr>
          <w:p w:rsidR="00D525F8" w:rsidRPr="006D7ADB" w:rsidRDefault="00D525F8" w:rsidP="009F29BD">
            <w:pPr>
              <w:spacing w:before="40" w:after="40"/>
              <w:jc w:val="center"/>
              <w:rPr>
                <w:b/>
                <w:sz w:val="18"/>
                <w:lang w:eastAsia="ja-JP"/>
              </w:rPr>
            </w:pPr>
          </w:p>
        </w:tc>
        <w:tc>
          <w:tcPr>
            <w:tcW w:w="620" w:type="dxa"/>
            <w:shd w:val="clear" w:color="auto" w:fill="auto"/>
          </w:tcPr>
          <w:p w:rsidR="00D525F8" w:rsidRPr="006D7ADB" w:rsidRDefault="00D525F8" w:rsidP="009F29BD">
            <w:pPr>
              <w:spacing w:before="40" w:after="40"/>
              <w:jc w:val="center"/>
              <w:rPr>
                <w:b/>
                <w:sz w:val="18"/>
                <w:lang w:eastAsia="ja-JP"/>
              </w:rPr>
            </w:pPr>
          </w:p>
        </w:tc>
        <w:tc>
          <w:tcPr>
            <w:tcW w:w="620" w:type="dxa"/>
            <w:shd w:val="clear" w:color="auto" w:fill="auto"/>
            <w:noWrap/>
            <w:vAlign w:val="center"/>
          </w:tcPr>
          <w:p w:rsidR="00D525F8" w:rsidRPr="006D7ADB" w:rsidRDefault="00D525F8" w:rsidP="009F29BD">
            <w:pPr>
              <w:spacing w:before="40" w:after="40"/>
              <w:jc w:val="center"/>
              <w:rPr>
                <w:b/>
                <w:sz w:val="18"/>
                <w:lang w:eastAsia="ja-JP"/>
              </w:rPr>
            </w:pPr>
          </w:p>
        </w:tc>
        <w:tc>
          <w:tcPr>
            <w:tcW w:w="620" w:type="dxa"/>
            <w:noWrap/>
            <w:vAlign w:val="center"/>
          </w:tcPr>
          <w:p w:rsidR="00D525F8" w:rsidRPr="006D7ADB" w:rsidRDefault="00D525F8" w:rsidP="009F29BD">
            <w:pPr>
              <w:spacing w:before="40" w:after="40"/>
              <w:jc w:val="center"/>
              <w:rPr>
                <w:b/>
                <w:sz w:val="18"/>
                <w:lang w:eastAsia="ja-JP"/>
              </w:rPr>
            </w:pPr>
          </w:p>
        </w:tc>
        <w:tc>
          <w:tcPr>
            <w:tcW w:w="620" w:type="dxa"/>
            <w:noWrap/>
            <w:vAlign w:val="center"/>
          </w:tcPr>
          <w:p w:rsidR="00D525F8" w:rsidRPr="006D7ADB" w:rsidRDefault="00D525F8" w:rsidP="009F29BD">
            <w:pPr>
              <w:spacing w:before="40" w:after="40"/>
              <w:jc w:val="center"/>
              <w:rPr>
                <w:b/>
                <w:sz w:val="18"/>
                <w:lang w:eastAsia="ja-JP"/>
              </w:rPr>
            </w:pPr>
          </w:p>
        </w:tc>
        <w:tc>
          <w:tcPr>
            <w:tcW w:w="620" w:type="dxa"/>
            <w:vAlign w:val="center"/>
          </w:tcPr>
          <w:p w:rsidR="00D525F8" w:rsidRPr="006D7ADB" w:rsidRDefault="00D525F8" w:rsidP="009F29BD">
            <w:pPr>
              <w:spacing w:before="40" w:after="40"/>
              <w:jc w:val="center"/>
              <w:rPr>
                <w:sz w:val="18"/>
                <w:lang w:eastAsia="ja-JP"/>
              </w:rPr>
            </w:pPr>
          </w:p>
        </w:tc>
        <w:tc>
          <w:tcPr>
            <w:tcW w:w="621" w:type="dxa"/>
            <w:vAlign w:val="center"/>
          </w:tcPr>
          <w:p w:rsidR="00D525F8" w:rsidRPr="006D7ADB" w:rsidRDefault="00D525F8" w:rsidP="009F29BD">
            <w:pPr>
              <w:spacing w:before="40" w:after="40"/>
              <w:jc w:val="center"/>
              <w:rPr>
                <w:sz w:val="18"/>
                <w:szCs w:val="16"/>
                <w:lang w:eastAsia="ja-JP"/>
              </w:rPr>
            </w:pPr>
          </w:p>
        </w:tc>
        <w:tc>
          <w:tcPr>
            <w:tcW w:w="2970" w:type="dxa"/>
          </w:tcPr>
          <w:p w:rsidR="00D525F8" w:rsidRPr="001C369B" w:rsidRDefault="00D525F8" w:rsidP="009F29BD">
            <w:pPr>
              <w:spacing w:before="20" w:after="20"/>
              <w:jc w:val="center"/>
              <w:rPr>
                <w:sz w:val="18"/>
                <w:szCs w:val="16"/>
                <w:lang w:eastAsia="ja-JP"/>
              </w:rPr>
            </w:pPr>
          </w:p>
        </w:tc>
      </w:tr>
      <w:tr w:rsidR="006D7ADB" w:rsidRPr="001C369B">
        <w:trPr>
          <w:cantSplit/>
          <w:trHeight w:val="403"/>
        </w:trPr>
        <w:tc>
          <w:tcPr>
            <w:tcW w:w="814" w:type="dxa"/>
            <w:noWrap/>
            <w:vAlign w:val="center"/>
          </w:tcPr>
          <w:p w:rsidR="00A03FD4" w:rsidRPr="001C369B" w:rsidRDefault="00A03FD4" w:rsidP="009F29BD">
            <w:pPr>
              <w:spacing w:before="20" w:after="20"/>
              <w:jc w:val="center"/>
              <w:rPr>
                <w:sz w:val="18"/>
                <w:lang w:eastAsia="ja-JP"/>
              </w:rPr>
            </w:pPr>
            <w:r w:rsidRPr="001C369B">
              <w:rPr>
                <w:sz w:val="18"/>
                <w:lang w:eastAsia="ja-JP"/>
              </w:rPr>
              <w:t>A6</w:t>
            </w:r>
          </w:p>
        </w:tc>
        <w:tc>
          <w:tcPr>
            <w:tcW w:w="620" w:type="dxa"/>
            <w:shd w:val="clear" w:color="auto" w:fill="auto"/>
            <w:noWrap/>
            <w:vAlign w:val="center"/>
          </w:tcPr>
          <w:p w:rsidR="00A03FD4" w:rsidRPr="006D7ADB" w:rsidRDefault="00A03FD4" w:rsidP="009F29BD">
            <w:pPr>
              <w:spacing w:before="40" w:after="40"/>
              <w:jc w:val="center"/>
              <w:rPr>
                <w:b/>
                <w:sz w:val="18"/>
                <w:lang w:eastAsia="ja-JP"/>
              </w:rPr>
            </w:pPr>
          </w:p>
        </w:tc>
        <w:tc>
          <w:tcPr>
            <w:tcW w:w="620" w:type="dxa"/>
            <w:shd w:val="clear" w:color="auto" w:fill="00928F"/>
            <w:noWrap/>
            <w:vAlign w:val="center"/>
          </w:tcPr>
          <w:p w:rsidR="00A03FD4" w:rsidRPr="006D7ADB" w:rsidRDefault="004A0441" w:rsidP="009F29BD">
            <w:pPr>
              <w:spacing w:before="40" w:after="4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9F29BD">
            <w:pPr>
              <w:spacing w:before="40" w:after="40"/>
              <w:jc w:val="center"/>
              <w:rPr>
                <w:b/>
                <w:sz w:val="18"/>
                <w:lang w:eastAsia="ja-JP"/>
              </w:rPr>
            </w:pPr>
          </w:p>
        </w:tc>
        <w:tc>
          <w:tcPr>
            <w:tcW w:w="620" w:type="dxa"/>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vAlign w:val="center"/>
          </w:tcPr>
          <w:p w:rsidR="00A03FD4" w:rsidRPr="006D7ADB" w:rsidRDefault="00A03FD4" w:rsidP="009F29BD">
            <w:pPr>
              <w:spacing w:before="40" w:after="40"/>
              <w:jc w:val="center"/>
              <w:rPr>
                <w:sz w:val="18"/>
                <w:lang w:eastAsia="ja-JP"/>
              </w:rPr>
            </w:pPr>
          </w:p>
        </w:tc>
        <w:tc>
          <w:tcPr>
            <w:tcW w:w="621" w:type="dxa"/>
            <w:vAlign w:val="center"/>
          </w:tcPr>
          <w:p w:rsidR="00A03FD4" w:rsidRPr="006D7ADB" w:rsidRDefault="00A03FD4" w:rsidP="009F29BD">
            <w:pPr>
              <w:spacing w:before="40" w:after="40"/>
              <w:jc w:val="center"/>
              <w:rPr>
                <w:sz w:val="18"/>
                <w:szCs w:val="16"/>
                <w:lang w:eastAsia="ja-JP"/>
              </w:rPr>
            </w:pPr>
          </w:p>
        </w:tc>
        <w:tc>
          <w:tcPr>
            <w:tcW w:w="2970" w:type="dxa"/>
          </w:tcPr>
          <w:p w:rsidR="00A03FD4" w:rsidRPr="001C369B" w:rsidRDefault="00A03FD4" w:rsidP="009F29BD">
            <w:pPr>
              <w:spacing w:before="20" w:after="20"/>
              <w:jc w:val="center"/>
              <w:rPr>
                <w:sz w:val="18"/>
                <w:szCs w:val="16"/>
                <w:lang w:eastAsia="ja-JP"/>
              </w:rPr>
            </w:pPr>
          </w:p>
        </w:tc>
      </w:tr>
      <w:tr w:rsidR="006D7ADB" w:rsidRPr="001C369B">
        <w:trPr>
          <w:cantSplit/>
          <w:trHeight w:val="403"/>
        </w:trPr>
        <w:tc>
          <w:tcPr>
            <w:tcW w:w="814" w:type="dxa"/>
            <w:noWrap/>
            <w:vAlign w:val="center"/>
          </w:tcPr>
          <w:p w:rsidR="00A03FD4" w:rsidRPr="001C369B" w:rsidRDefault="00A03FD4" w:rsidP="009F29BD">
            <w:pPr>
              <w:spacing w:before="20" w:after="20"/>
              <w:jc w:val="center"/>
              <w:rPr>
                <w:sz w:val="18"/>
                <w:lang w:eastAsia="ja-JP"/>
              </w:rPr>
            </w:pPr>
            <w:r w:rsidRPr="001C369B">
              <w:rPr>
                <w:sz w:val="18"/>
                <w:lang w:eastAsia="ja-JP"/>
              </w:rPr>
              <w:t>A7</w:t>
            </w:r>
          </w:p>
        </w:tc>
        <w:tc>
          <w:tcPr>
            <w:tcW w:w="620" w:type="dxa"/>
            <w:noWrap/>
            <w:vAlign w:val="center"/>
          </w:tcPr>
          <w:p w:rsidR="00A03FD4" w:rsidRPr="006D7ADB" w:rsidRDefault="00A03FD4" w:rsidP="009F29BD">
            <w:pPr>
              <w:spacing w:before="40" w:after="40"/>
              <w:jc w:val="center"/>
              <w:rPr>
                <w:b/>
                <w:sz w:val="18"/>
                <w:lang w:eastAsia="ja-JP"/>
              </w:rPr>
            </w:pPr>
          </w:p>
        </w:tc>
        <w:tc>
          <w:tcPr>
            <w:tcW w:w="620" w:type="dxa"/>
            <w:shd w:val="clear" w:color="auto" w:fill="auto"/>
            <w:noWrap/>
            <w:vAlign w:val="center"/>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tcBorders>
              <w:bottom w:val="single" w:sz="2" w:space="0" w:color="999999"/>
            </w:tcBorders>
          </w:tcPr>
          <w:p w:rsidR="00A03FD4" w:rsidRPr="006D7ADB" w:rsidRDefault="00A03FD4" w:rsidP="009F29BD">
            <w:pPr>
              <w:spacing w:before="40" w:after="40"/>
              <w:jc w:val="center"/>
              <w:rPr>
                <w:b/>
                <w:sz w:val="18"/>
                <w:lang w:eastAsia="ja-JP"/>
              </w:rPr>
            </w:pPr>
          </w:p>
        </w:tc>
        <w:tc>
          <w:tcPr>
            <w:tcW w:w="620" w:type="dxa"/>
            <w:shd w:val="clear" w:color="auto" w:fill="00928F"/>
            <w:noWrap/>
            <w:vAlign w:val="center"/>
          </w:tcPr>
          <w:p w:rsidR="00A03FD4" w:rsidRPr="006D7ADB" w:rsidRDefault="004A0441" w:rsidP="009F29BD">
            <w:pPr>
              <w:spacing w:before="40" w:after="4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vAlign w:val="center"/>
          </w:tcPr>
          <w:p w:rsidR="00A03FD4" w:rsidRPr="006D7ADB" w:rsidRDefault="00A03FD4" w:rsidP="009F29BD">
            <w:pPr>
              <w:spacing w:before="40" w:after="40"/>
              <w:jc w:val="center"/>
              <w:rPr>
                <w:sz w:val="18"/>
                <w:lang w:eastAsia="ja-JP"/>
              </w:rPr>
            </w:pPr>
          </w:p>
        </w:tc>
        <w:tc>
          <w:tcPr>
            <w:tcW w:w="621" w:type="dxa"/>
            <w:vAlign w:val="center"/>
          </w:tcPr>
          <w:p w:rsidR="00A03FD4" w:rsidRPr="006D7ADB" w:rsidRDefault="00A03FD4" w:rsidP="009F29BD">
            <w:pPr>
              <w:spacing w:before="40" w:after="40"/>
              <w:jc w:val="center"/>
              <w:rPr>
                <w:sz w:val="18"/>
                <w:szCs w:val="16"/>
                <w:lang w:eastAsia="ja-JP"/>
              </w:rPr>
            </w:pPr>
          </w:p>
        </w:tc>
        <w:tc>
          <w:tcPr>
            <w:tcW w:w="2970" w:type="dxa"/>
          </w:tcPr>
          <w:p w:rsidR="00A03FD4" w:rsidRPr="001C369B" w:rsidRDefault="00A03FD4" w:rsidP="009F29BD">
            <w:pPr>
              <w:spacing w:before="20" w:after="20"/>
              <w:jc w:val="center"/>
              <w:rPr>
                <w:sz w:val="18"/>
                <w:szCs w:val="16"/>
                <w:lang w:eastAsia="ja-JP"/>
              </w:rPr>
            </w:pPr>
          </w:p>
        </w:tc>
      </w:tr>
      <w:tr w:rsidR="006D7ADB" w:rsidRPr="001C369B">
        <w:trPr>
          <w:cantSplit/>
          <w:trHeight w:val="403"/>
        </w:trPr>
        <w:tc>
          <w:tcPr>
            <w:tcW w:w="814" w:type="dxa"/>
            <w:noWrap/>
            <w:vAlign w:val="center"/>
          </w:tcPr>
          <w:p w:rsidR="00A03FD4" w:rsidRPr="001C369B" w:rsidRDefault="00A03FD4" w:rsidP="009F29BD">
            <w:pPr>
              <w:spacing w:before="20" w:after="20"/>
              <w:jc w:val="center"/>
              <w:rPr>
                <w:sz w:val="18"/>
                <w:lang w:eastAsia="ja-JP"/>
              </w:rPr>
            </w:pPr>
            <w:r w:rsidRPr="001C369B">
              <w:rPr>
                <w:sz w:val="18"/>
                <w:lang w:eastAsia="ja-JP"/>
              </w:rPr>
              <w:t>A8</w:t>
            </w:r>
          </w:p>
        </w:tc>
        <w:tc>
          <w:tcPr>
            <w:tcW w:w="620" w:type="dxa"/>
            <w:shd w:val="clear" w:color="auto" w:fill="00928F"/>
            <w:noWrap/>
            <w:vAlign w:val="center"/>
          </w:tcPr>
          <w:p w:rsidR="00A03FD4" w:rsidRPr="006D7ADB" w:rsidRDefault="004A0441" w:rsidP="009F29BD">
            <w:pPr>
              <w:spacing w:before="40" w:after="4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tcBorders>
              <w:top w:val="single" w:sz="2" w:space="0" w:color="999999"/>
            </w:tcBorders>
            <w:shd w:val="clear" w:color="auto" w:fill="auto"/>
          </w:tcPr>
          <w:p w:rsidR="00A03FD4" w:rsidRPr="006D7ADB" w:rsidRDefault="00A03FD4" w:rsidP="009F29BD">
            <w:pPr>
              <w:spacing w:before="40" w:after="40"/>
              <w:jc w:val="center"/>
              <w:rPr>
                <w:b/>
                <w:sz w:val="18"/>
                <w:lang w:eastAsia="ja-JP"/>
              </w:rPr>
            </w:pPr>
          </w:p>
        </w:tc>
        <w:tc>
          <w:tcPr>
            <w:tcW w:w="620" w:type="dxa"/>
            <w:shd w:val="clear" w:color="auto" w:fill="auto"/>
            <w:noWrap/>
            <w:vAlign w:val="center"/>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noWrap/>
            <w:vAlign w:val="center"/>
          </w:tcPr>
          <w:p w:rsidR="00A03FD4" w:rsidRPr="006D7ADB" w:rsidRDefault="00A03FD4" w:rsidP="009F29BD">
            <w:pPr>
              <w:spacing w:before="40" w:after="40"/>
              <w:jc w:val="center"/>
              <w:rPr>
                <w:b/>
                <w:sz w:val="18"/>
                <w:lang w:eastAsia="ja-JP"/>
              </w:rPr>
            </w:pPr>
          </w:p>
        </w:tc>
        <w:tc>
          <w:tcPr>
            <w:tcW w:w="620" w:type="dxa"/>
            <w:vAlign w:val="center"/>
          </w:tcPr>
          <w:p w:rsidR="00A03FD4" w:rsidRPr="006D7ADB" w:rsidRDefault="00A03FD4" w:rsidP="009F29BD">
            <w:pPr>
              <w:spacing w:before="40" w:after="40"/>
              <w:jc w:val="center"/>
              <w:rPr>
                <w:sz w:val="18"/>
                <w:lang w:eastAsia="ja-JP"/>
              </w:rPr>
            </w:pPr>
          </w:p>
        </w:tc>
        <w:tc>
          <w:tcPr>
            <w:tcW w:w="621" w:type="dxa"/>
            <w:vAlign w:val="center"/>
          </w:tcPr>
          <w:p w:rsidR="00A03FD4" w:rsidRPr="006D7ADB" w:rsidRDefault="00A03FD4" w:rsidP="009F29BD">
            <w:pPr>
              <w:spacing w:before="40" w:after="40"/>
              <w:jc w:val="center"/>
              <w:rPr>
                <w:sz w:val="18"/>
                <w:szCs w:val="16"/>
                <w:lang w:eastAsia="ja-JP"/>
              </w:rPr>
            </w:pPr>
          </w:p>
        </w:tc>
        <w:tc>
          <w:tcPr>
            <w:tcW w:w="2970" w:type="dxa"/>
          </w:tcPr>
          <w:p w:rsidR="00A03FD4" w:rsidRPr="001C369B" w:rsidRDefault="00A03FD4" w:rsidP="009F29BD">
            <w:pPr>
              <w:spacing w:before="20" w:after="20"/>
              <w:rPr>
                <w:sz w:val="18"/>
                <w:szCs w:val="16"/>
                <w:lang w:eastAsia="ja-JP"/>
              </w:rPr>
            </w:pPr>
            <w:r w:rsidRPr="001C369B">
              <w:rPr>
                <w:i/>
                <w:sz w:val="18"/>
                <w:szCs w:val="16"/>
                <w:lang w:eastAsia="ja-JP"/>
              </w:rPr>
              <w:t>If keypad that can be used to enter non-PIN data.</w:t>
            </w:r>
          </w:p>
        </w:tc>
      </w:tr>
      <w:tr w:rsidR="006D7ADB" w:rsidRPr="001C369B">
        <w:trPr>
          <w:cantSplit/>
          <w:trHeight w:val="403"/>
        </w:trPr>
        <w:tc>
          <w:tcPr>
            <w:tcW w:w="814" w:type="dxa"/>
            <w:noWrap/>
            <w:vAlign w:val="center"/>
          </w:tcPr>
          <w:p w:rsidR="00A03FD4" w:rsidRPr="001C369B" w:rsidRDefault="00A03FD4" w:rsidP="006D7ADB">
            <w:pPr>
              <w:spacing w:before="20" w:after="20"/>
              <w:jc w:val="center"/>
              <w:rPr>
                <w:sz w:val="18"/>
                <w:lang w:eastAsia="ja-JP"/>
              </w:rPr>
            </w:pPr>
            <w:r w:rsidRPr="001C369B">
              <w:rPr>
                <w:sz w:val="18"/>
                <w:lang w:eastAsia="ja-JP"/>
              </w:rPr>
              <w:t>A9</w:t>
            </w:r>
          </w:p>
        </w:tc>
        <w:tc>
          <w:tcPr>
            <w:tcW w:w="620" w:type="dxa"/>
            <w:shd w:val="clear" w:color="auto" w:fill="auto"/>
            <w:noWrap/>
            <w:vAlign w:val="center"/>
          </w:tcPr>
          <w:p w:rsidR="00A03FD4" w:rsidRPr="006D7ADB" w:rsidRDefault="00A03FD4" w:rsidP="006D7ADB">
            <w:pPr>
              <w:spacing w:before="40" w:after="40"/>
              <w:jc w:val="center"/>
              <w:rPr>
                <w:b/>
                <w:sz w:val="18"/>
                <w:lang w:eastAsia="ja-JP"/>
              </w:rPr>
            </w:pPr>
          </w:p>
        </w:tc>
        <w:tc>
          <w:tcPr>
            <w:tcW w:w="620" w:type="dxa"/>
            <w:noWrap/>
            <w:vAlign w:val="center"/>
          </w:tcPr>
          <w:p w:rsidR="00A03FD4" w:rsidRPr="006D7ADB" w:rsidRDefault="00A03FD4" w:rsidP="006D7ADB">
            <w:pPr>
              <w:spacing w:before="40" w:after="40"/>
              <w:jc w:val="center"/>
              <w:rPr>
                <w:b/>
                <w:sz w:val="18"/>
                <w:lang w:eastAsia="ja-JP"/>
              </w:rPr>
            </w:pPr>
          </w:p>
        </w:tc>
        <w:tc>
          <w:tcPr>
            <w:tcW w:w="620" w:type="dxa"/>
            <w:tcBorders>
              <w:bottom w:val="single" w:sz="2" w:space="0" w:color="999999"/>
            </w:tcBorders>
            <w:noWrap/>
            <w:vAlign w:val="center"/>
          </w:tcPr>
          <w:p w:rsidR="00A03FD4" w:rsidRPr="006D7ADB" w:rsidRDefault="00A03FD4" w:rsidP="006D7ADB">
            <w:pPr>
              <w:spacing w:before="40" w:after="40"/>
              <w:jc w:val="center"/>
              <w:rPr>
                <w:b/>
                <w:sz w:val="18"/>
                <w:lang w:eastAsia="ja-JP"/>
              </w:rPr>
            </w:pPr>
          </w:p>
        </w:tc>
        <w:tc>
          <w:tcPr>
            <w:tcW w:w="620" w:type="dxa"/>
            <w:shd w:val="clear" w:color="auto" w:fill="00928F"/>
            <w:vAlign w:val="center"/>
          </w:tcPr>
          <w:p w:rsidR="00A03FD4" w:rsidRPr="006D7ADB" w:rsidRDefault="004A0441" w:rsidP="006D7ADB">
            <w:pPr>
              <w:spacing w:before="40" w:after="4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6D7ADB">
            <w:pPr>
              <w:spacing w:before="40" w:after="40"/>
              <w:jc w:val="center"/>
              <w:rPr>
                <w:b/>
                <w:sz w:val="18"/>
                <w:lang w:eastAsia="ja-JP"/>
              </w:rPr>
            </w:pPr>
          </w:p>
        </w:tc>
        <w:tc>
          <w:tcPr>
            <w:tcW w:w="620" w:type="dxa"/>
            <w:noWrap/>
            <w:vAlign w:val="center"/>
          </w:tcPr>
          <w:p w:rsidR="00A03FD4" w:rsidRPr="006D7ADB" w:rsidRDefault="00A03FD4" w:rsidP="006D7ADB">
            <w:pPr>
              <w:spacing w:before="40" w:after="40"/>
              <w:jc w:val="center"/>
              <w:rPr>
                <w:b/>
                <w:sz w:val="18"/>
                <w:lang w:eastAsia="ja-JP"/>
              </w:rPr>
            </w:pPr>
          </w:p>
        </w:tc>
        <w:tc>
          <w:tcPr>
            <w:tcW w:w="620" w:type="dxa"/>
            <w:noWrap/>
            <w:vAlign w:val="center"/>
          </w:tcPr>
          <w:p w:rsidR="00A03FD4" w:rsidRPr="006D7ADB" w:rsidRDefault="00A03FD4" w:rsidP="006D7ADB">
            <w:pPr>
              <w:spacing w:before="40" w:after="40"/>
              <w:jc w:val="center"/>
              <w:rPr>
                <w:b/>
                <w:sz w:val="18"/>
                <w:lang w:eastAsia="ja-JP"/>
              </w:rPr>
            </w:pPr>
          </w:p>
        </w:tc>
        <w:tc>
          <w:tcPr>
            <w:tcW w:w="620" w:type="dxa"/>
            <w:vAlign w:val="center"/>
          </w:tcPr>
          <w:p w:rsidR="00A03FD4" w:rsidRPr="006D7ADB" w:rsidRDefault="00A03FD4" w:rsidP="006D7ADB">
            <w:pPr>
              <w:spacing w:before="40" w:after="40"/>
              <w:jc w:val="center"/>
              <w:rPr>
                <w:sz w:val="18"/>
                <w:lang w:eastAsia="ja-JP"/>
              </w:rPr>
            </w:pPr>
          </w:p>
        </w:tc>
        <w:tc>
          <w:tcPr>
            <w:tcW w:w="621" w:type="dxa"/>
            <w:vAlign w:val="center"/>
          </w:tcPr>
          <w:p w:rsidR="00A03FD4" w:rsidRPr="006D7ADB" w:rsidRDefault="00A03FD4" w:rsidP="006D7ADB">
            <w:pPr>
              <w:spacing w:before="40" w:after="40"/>
              <w:jc w:val="center"/>
              <w:rPr>
                <w:sz w:val="18"/>
                <w:szCs w:val="16"/>
                <w:lang w:eastAsia="ja-JP"/>
              </w:rPr>
            </w:pPr>
          </w:p>
        </w:tc>
        <w:tc>
          <w:tcPr>
            <w:tcW w:w="2970" w:type="dxa"/>
            <w:vAlign w:val="center"/>
          </w:tcPr>
          <w:p w:rsidR="00A03FD4" w:rsidRPr="001C369B" w:rsidRDefault="00A03FD4" w:rsidP="006D7ADB">
            <w:pPr>
              <w:spacing w:before="20" w:after="20"/>
              <w:jc w:val="center"/>
              <w:rPr>
                <w:sz w:val="18"/>
                <w:szCs w:val="16"/>
                <w:lang w:eastAsia="ja-JP"/>
              </w:rPr>
            </w:pPr>
          </w:p>
        </w:tc>
      </w:tr>
      <w:tr w:rsidR="006D7ADB" w:rsidRPr="001C369B">
        <w:trPr>
          <w:cantSplit/>
          <w:trHeight w:val="403"/>
        </w:trPr>
        <w:tc>
          <w:tcPr>
            <w:tcW w:w="814" w:type="dxa"/>
            <w:noWrap/>
            <w:vAlign w:val="center"/>
          </w:tcPr>
          <w:p w:rsidR="00D5410B" w:rsidRPr="001C369B" w:rsidRDefault="00D5410B" w:rsidP="009F29BD">
            <w:pPr>
              <w:spacing w:before="20" w:after="20"/>
              <w:jc w:val="center"/>
              <w:rPr>
                <w:sz w:val="18"/>
                <w:lang w:eastAsia="ja-JP"/>
              </w:rPr>
            </w:pPr>
            <w:r w:rsidRPr="001C369B">
              <w:rPr>
                <w:sz w:val="18"/>
                <w:lang w:eastAsia="ja-JP"/>
              </w:rPr>
              <w:t>A10</w:t>
            </w:r>
          </w:p>
        </w:tc>
        <w:tc>
          <w:tcPr>
            <w:tcW w:w="620" w:type="dxa"/>
            <w:noWrap/>
            <w:vAlign w:val="center"/>
          </w:tcPr>
          <w:p w:rsidR="00D5410B" w:rsidRPr="006D7ADB" w:rsidRDefault="00D5410B" w:rsidP="009F29BD">
            <w:pPr>
              <w:spacing w:before="40" w:after="40"/>
              <w:jc w:val="center"/>
              <w:rPr>
                <w:b/>
                <w:sz w:val="18"/>
                <w:lang w:eastAsia="ja-JP"/>
              </w:rPr>
            </w:pPr>
          </w:p>
        </w:tc>
        <w:tc>
          <w:tcPr>
            <w:tcW w:w="620" w:type="dxa"/>
            <w:noWrap/>
            <w:vAlign w:val="center"/>
          </w:tcPr>
          <w:p w:rsidR="00D5410B" w:rsidRPr="006D7ADB" w:rsidRDefault="00D5410B" w:rsidP="009F29BD">
            <w:pPr>
              <w:spacing w:before="40" w:after="40"/>
              <w:jc w:val="center"/>
              <w:rPr>
                <w:b/>
                <w:sz w:val="18"/>
                <w:lang w:eastAsia="ja-JP"/>
              </w:rPr>
            </w:pPr>
          </w:p>
        </w:tc>
        <w:tc>
          <w:tcPr>
            <w:tcW w:w="620" w:type="dxa"/>
            <w:tcBorders>
              <w:top w:val="single" w:sz="2" w:space="0" w:color="999999"/>
            </w:tcBorders>
            <w:shd w:val="clear" w:color="auto" w:fill="00928F"/>
            <w:noWrap/>
            <w:vAlign w:val="center"/>
          </w:tcPr>
          <w:p w:rsidR="00D5410B" w:rsidRPr="006D7ADB" w:rsidRDefault="004A0441" w:rsidP="009F29BD">
            <w:pPr>
              <w:spacing w:before="40" w:after="4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auto"/>
            <w:vAlign w:val="center"/>
          </w:tcPr>
          <w:p w:rsidR="00D5410B" w:rsidRPr="006D7ADB" w:rsidRDefault="00D5410B" w:rsidP="009F29BD">
            <w:pPr>
              <w:spacing w:before="40" w:after="40"/>
              <w:jc w:val="center"/>
              <w:rPr>
                <w:b/>
                <w:sz w:val="18"/>
                <w:lang w:eastAsia="ja-JP"/>
              </w:rPr>
            </w:pPr>
          </w:p>
        </w:tc>
        <w:tc>
          <w:tcPr>
            <w:tcW w:w="620" w:type="dxa"/>
            <w:noWrap/>
            <w:vAlign w:val="center"/>
          </w:tcPr>
          <w:p w:rsidR="00D5410B" w:rsidRPr="006D7ADB" w:rsidRDefault="00D5410B" w:rsidP="009F29BD">
            <w:pPr>
              <w:spacing w:before="40" w:after="40"/>
              <w:jc w:val="center"/>
              <w:rPr>
                <w:b/>
                <w:sz w:val="18"/>
                <w:lang w:eastAsia="ja-JP"/>
              </w:rPr>
            </w:pPr>
          </w:p>
        </w:tc>
        <w:tc>
          <w:tcPr>
            <w:tcW w:w="620" w:type="dxa"/>
            <w:shd w:val="clear" w:color="auto" w:fill="00928F"/>
            <w:noWrap/>
            <w:vAlign w:val="center"/>
          </w:tcPr>
          <w:p w:rsidR="00D5410B" w:rsidRPr="006D7ADB" w:rsidRDefault="004A0441" w:rsidP="009F29BD">
            <w:pPr>
              <w:spacing w:before="40" w:after="4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D5410B" w:rsidRPr="006D7ADB" w:rsidRDefault="00D5410B" w:rsidP="009F29BD">
            <w:pPr>
              <w:spacing w:before="40" w:after="40"/>
              <w:jc w:val="center"/>
              <w:rPr>
                <w:b/>
                <w:sz w:val="18"/>
                <w:lang w:eastAsia="ja-JP"/>
              </w:rPr>
            </w:pPr>
          </w:p>
        </w:tc>
        <w:tc>
          <w:tcPr>
            <w:tcW w:w="620" w:type="dxa"/>
            <w:vAlign w:val="center"/>
          </w:tcPr>
          <w:p w:rsidR="00D5410B" w:rsidRPr="006D7ADB" w:rsidRDefault="00D5410B" w:rsidP="009F29BD">
            <w:pPr>
              <w:spacing w:before="40" w:after="40"/>
              <w:jc w:val="center"/>
              <w:rPr>
                <w:sz w:val="18"/>
                <w:lang w:eastAsia="ja-JP"/>
              </w:rPr>
            </w:pPr>
          </w:p>
        </w:tc>
        <w:tc>
          <w:tcPr>
            <w:tcW w:w="621" w:type="dxa"/>
            <w:vAlign w:val="center"/>
          </w:tcPr>
          <w:p w:rsidR="00D5410B" w:rsidRPr="006D7ADB" w:rsidRDefault="00D5410B" w:rsidP="009F29BD">
            <w:pPr>
              <w:spacing w:before="40" w:after="40"/>
              <w:jc w:val="center"/>
              <w:rPr>
                <w:sz w:val="18"/>
                <w:szCs w:val="16"/>
                <w:lang w:eastAsia="ja-JP"/>
              </w:rPr>
            </w:pPr>
          </w:p>
        </w:tc>
        <w:tc>
          <w:tcPr>
            <w:tcW w:w="2970" w:type="dxa"/>
          </w:tcPr>
          <w:p w:rsidR="00D5410B" w:rsidRPr="001C369B" w:rsidRDefault="00D5410B" w:rsidP="009F29BD">
            <w:pPr>
              <w:spacing w:before="20" w:after="20"/>
              <w:jc w:val="center"/>
              <w:rPr>
                <w:sz w:val="18"/>
                <w:szCs w:val="16"/>
                <w:lang w:eastAsia="ja-JP"/>
              </w:rPr>
            </w:pPr>
          </w:p>
        </w:tc>
      </w:tr>
      <w:tr w:rsidR="006D7ADB" w:rsidRPr="001C369B">
        <w:trPr>
          <w:cantSplit/>
          <w:trHeight w:val="403"/>
        </w:trPr>
        <w:tc>
          <w:tcPr>
            <w:tcW w:w="814" w:type="dxa"/>
            <w:noWrap/>
            <w:vAlign w:val="center"/>
          </w:tcPr>
          <w:p w:rsidR="00D5410B" w:rsidRPr="001C369B" w:rsidRDefault="00D5410B" w:rsidP="009F29BD">
            <w:pPr>
              <w:spacing w:before="20" w:after="20"/>
              <w:jc w:val="center"/>
              <w:rPr>
                <w:sz w:val="18"/>
                <w:lang w:eastAsia="ja-JP"/>
              </w:rPr>
            </w:pPr>
            <w:r w:rsidRPr="001C369B">
              <w:rPr>
                <w:sz w:val="18"/>
                <w:lang w:eastAsia="ja-JP"/>
              </w:rPr>
              <w:t>A11</w:t>
            </w:r>
          </w:p>
        </w:tc>
        <w:tc>
          <w:tcPr>
            <w:tcW w:w="620" w:type="dxa"/>
            <w:shd w:val="clear" w:color="auto" w:fill="00928F"/>
            <w:noWrap/>
            <w:vAlign w:val="center"/>
          </w:tcPr>
          <w:p w:rsidR="00D5410B" w:rsidRPr="006D7ADB" w:rsidRDefault="004A0441" w:rsidP="009F29BD">
            <w:pPr>
              <w:spacing w:before="40" w:after="4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D5410B" w:rsidRPr="006D7ADB" w:rsidRDefault="00D5410B" w:rsidP="009F29BD">
            <w:pPr>
              <w:spacing w:before="40" w:after="40"/>
              <w:jc w:val="center"/>
              <w:rPr>
                <w:b/>
                <w:sz w:val="18"/>
                <w:lang w:eastAsia="ja-JP"/>
              </w:rPr>
            </w:pPr>
          </w:p>
        </w:tc>
        <w:tc>
          <w:tcPr>
            <w:tcW w:w="620" w:type="dxa"/>
            <w:shd w:val="clear" w:color="auto" w:fill="auto"/>
            <w:noWrap/>
            <w:vAlign w:val="center"/>
          </w:tcPr>
          <w:p w:rsidR="00D5410B" w:rsidRPr="006D7ADB" w:rsidRDefault="00D5410B" w:rsidP="009F29BD">
            <w:pPr>
              <w:spacing w:before="40" w:after="40"/>
              <w:jc w:val="center"/>
              <w:rPr>
                <w:b/>
                <w:sz w:val="18"/>
                <w:lang w:eastAsia="ja-JP"/>
              </w:rPr>
            </w:pPr>
          </w:p>
        </w:tc>
        <w:tc>
          <w:tcPr>
            <w:tcW w:w="620" w:type="dxa"/>
          </w:tcPr>
          <w:p w:rsidR="00D5410B" w:rsidRPr="006D7ADB" w:rsidRDefault="00D5410B" w:rsidP="009F29BD">
            <w:pPr>
              <w:spacing w:before="40" w:after="40"/>
              <w:jc w:val="center"/>
              <w:rPr>
                <w:b/>
                <w:sz w:val="18"/>
                <w:lang w:eastAsia="ja-JP"/>
              </w:rPr>
            </w:pPr>
          </w:p>
        </w:tc>
        <w:tc>
          <w:tcPr>
            <w:tcW w:w="620" w:type="dxa"/>
            <w:shd w:val="clear" w:color="auto" w:fill="00928F"/>
            <w:noWrap/>
            <w:vAlign w:val="center"/>
          </w:tcPr>
          <w:p w:rsidR="00D5410B" w:rsidRPr="006D7ADB" w:rsidRDefault="004A0441" w:rsidP="009F29BD">
            <w:pPr>
              <w:spacing w:before="40" w:after="4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auto"/>
            <w:noWrap/>
            <w:vAlign w:val="center"/>
          </w:tcPr>
          <w:p w:rsidR="00D5410B" w:rsidRPr="006D7ADB" w:rsidRDefault="00D5410B" w:rsidP="009F29BD">
            <w:pPr>
              <w:spacing w:before="40" w:after="40"/>
              <w:jc w:val="center"/>
              <w:rPr>
                <w:b/>
                <w:sz w:val="18"/>
                <w:lang w:eastAsia="ja-JP"/>
              </w:rPr>
            </w:pPr>
          </w:p>
        </w:tc>
        <w:tc>
          <w:tcPr>
            <w:tcW w:w="620" w:type="dxa"/>
            <w:noWrap/>
            <w:vAlign w:val="center"/>
          </w:tcPr>
          <w:p w:rsidR="00D5410B" w:rsidRPr="006D7ADB" w:rsidRDefault="00D5410B" w:rsidP="009F29BD">
            <w:pPr>
              <w:spacing w:before="40" w:after="40"/>
              <w:jc w:val="center"/>
              <w:rPr>
                <w:b/>
                <w:sz w:val="18"/>
                <w:lang w:eastAsia="ja-JP"/>
              </w:rPr>
            </w:pPr>
          </w:p>
        </w:tc>
        <w:tc>
          <w:tcPr>
            <w:tcW w:w="620" w:type="dxa"/>
            <w:vAlign w:val="center"/>
          </w:tcPr>
          <w:p w:rsidR="00D5410B" w:rsidRPr="006D7ADB" w:rsidRDefault="00D5410B" w:rsidP="009F29BD">
            <w:pPr>
              <w:spacing w:before="40" w:after="40"/>
              <w:jc w:val="center"/>
              <w:rPr>
                <w:sz w:val="18"/>
                <w:lang w:eastAsia="ja-JP"/>
              </w:rPr>
            </w:pPr>
          </w:p>
        </w:tc>
        <w:tc>
          <w:tcPr>
            <w:tcW w:w="621" w:type="dxa"/>
            <w:vAlign w:val="center"/>
          </w:tcPr>
          <w:p w:rsidR="00D5410B" w:rsidRPr="006D7ADB" w:rsidRDefault="00D5410B" w:rsidP="009F29BD">
            <w:pPr>
              <w:spacing w:before="40" w:after="40"/>
              <w:jc w:val="center"/>
              <w:rPr>
                <w:sz w:val="18"/>
                <w:szCs w:val="16"/>
                <w:lang w:eastAsia="ja-JP"/>
              </w:rPr>
            </w:pPr>
          </w:p>
        </w:tc>
        <w:tc>
          <w:tcPr>
            <w:tcW w:w="2970" w:type="dxa"/>
          </w:tcPr>
          <w:p w:rsidR="00D5410B" w:rsidRPr="001C369B" w:rsidRDefault="00D5410B" w:rsidP="009F29BD">
            <w:pPr>
              <w:spacing w:before="20" w:after="20"/>
              <w:rPr>
                <w:b/>
                <w:bCs/>
                <w:sz w:val="18"/>
                <w:szCs w:val="16"/>
                <w:lang w:eastAsia="ja-JP"/>
              </w:rPr>
            </w:pPr>
          </w:p>
        </w:tc>
      </w:tr>
      <w:tr w:rsidR="006D7ADB" w:rsidRPr="006D7ADB">
        <w:tblPrEx>
          <w:tblBorders>
            <w:bottom w:val="none" w:sz="0" w:space="0" w:color="auto"/>
            <w:insideH w:val="none" w:sz="0" w:space="0" w:color="auto"/>
            <w:insideV w:val="none" w:sz="0" w:space="0" w:color="auto"/>
          </w:tblBorders>
        </w:tblPrEx>
        <w:trPr>
          <w:trHeight w:val="255"/>
        </w:trPr>
        <w:tc>
          <w:tcPr>
            <w:tcW w:w="9365" w:type="dxa"/>
            <w:gridSpan w:val="11"/>
          </w:tcPr>
          <w:p w:rsidR="006D7ADB" w:rsidRPr="006D7ADB" w:rsidRDefault="006D7ADB" w:rsidP="009F29BD">
            <w:pPr>
              <w:keepNext/>
              <w:keepLines w:val="0"/>
              <w:jc w:val="center"/>
              <w:rPr>
                <w:color w:val="0D7976"/>
                <w:sz w:val="20"/>
                <w:szCs w:val="16"/>
                <w:lang w:eastAsia="ja-JP"/>
              </w:rPr>
            </w:pPr>
            <w:r w:rsidRPr="006D7ADB">
              <w:rPr>
                <w:b/>
                <w:bCs/>
                <w:color w:val="0D7976"/>
                <w:sz w:val="20"/>
                <w:lang w:eastAsia="ja-JP"/>
              </w:rPr>
              <w:lastRenderedPageBreak/>
              <w:t>Core Logical Security Requirements</w:t>
            </w:r>
          </w:p>
        </w:tc>
      </w:tr>
      <w:tr w:rsidR="00A03FD4" w:rsidRPr="001C369B">
        <w:trPr>
          <w:cantSplit/>
          <w:trHeight w:val="382"/>
        </w:trPr>
        <w:tc>
          <w:tcPr>
            <w:tcW w:w="814" w:type="dxa"/>
            <w:vAlign w:val="center"/>
          </w:tcPr>
          <w:p w:rsidR="00A03FD4" w:rsidRPr="001C369B" w:rsidRDefault="00A03FD4" w:rsidP="009F29BD">
            <w:pPr>
              <w:keepNext/>
              <w:keepLines w:val="0"/>
              <w:spacing w:before="20" w:after="20"/>
              <w:jc w:val="center"/>
              <w:rPr>
                <w:sz w:val="18"/>
                <w:lang w:eastAsia="ja-JP"/>
              </w:rPr>
            </w:pPr>
            <w:r w:rsidRPr="001C369B">
              <w:rPr>
                <w:sz w:val="18"/>
                <w:lang w:eastAsia="ja-JP"/>
              </w:rPr>
              <w:t>B1</w:t>
            </w:r>
          </w:p>
        </w:tc>
        <w:tc>
          <w:tcPr>
            <w:tcW w:w="620" w:type="dxa"/>
            <w:shd w:val="clear" w:color="auto" w:fill="00928F"/>
            <w:noWrap/>
            <w:vAlign w:val="center"/>
          </w:tcPr>
          <w:p w:rsidR="00A03FD4" w:rsidRPr="006D7ADB" w:rsidRDefault="00A03FD4" w:rsidP="009F29BD">
            <w:pPr>
              <w:keepNext/>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A03FD4" w:rsidRPr="006D7ADB" w:rsidRDefault="00A03FD4" w:rsidP="009F29BD">
            <w:pPr>
              <w:keepNext/>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9F29BD">
            <w:pPr>
              <w:keepNext/>
              <w:keepLines w:val="0"/>
              <w:spacing w:before="20" w:after="20"/>
              <w:jc w:val="center"/>
              <w:rPr>
                <w:b/>
                <w:sz w:val="18"/>
                <w:lang w:eastAsia="ja-JP"/>
              </w:rPr>
            </w:pPr>
          </w:p>
        </w:tc>
        <w:tc>
          <w:tcPr>
            <w:tcW w:w="620" w:type="dxa"/>
          </w:tcPr>
          <w:p w:rsidR="00A03FD4" w:rsidRPr="006D7ADB" w:rsidRDefault="00A03FD4" w:rsidP="009F29BD">
            <w:pPr>
              <w:keepNext/>
              <w:keepLines w:val="0"/>
              <w:spacing w:before="20" w:after="20"/>
              <w:jc w:val="center"/>
              <w:rPr>
                <w:b/>
                <w:sz w:val="18"/>
                <w:lang w:eastAsia="ja-JP"/>
              </w:rPr>
            </w:pPr>
          </w:p>
        </w:tc>
        <w:tc>
          <w:tcPr>
            <w:tcW w:w="620" w:type="dxa"/>
            <w:noWrap/>
            <w:vAlign w:val="center"/>
          </w:tcPr>
          <w:p w:rsidR="00A03FD4" w:rsidRPr="006D7ADB" w:rsidRDefault="00A03FD4" w:rsidP="009F29BD">
            <w:pPr>
              <w:keepNext/>
              <w:keepLines w:val="0"/>
              <w:spacing w:before="20" w:after="20"/>
              <w:jc w:val="center"/>
              <w:rPr>
                <w:b/>
                <w:sz w:val="18"/>
                <w:lang w:eastAsia="ja-JP"/>
              </w:rPr>
            </w:pPr>
          </w:p>
        </w:tc>
        <w:tc>
          <w:tcPr>
            <w:tcW w:w="620" w:type="dxa"/>
            <w:noWrap/>
            <w:vAlign w:val="center"/>
          </w:tcPr>
          <w:p w:rsidR="00A03FD4" w:rsidRPr="006D7ADB" w:rsidRDefault="00A03FD4" w:rsidP="009F29BD">
            <w:pPr>
              <w:keepNext/>
              <w:keepLines w:val="0"/>
              <w:spacing w:before="20" w:after="20"/>
              <w:jc w:val="center"/>
              <w:rPr>
                <w:b/>
                <w:sz w:val="18"/>
                <w:lang w:eastAsia="ja-JP"/>
              </w:rPr>
            </w:pPr>
          </w:p>
        </w:tc>
        <w:tc>
          <w:tcPr>
            <w:tcW w:w="620" w:type="dxa"/>
            <w:noWrap/>
            <w:vAlign w:val="center"/>
          </w:tcPr>
          <w:p w:rsidR="00A03FD4" w:rsidRPr="006D7ADB" w:rsidRDefault="00A03FD4" w:rsidP="009F29BD">
            <w:pPr>
              <w:keepNext/>
              <w:keepLines w:val="0"/>
              <w:spacing w:before="20" w:after="20"/>
              <w:jc w:val="center"/>
              <w:rPr>
                <w:b/>
                <w:sz w:val="18"/>
                <w:lang w:eastAsia="ja-JP"/>
              </w:rPr>
            </w:pPr>
          </w:p>
        </w:tc>
        <w:tc>
          <w:tcPr>
            <w:tcW w:w="620" w:type="dxa"/>
            <w:shd w:val="clear" w:color="auto" w:fill="00928F"/>
            <w:vAlign w:val="center"/>
          </w:tcPr>
          <w:p w:rsidR="00A03FD4" w:rsidRPr="006D7ADB" w:rsidRDefault="00260373" w:rsidP="009F29BD">
            <w:pPr>
              <w:keepNext/>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1" w:type="dxa"/>
            <w:shd w:val="clear" w:color="auto" w:fill="00928F"/>
            <w:vAlign w:val="center"/>
          </w:tcPr>
          <w:p w:rsidR="00A03FD4" w:rsidRPr="006D7ADB" w:rsidRDefault="00260373" w:rsidP="009F29BD">
            <w:pPr>
              <w:keepNext/>
              <w:keepLines w:val="0"/>
              <w:spacing w:before="20" w:after="20"/>
              <w:jc w:val="center"/>
              <w:rPr>
                <w:b/>
                <w:color w:val="FFFFFF" w:themeColor="background1"/>
                <w:sz w:val="18"/>
                <w:szCs w:val="16"/>
                <w:lang w:eastAsia="ja-JP"/>
              </w:rPr>
            </w:pPr>
            <w:r w:rsidRPr="006D7ADB">
              <w:rPr>
                <w:b/>
                <w:color w:val="FFFFFF" w:themeColor="background1"/>
                <w:sz w:val="18"/>
                <w:szCs w:val="16"/>
                <w:lang w:eastAsia="ja-JP"/>
              </w:rPr>
              <w:t>x</w:t>
            </w:r>
          </w:p>
        </w:tc>
        <w:tc>
          <w:tcPr>
            <w:tcW w:w="2970" w:type="dxa"/>
            <w:vAlign w:val="center"/>
          </w:tcPr>
          <w:p w:rsidR="00A03FD4" w:rsidRPr="001C369B" w:rsidRDefault="00A03FD4" w:rsidP="009F29BD">
            <w:pPr>
              <w:keepNext/>
              <w:keepLines w:val="0"/>
              <w:spacing w:before="20" w:after="20"/>
              <w:jc w:val="center"/>
              <w:rPr>
                <w:sz w:val="18"/>
                <w:szCs w:val="16"/>
                <w:lang w:eastAsia="ja-JP"/>
              </w:rPr>
            </w:pPr>
          </w:p>
        </w:tc>
      </w:tr>
      <w:tr w:rsidR="00A03FD4" w:rsidRPr="001C369B">
        <w:trPr>
          <w:cantSplit/>
          <w:trHeight w:val="382"/>
        </w:trPr>
        <w:tc>
          <w:tcPr>
            <w:tcW w:w="814" w:type="dxa"/>
            <w:noWrap/>
            <w:vAlign w:val="center"/>
          </w:tcPr>
          <w:p w:rsidR="00A03FD4" w:rsidRPr="001C369B" w:rsidRDefault="00A03FD4" w:rsidP="009F29BD">
            <w:pPr>
              <w:keepNext/>
              <w:keepLines w:val="0"/>
              <w:spacing w:before="20" w:after="20"/>
              <w:jc w:val="center"/>
              <w:rPr>
                <w:sz w:val="18"/>
                <w:lang w:eastAsia="ja-JP"/>
              </w:rPr>
            </w:pPr>
            <w:r w:rsidRPr="001C369B" w:rsidDel="005030C8">
              <w:rPr>
                <w:sz w:val="18"/>
                <w:lang w:eastAsia="ja-JP"/>
              </w:rPr>
              <w:t>B</w:t>
            </w:r>
            <w:r w:rsidRPr="001C369B">
              <w:rPr>
                <w:sz w:val="18"/>
                <w:lang w:eastAsia="ja-JP"/>
              </w:rPr>
              <w:t>2</w:t>
            </w:r>
          </w:p>
        </w:tc>
        <w:tc>
          <w:tcPr>
            <w:tcW w:w="620" w:type="dxa"/>
            <w:shd w:val="clear" w:color="auto" w:fill="00928F"/>
            <w:noWrap/>
            <w:vAlign w:val="center"/>
          </w:tcPr>
          <w:p w:rsidR="00A03FD4" w:rsidRPr="006D7ADB" w:rsidRDefault="00A03FD4" w:rsidP="009F29BD">
            <w:pPr>
              <w:keepNext/>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A03FD4" w:rsidRPr="006D7ADB" w:rsidRDefault="00A03FD4" w:rsidP="009F29BD">
            <w:pPr>
              <w:keepNext/>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9F29BD">
            <w:pPr>
              <w:keepNext/>
              <w:keepLines w:val="0"/>
              <w:spacing w:before="20" w:after="20"/>
              <w:jc w:val="center"/>
              <w:rPr>
                <w:b/>
                <w:sz w:val="18"/>
                <w:lang w:eastAsia="ja-JP"/>
              </w:rPr>
            </w:pPr>
          </w:p>
        </w:tc>
        <w:tc>
          <w:tcPr>
            <w:tcW w:w="620" w:type="dxa"/>
          </w:tcPr>
          <w:p w:rsidR="00A03FD4" w:rsidRPr="006D7ADB" w:rsidRDefault="00A03FD4" w:rsidP="009F29BD">
            <w:pPr>
              <w:keepNext/>
              <w:keepLines w:val="0"/>
              <w:spacing w:before="20" w:after="20"/>
              <w:jc w:val="center"/>
              <w:rPr>
                <w:b/>
                <w:sz w:val="18"/>
                <w:lang w:eastAsia="ja-JP"/>
              </w:rPr>
            </w:pPr>
          </w:p>
        </w:tc>
        <w:tc>
          <w:tcPr>
            <w:tcW w:w="620" w:type="dxa"/>
            <w:noWrap/>
            <w:vAlign w:val="center"/>
          </w:tcPr>
          <w:p w:rsidR="00A03FD4" w:rsidRPr="006D7ADB" w:rsidRDefault="00A03FD4" w:rsidP="009F29BD">
            <w:pPr>
              <w:keepNext/>
              <w:keepLines w:val="0"/>
              <w:spacing w:before="20" w:after="20"/>
              <w:jc w:val="center"/>
              <w:rPr>
                <w:b/>
                <w:sz w:val="18"/>
                <w:lang w:eastAsia="ja-JP"/>
              </w:rPr>
            </w:pPr>
          </w:p>
        </w:tc>
        <w:tc>
          <w:tcPr>
            <w:tcW w:w="620" w:type="dxa"/>
            <w:noWrap/>
            <w:vAlign w:val="center"/>
          </w:tcPr>
          <w:p w:rsidR="00A03FD4" w:rsidRPr="006D7ADB" w:rsidRDefault="00A03FD4" w:rsidP="009F29BD">
            <w:pPr>
              <w:keepNext/>
              <w:keepLines w:val="0"/>
              <w:spacing w:before="20" w:after="20"/>
              <w:jc w:val="center"/>
              <w:rPr>
                <w:b/>
                <w:sz w:val="18"/>
                <w:lang w:eastAsia="ja-JP"/>
              </w:rPr>
            </w:pPr>
          </w:p>
        </w:tc>
        <w:tc>
          <w:tcPr>
            <w:tcW w:w="620" w:type="dxa"/>
            <w:noWrap/>
            <w:vAlign w:val="center"/>
          </w:tcPr>
          <w:p w:rsidR="00A03FD4" w:rsidRPr="006D7ADB" w:rsidRDefault="00A03FD4" w:rsidP="009F29BD">
            <w:pPr>
              <w:keepNext/>
              <w:keepLines w:val="0"/>
              <w:spacing w:before="20" w:after="20"/>
              <w:jc w:val="center"/>
              <w:rPr>
                <w:b/>
                <w:sz w:val="18"/>
                <w:lang w:eastAsia="ja-JP"/>
              </w:rPr>
            </w:pPr>
          </w:p>
        </w:tc>
        <w:tc>
          <w:tcPr>
            <w:tcW w:w="620" w:type="dxa"/>
            <w:vAlign w:val="center"/>
          </w:tcPr>
          <w:p w:rsidR="00A03FD4" w:rsidRPr="006D7ADB" w:rsidRDefault="00A03FD4" w:rsidP="009F29BD">
            <w:pPr>
              <w:keepNext/>
              <w:keepLines w:val="0"/>
              <w:spacing w:before="20" w:after="20"/>
              <w:jc w:val="center"/>
              <w:rPr>
                <w:b/>
                <w:sz w:val="18"/>
                <w:lang w:eastAsia="ja-JP"/>
              </w:rPr>
            </w:pPr>
          </w:p>
        </w:tc>
        <w:tc>
          <w:tcPr>
            <w:tcW w:w="621" w:type="dxa"/>
            <w:vAlign w:val="center"/>
          </w:tcPr>
          <w:p w:rsidR="00A03FD4" w:rsidRPr="006D7ADB" w:rsidRDefault="00A03FD4" w:rsidP="009F29BD">
            <w:pPr>
              <w:keepNext/>
              <w:keepLines w:val="0"/>
              <w:spacing w:before="20" w:after="20"/>
              <w:jc w:val="center"/>
              <w:rPr>
                <w:b/>
                <w:sz w:val="18"/>
                <w:szCs w:val="16"/>
                <w:lang w:eastAsia="ja-JP"/>
              </w:rPr>
            </w:pPr>
          </w:p>
        </w:tc>
        <w:tc>
          <w:tcPr>
            <w:tcW w:w="2970" w:type="dxa"/>
          </w:tcPr>
          <w:p w:rsidR="00A03FD4" w:rsidRPr="001C369B" w:rsidRDefault="00A03FD4" w:rsidP="009F29BD">
            <w:pPr>
              <w:keepNext/>
              <w:keepLines w:val="0"/>
              <w:spacing w:before="20" w:after="20"/>
              <w:jc w:val="center"/>
              <w:rPr>
                <w:sz w:val="18"/>
                <w:szCs w:val="16"/>
                <w:lang w:eastAsia="ja-JP"/>
              </w:rPr>
            </w:pPr>
          </w:p>
        </w:tc>
      </w:tr>
      <w:tr w:rsidR="00A03FD4" w:rsidRPr="001C369B">
        <w:trPr>
          <w:cantSplit/>
          <w:trHeight w:val="382"/>
        </w:trPr>
        <w:tc>
          <w:tcPr>
            <w:tcW w:w="814" w:type="dxa"/>
            <w:noWrap/>
            <w:vAlign w:val="center"/>
          </w:tcPr>
          <w:p w:rsidR="00A03FD4" w:rsidRPr="001C369B" w:rsidRDefault="00A03FD4" w:rsidP="009F29BD">
            <w:pPr>
              <w:keepNext/>
              <w:keepLines w:val="0"/>
              <w:spacing w:before="20" w:after="20"/>
              <w:jc w:val="center"/>
              <w:rPr>
                <w:sz w:val="18"/>
                <w:lang w:eastAsia="ja-JP"/>
              </w:rPr>
            </w:pPr>
            <w:r w:rsidRPr="001C369B">
              <w:rPr>
                <w:sz w:val="18"/>
                <w:lang w:eastAsia="ja-JP"/>
              </w:rPr>
              <w:t>B3</w:t>
            </w:r>
          </w:p>
        </w:tc>
        <w:tc>
          <w:tcPr>
            <w:tcW w:w="620" w:type="dxa"/>
            <w:shd w:val="clear" w:color="auto" w:fill="00928F"/>
            <w:noWrap/>
            <w:vAlign w:val="center"/>
          </w:tcPr>
          <w:p w:rsidR="00A03FD4" w:rsidRPr="006D7ADB" w:rsidRDefault="00A03FD4" w:rsidP="009F29BD">
            <w:pPr>
              <w:keepNext/>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A03FD4" w:rsidRPr="006D7ADB" w:rsidRDefault="00A03FD4" w:rsidP="009F29BD">
            <w:pPr>
              <w:keepNext/>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9F29BD">
            <w:pPr>
              <w:keepNext/>
              <w:keepLines w:val="0"/>
              <w:spacing w:before="20" w:after="20"/>
              <w:jc w:val="center"/>
              <w:rPr>
                <w:b/>
                <w:sz w:val="18"/>
                <w:lang w:eastAsia="ja-JP"/>
              </w:rPr>
            </w:pPr>
          </w:p>
        </w:tc>
        <w:tc>
          <w:tcPr>
            <w:tcW w:w="620" w:type="dxa"/>
          </w:tcPr>
          <w:p w:rsidR="00A03FD4" w:rsidRPr="006D7ADB" w:rsidRDefault="00A03FD4" w:rsidP="009F29BD">
            <w:pPr>
              <w:keepNext/>
              <w:keepLines w:val="0"/>
              <w:spacing w:before="20" w:after="20"/>
              <w:jc w:val="center"/>
              <w:rPr>
                <w:b/>
                <w:sz w:val="18"/>
                <w:lang w:eastAsia="ja-JP"/>
              </w:rPr>
            </w:pPr>
          </w:p>
        </w:tc>
        <w:tc>
          <w:tcPr>
            <w:tcW w:w="620" w:type="dxa"/>
            <w:noWrap/>
            <w:vAlign w:val="center"/>
          </w:tcPr>
          <w:p w:rsidR="00A03FD4" w:rsidRPr="006D7ADB" w:rsidRDefault="00A03FD4" w:rsidP="009F29BD">
            <w:pPr>
              <w:keepNext/>
              <w:keepLines w:val="0"/>
              <w:spacing w:before="20" w:after="20"/>
              <w:jc w:val="center"/>
              <w:rPr>
                <w:b/>
                <w:sz w:val="18"/>
                <w:lang w:eastAsia="ja-JP"/>
              </w:rPr>
            </w:pPr>
          </w:p>
        </w:tc>
        <w:tc>
          <w:tcPr>
            <w:tcW w:w="620" w:type="dxa"/>
            <w:noWrap/>
            <w:vAlign w:val="center"/>
          </w:tcPr>
          <w:p w:rsidR="00A03FD4" w:rsidRPr="006D7ADB" w:rsidRDefault="00A03FD4" w:rsidP="009F29BD">
            <w:pPr>
              <w:keepNext/>
              <w:keepLines w:val="0"/>
              <w:spacing w:before="20" w:after="20"/>
              <w:jc w:val="center"/>
              <w:rPr>
                <w:b/>
                <w:sz w:val="18"/>
                <w:lang w:eastAsia="ja-JP"/>
              </w:rPr>
            </w:pPr>
          </w:p>
        </w:tc>
        <w:tc>
          <w:tcPr>
            <w:tcW w:w="620" w:type="dxa"/>
            <w:noWrap/>
            <w:vAlign w:val="center"/>
          </w:tcPr>
          <w:p w:rsidR="00A03FD4" w:rsidRPr="006D7ADB" w:rsidRDefault="00A03FD4" w:rsidP="009F29BD">
            <w:pPr>
              <w:keepNext/>
              <w:keepLines w:val="0"/>
              <w:spacing w:before="20" w:after="20"/>
              <w:jc w:val="center"/>
              <w:rPr>
                <w:b/>
                <w:sz w:val="18"/>
                <w:lang w:eastAsia="ja-JP"/>
              </w:rPr>
            </w:pPr>
          </w:p>
        </w:tc>
        <w:tc>
          <w:tcPr>
            <w:tcW w:w="620" w:type="dxa"/>
            <w:vAlign w:val="center"/>
          </w:tcPr>
          <w:p w:rsidR="00A03FD4" w:rsidRPr="006D7ADB" w:rsidRDefault="00A03FD4" w:rsidP="009F29BD">
            <w:pPr>
              <w:keepNext/>
              <w:keepLines w:val="0"/>
              <w:spacing w:before="20" w:after="20"/>
              <w:jc w:val="center"/>
              <w:rPr>
                <w:b/>
                <w:sz w:val="18"/>
                <w:lang w:eastAsia="ja-JP"/>
              </w:rPr>
            </w:pPr>
          </w:p>
        </w:tc>
        <w:tc>
          <w:tcPr>
            <w:tcW w:w="621" w:type="dxa"/>
            <w:vAlign w:val="center"/>
          </w:tcPr>
          <w:p w:rsidR="00A03FD4" w:rsidRPr="006D7ADB" w:rsidRDefault="00A03FD4" w:rsidP="009F29BD">
            <w:pPr>
              <w:keepNext/>
              <w:keepLines w:val="0"/>
              <w:spacing w:before="20" w:after="20"/>
              <w:jc w:val="center"/>
              <w:rPr>
                <w:b/>
                <w:sz w:val="18"/>
                <w:szCs w:val="16"/>
                <w:lang w:eastAsia="ja-JP"/>
              </w:rPr>
            </w:pPr>
          </w:p>
        </w:tc>
        <w:tc>
          <w:tcPr>
            <w:tcW w:w="2970" w:type="dxa"/>
          </w:tcPr>
          <w:p w:rsidR="00A03FD4" w:rsidRPr="001C369B" w:rsidRDefault="00A03FD4" w:rsidP="009F29BD">
            <w:pPr>
              <w:keepNext/>
              <w:keepLines w:val="0"/>
              <w:spacing w:before="20" w:after="20"/>
              <w:jc w:val="center"/>
              <w:rPr>
                <w:sz w:val="18"/>
                <w:szCs w:val="16"/>
                <w:lang w:eastAsia="ja-JP"/>
              </w:rPr>
            </w:pPr>
          </w:p>
        </w:tc>
      </w:tr>
      <w:tr w:rsidR="00A03FD4" w:rsidRPr="001C369B">
        <w:trPr>
          <w:cantSplit/>
          <w:trHeight w:val="382"/>
        </w:trPr>
        <w:tc>
          <w:tcPr>
            <w:tcW w:w="814" w:type="dxa"/>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B4</w:t>
            </w: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vAlign w:val="center"/>
          </w:tcPr>
          <w:p w:rsidR="00A03FD4" w:rsidRPr="006D7ADB" w:rsidRDefault="00A03FD4" w:rsidP="00B5677B">
            <w:pPr>
              <w:keepLines w:val="0"/>
              <w:spacing w:before="20" w:after="20"/>
              <w:jc w:val="center"/>
              <w:rPr>
                <w:b/>
                <w:sz w:val="18"/>
                <w:lang w:eastAsia="ja-JP"/>
              </w:rPr>
            </w:pPr>
          </w:p>
        </w:tc>
        <w:tc>
          <w:tcPr>
            <w:tcW w:w="621" w:type="dxa"/>
            <w:vAlign w:val="center"/>
          </w:tcPr>
          <w:p w:rsidR="00A03FD4" w:rsidRPr="006D7ADB" w:rsidRDefault="00A03FD4" w:rsidP="00B5677B">
            <w:pPr>
              <w:keepLines w:val="0"/>
              <w:spacing w:before="20" w:after="20"/>
              <w:jc w:val="center"/>
              <w:rPr>
                <w:b/>
                <w:sz w:val="18"/>
                <w:szCs w:val="16"/>
                <w:lang w:eastAsia="ja-JP"/>
              </w:rPr>
            </w:pPr>
          </w:p>
        </w:tc>
        <w:tc>
          <w:tcPr>
            <w:tcW w:w="2970" w:type="dxa"/>
          </w:tcPr>
          <w:p w:rsidR="00A03FD4" w:rsidRPr="001C369B" w:rsidRDefault="00A03FD4" w:rsidP="00303908">
            <w:pPr>
              <w:keepLines w:val="0"/>
              <w:spacing w:before="20" w:after="20"/>
              <w:jc w:val="center"/>
              <w:rPr>
                <w:sz w:val="18"/>
                <w:szCs w:val="16"/>
                <w:lang w:eastAsia="ja-JP"/>
              </w:rPr>
            </w:pPr>
          </w:p>
        </w:tc>
      </w:tr>
      <w:tr w:rsidR="004A0441" w:rsidRPr="001C369B">
        <w:trPr>
          <w:cantSplit/>
          <w:trHeight w:val="382"/>
        </w:trPr>
        <w:tc>
          <w:tcPr>
            <w:tcW w:w="814" w:type="dxa"/>
            <w:noWrap/>
            <w:vAlign w:val="center"/>
          </w:tcPr>
          <w:p w:rsidR="004A0441" w:rsidRPr="001C369B" w:rsidDel="006149AF" w:rsidRDefault="004A0441" w:rsidP="00B5677B">
            <w:pPr>
              <w:keepLines w:val="0"/>
              <w:spacing w:before="20" w:after="20"/>
              <w:jc w:val="center"/>
              <w:rPr>
                <w:sz w:val="18"/>
                <w:lang w:eastAsia="ja-JP"/>
              </w:rPr>
            </w:pPr>
            <w:r w:rsidRPr="001C369B">
              <w:rPr>
                <w:sz w:val="18"/>
                <w:lang w:eastAsia="ja-JP"/>
              </w:rPr>
              <w:t>B4.1</w:t>
            </w:r>
          </w:p>
        </w:tc>
        <w:tc>
          <w:tcPr>
            <w:tcW w:w="620" w:type="dxa"/>
            <w:shd w:val="clear" w:color="auto" w:fill="00928F"/>
            <w:noWrap/>
            <w:vAlign w:val="center"/>
          </w:tcPr>
          <w:p w:rsidR="004A0441" w:rsidRPr="006D7ADB" w:rsidRDefault="004A0441"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4A0441" w:rsidRPr="006D7ADB" w:rsidRDefault="004A0441"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4A0441" w:rsidRPr="006D7ADB" w:rsidRDefault="004A0441" w:rsidP="00B5677B">
            <w:pPr>
              <w:keepLines w:val="0"/>
              <w:spacing w:before="20" w:after="20"/>
              <w:jc w:val="center"/>
              <w:rPr>
                <w:b/>
                <w:sz w:val="18"/>
                <w:lang w:eastAsia="ja-JP"/>
              </w:rPr>
            </w:pPr>
          </w:p>
        </w:tc>
        <w:tc>
          <w:tcPr>
            <w:tcW w:w="620" w:type="dxa"/>
          </w:tcPr>
          <w:p w:rsidR="004A0441" w:rsidRPr="006D7ADB" w:rsidRDefault="004A0441" w:rsidP="00B5677B">
            <w:pPr>
              <w:keepLines w:val="0"/>
              <w:spacing w:before="20" w:after="20"/>
              <w:jc w:val="center"/>
              <w:rPr>
                <w:b/>
                <w:sz w:val="18"/>
                <w:lang w:eastAsia="ja-JP"/>
              </w:rPr>
            </w:pPr>
          </w:p>
        </w:tc>
        <w:tc>
          <w:tcPr>
            <w:tcW w:w="620" w:type="dxa"/>
            <w:noWrap/>
            <w:vAlign w:val="center"/>
          </w:tcPr>
          <w:p w:rsidR="004A0441" w:rsidRPr="006D7ADB" w:rsidRDefault="004A0441" w:rsidP="00B5677B">
            <w:pPr>
              <w:keepLines w:val="0"/>
              <w:spacing w:before="20" w:after="20"/>
              <w:jc w:val="center"/>
              <w:rPr>
                <w:b/>
                <w:sz w:val="18"/>
                <w:lang w:eastAsia="ja-JP"/>
              </w:rPr>
            </w:pPr>
          </w:p>
        </w:tc>
        <w:tc>
          <w:tcPr>
            <w:tcW w:w="620" w:type="dxa"/>
            <w:noWrap/>
            <w:vAlign w:val="center"/>
          </w:tcPr>
          <w:p w:rsidR="004A0441" w:rsidRPr="006D7ADB" w:rsidRDefault="004A0441" w:rsidP="00B5677B">
            <w:pPr>
              <w:keepLines w:val="0"/>
              <w:spacing w:before="20" w:after="20"/>
              <w:jc w:val="center"/>
              <w:rPr>
                <w:b/>
                <w:sz w:val="18"/>
                <w:lang w:eastAsia="ja-JP"/>
              </w:rPr>
            </w:pPr>
          </w:p>
        </w:tc>
        <w:tc>
          <w:tcPr>
            <w:tcW w:w="620" w:type="dxa"/>
            <w:noWrap/>
            <w:vAlign w:val="center"/>
          </w:tcPr>
          <w:p w:rsidR="004A0441" w:rsidRPr="006D7ADB" w:rsidRDefault="004A0441" w:rsidP="00B5677B">
            <w:pPr>
              <w:keepLines w:val="0"/>
              <w:spacing w:before="20" w:after="20"/>
              <w:jc w:val="center"/>
              <w:rPr>
                <w:b/>
                <w:sz w:val="18"/>
                <w:lang w:eastAsia="ja-JP"/>
              </w:rPr>
            </w:pPr>
          </w:p>
        </w:tc>
        <w:tc>
          <w:tcPr>
            <w:tcW w:w="620" w:type="dxa"/>
            <w:vAlign w:val="center"/>
          </w:tcPr>
          <w:p w:rsidR="004A0441" w:rsidRPr="006D7ADB" w:rsidRDefault="004A0441" w:rsidP="00B5677B">
            <w:pPr>
              <w:keepLines w:val="0"/>
              <w:spacing w:before="20" w:after="20"/>
              <w:jc w:val="center"/>
              <w:rPr>
                <w:b/>
                <w:sz w:val="18"/>
                <w:lang w:eastAsia="ja-JP"/>
              </w:rPr>
            </w:pPr>
          </w:p>
        </w:tc>
        <w:tc>
          <w:tcPr>
            <w:tcW w:w="621" w:type="dxa"/>
            <w:vAlign w:val="center"/>
          </w:tcPr>
          <w:p w:rsidR="004A0441" w:rsidRPr="006D7ADB" w:rsidRDefault="004A0441" w:rsidP="00B5677B">
            <w:pPr>
              <w:keepLines w:val="0"/>
              <w:spacing w:before="20" w:after="20"/>
              <w:jc w:val="center"/>
              <w:rPr>
                <w:b/>
                <w:sz w:val="18"/>
                <w:szCs w:val="16"/>
                <w:lang w:eastAsia="ja-JP"/>
              </w:rPr>
            </w:pPr>
          </w:p>
        </w:tc>
        <w:tc>
          <w:tcPr>
            <w:tcW w:w="2970" w:type="dxa"/>
          </w:tcPr>
          <w:p w:rsidR="004A0441" w:rsidRPr="001C369B" w:rsidRDefault="004A0441" w:rsidP="00303908">
            <w:pPr>
              <w:keepLines w:val="0"/>
              <w:spacing w:before="20" w:after="20"/>
              <w:jc w:val="center"/>
              <w:rPr>
                <w:sz w:val="18"/>
                <w:szCs w:val="16"/>
                <w:lang w:eastAsia="ja-JP"/>
              </w:rPr>
            </w:pPr>
          </w:p>
        </w:tc>
      </w:tr>
      <w:tr w:rsidR="00A03FD4" w:rsidRPr="001C369B">
        <w:trPr>
          <w:cantSplit/>
          <w:trHeight w:val="382"/>
        </w:trPr>
        <w:tc>
          <w:tcPr>
            <w:tcW w:w="814" w:type="dxa"/>
            <w:noWrap/>
            <w:vAlign w:val="center"/>
          </w:tcPr>
          <w:p w:rsidR="00A03FD4" w:rsidRPr="001C369B" w:rsidRDefault="00A03FD4" w:rsidP="00B5677B">
            <w:pPr>
              <w:keepLines w:val="0"/>
              <w:spacing w:before="20" w:after="20"/>
              <w:jc w:val="center"/>
              <w:rPr>
                <w:sz w:val="18"/>
                <w:lang w:eastAsia="ja-JP"/>
              </w:rPr>
            </w:pPr>
            <w:r w:rsidRPr="001C369B" w:rsidDel="006149AF">
              <w:rPr>
                <w:sz w:val="18"/>
                <w:lang w:eastAsia="ja-JP"/>
              </w:rPr>
              <w:t>B</w:t>
            </w:r>
            <w:r w:rsidRPr="001C369B">
              <w:rPr>
                <w:sz w:val="18"/>
                <w:lang w:eastAsia="ja-JP"/>
              </w:rPr>
              <w:t>5</w:t>
            </w: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vAlign w:val="center"/>
          </w:tcPr>
          <w:p w:rsidR="00A03FD4" w:rsidRPr="006D7ADB" w:rsidRDefault="00A03FD4" w:rsidP="00B5677B">
            <w:pPr>
              <w:keepLines w:val="0"/>
              <w:spacing w:before="20" w:after="20"/>
              <w:jc w:val="center"/>
              <w:rPr>
                <w:b/>
                <w:sz w:val="18"/>
                <w:lang w:eastAsia="ja-JP"/>
              </w:rPr>
            </w:pPr>
          </w:p>
        </w:tc>
        <w:tc>
          <w:tcPr>
            <w:tcW w:w="621" w:type="dxa"/>
            <w:vAlign w:val="center"/>
          </w:tcPr>
          <w:p w:rsidR="00A03FD4" w:rsidRPr="006D7ADB" w:rsidRDefault="00A03FD4" w:rsidP="00B5677B">
            <w:pPr>
              <w:keepLines w:val="0"/>
              <w:spacing w:before="20" w:after="20"/>
              <w:jc w:val="center"/>
              <w:rPr>
                <w:b/>
                <w:sz w:val="18"/>
                <w:szCs w:val="16"/>
                <w:lang w:eastAsia="ja-JP"/>
              </w:rPr>
            </w:pPr>
          </w:p>
        </w:tc>
        <w:tc>
          <w:tcPr>
            <w:tcW w:w="2970" w:type="dxa"/>
          </w:tcPr>
          <w:p w:rsidR="00A03FD4" w:rsidRPr="001C369B" w:rsidRDefault="00A03FD4" w:rsidP="00303908">
            <w:pPr>
              <w:keepLines w:val="0"/>
              <w:spacing w:before="20" w:after="20"/>
              <w:jc w:val="center"/>
              <w:rPr>
                <w:sz w:val="18"/>
                <w:szCs w:val="16"/>
                <w:lang w:eastAsia="ja-JP"/>
              </w:rPr>
            </w:pPr>
          </w:p>
        </w:tc>
      </w:tr>
      <w:tr w:rsidR="00A03FD4" w:rsidRPr="001C369B">
        <w:trPr>
          <w:cantSplit/>
          <w:trHeight w:val="382"/>
        </w:trPr>
        <w:tc>
          <w:tcPr>
            <w:tcW w:w="814" w:type="dxa"/>
            <w:noWrap/>
            <w:vAlign w:val="center"/>
          </w:tcPr>
          <w:p w:rsidR="00A03FD4" w:rsidRPr="001C369B" w:rsidRDefault="00A03FD4" w:rsidP="00B5677B">
            <w:pPr>
              <w:keepLines w:val="0"/>
              <w:spacing w:before="20" w:after="20"/>
              <w:jc w:val="center"/>
              <w:rPr>
                <w:sz w:val="18"/>
                <w:lang w:eastAsia="ja-JP"/>
              </w:rPr>
            </w:pPr>
            <w:r w:rsidRPr="001C369B" w:rsidDel="006149AF">
              <w:rPr>
                <w:sz w:val="18"/>
                <w:lang w:eastAsia="ja-JP"/>
              </w:rPr>
              <w:t>B</w:t>
            </w:r>
            <w:r w:rsidRPr="001C369B">
              <w:rPr>
                <w:sz w:val="18"/>
                <w:lang w:eastAsia="ja-JP"/>
              </w:rPr>
              <w:t>6</w:t>
            </w: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vAlign w:val="center"/>
          </w:tcPr>
          <w:p w:rsidR="00A03FD4" w:rsidRPr="006D7ADB" w:rsidRDefault="00A03FD4" w:rsidP="00B5677B">
            <w:pPr>
              <w:keepLines w:val="0"/>
              <w:spacing w:before="20" w:after="20"/>
              <w:jc w:val="center"/>
              <w:rPr>
                <w:b/>
                <w:sz w:val="18"/>
                <w:lang w:eastAsia="ja-JP"/>
              </w:rPr>
            </w:pPr>
          </w:p>
        </w:tc>
        <w:tc>
          <w:tcPr>
            <w:tcW w:w="621" w:type="dxa"/>
            <w:vAlign w:val="center"/>
          </w:tcPr>
          <w:p w:rsidR="00A03FD4" w:rsidRPr="006D7ADB" w:rsidRDefault="00A03FD4" w:rsidP="00B5677B">
            <w:pPr>
              <w:keepLines w:val="0"/>
              <w:spacing w:before="20" w:after="20"/>
              <w:jc w:val="center"/>
              <w:rPr>
                <w:b/>
                <w:sz w:val="18"/>
                <w:szCs w:val="16"/>
                <w:lang w:eastAsia="ja-JP"/>
              </w:rPr>
            </w:pPr>
          </w:p>
        </w:tc>
        <w:tc>
          <w:tcPr>
            <w:tcW w:w="2970" w:type="dxa"/>
          </w:tcPr>
          <w:p w:rsidR="00A03FD4" w:rsidRPr="001C369B" w:rsidRDefault="00A03FD4" w:rsidP="00303908">
            <w:pPr>
              <w:keepLines w:val="0"/>
              <w:spacing w:before="20" w:after="20"/>
              <w:jc w:val="center"/>
              <w:rPr>
                <w:sz w:val="18"/>
                <w:szCs w:val="16"/>
                <w:lang w:eastAsia="ja-JP"/>
              </w:rPr>
            </w:pPr>
          </w:p>
        </w:tc>
      </w:tr>
      <w:tr w:rsidR="00A03FD4" w:rsidRPr="001C369B">
        <w:trPr>
          <w:cantSplit/>
          <w:trHeight w:val="382"/>
        </w:trPr>
        <w:tc>
          <w:tcPr>
            <w:tcW w:w="814" w:type="dxa"/>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B7</w:t>
            </w: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vAlign w:val="center"/>
          </w:tcPr>
          <w:p w:rsidR="00A03FD4" w:rsidRPr="006D7ADB" w:rsidRDefault="00A03FD4" w:rsidP="00B5677B">
            <w:pPr>
              <w:keepLines w:val="0"/>
              <w:spacing w:before="20" w:after="20"/>
              <w:jc w:val="center"/>
              <w:rPr>
                <w:b/>
                <w:sz w:val="18"/>
                <w:lang w:eastAsia="ja-JP"/>
              </w:rPr>
            </w:pPr>
          </w:p>
        </w:tc>
        <w:tc>
          <w:tcPr>
            <w:tcW w:w="621" w:type="dxa"/>
            <w:vAlign w:val="center"/>
          </w:tcPr>
          <w:p w:rsidR="00A03FD4" w:rsidRPr="006D7ADB" w:rsidRDefault="00A03FD4" w:rsidP="00B5677B">
            <w:pPr>
              <w:keepLines w:val="0"/>
              <w:spacing w:before="20" w:after="20"/>
              <w:jc w:val="center"/>
              <w:rPr>
                <w:b/>
                <w:sz w:val="18"/>
                <w:szCs w:val="16"/>
                <w:lang w:eastAsia="ja-JP"/>
              </w:rPr>
            </w:pPr>
          </w:p>
        </w:tc>
        <w:tc>
          <w:tcPr>
            <w:tcW w:w="2970" w:type="dxa"/>
          </w:tcPr>
          <w:p w:rsidR="00A03FD4" w:rsidRPr="001C369B" w:rsidRDefault="00A03FD4" w:rsidP="00303908">
            <w:pPr>
              <w:keepLines w:val="0"/>
              <w:spacing w:before="20" w:after="20"/>
              <w:jc w:val="center"/>
              <w:rPr>
                <w:sz w:val="18"/>
                <w:szCs w:val="16"/>
                <w:lang w:eastAsia="ja-JP"/>
              </w:rPr>
            </w:pPr>
          </w:p>
        </w:tc>
      </w:tr>
      <w:tr w:rsidR="00A03FD4" w:rsidRPr="001C369B">
        <w:trPr>
          <w:cantSplit/>
          <w:trHeight w:val="382"/>
        </w:trPr>
        <w:tc>
          <w:tcPr>
            <w:tcW w:w="814" w:type="dxa"/>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B8</w:t>
            </w: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vAlign w:val="center"/>
          </w:tcPr>
          <w:p w:rsidR="00A03FD4" w:rsidRPr="006D7ADB" w:rsidRDefault="00A03FD4" w:rsidP="00B5677B">
            <w:pPr>
              <w:keepLines w:val="0"/>
              <w:spacing w:before="20" w:after="20"/>
              <w:jc w:val="center"/>
              <w:rPr>
                <w:b/>
                <w:sz w:val="18"/>
                <w:lang w:eastAsia="ja-JP"/>
              </w:rPr>
            </w:pPr>
          </w:p>
        </w:tc>
        <w:tc>
          <w:tcPr>
            <w:tcW w:w="621" w:type="dxa"/>
            <w:vAlign w:val="center"/>
          </w:tcPr>
          <w:p w:rsidR="00A03FD4" w:rsidRPr="006D7ADB" w:rsidRDefault="00A03FD4" w:rsidP="00B5677B">
            <w:pPr>
              <w:keepLines w:val="0"/>
              <w:spacing w:before="20" w:after="20"/>
              <w:jc w:val="center"/>
              <w:rPr>
                <w:b/>
                <w:sz w:val="18"/>
                <w:szCs w:val="16"/>
                <w:lang w:eastAsia="ja-JP"/>
              </w:rPr>
            </w:pPr>
          </w:p>
        </w:tc>
        <w:tc>
          <w:tcPr>
            <w:tcW w:w="2970" w:type="dxa"/>
          </w:tcPr>
          <w:p w:rsidR="00A03FD4" w:rsidRPr="001C369B" w:rsidRDefault="00A03FD4" w:rsidP="00303908">
            <w:pPr>
              <w:keepLines w:val="0"/>
              <w:spacing w:before="20" w:after="20"/>
              <w:jc w:val="center"/>
              <w:rPr>
                <w:sz w:val="18"/>
                <w:szCs w:val="16"/>
                <w:lang w:eastAsia="ja-JP"/>
              </w:rPr>
            </w:pPr>
          </w:p>
        </w:tc>
      </w:tr>
      <w:tr w:rsidR="00A03FD4" w:rsidRPr="001C369B">
        <w:trPr>
          <w:cantSplit/>
          <w:trHeight w:val="382"/>
        </w:trPr>
        <w:tc>
          <w:tcPr>
            <w:tcW w:w="814" w:type="dxa"/>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B9</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shd w:val="clear" w:color="auto" w:fill="00928F"/>
            <w:vAlign w:val="center"/>
          </w:tcPr>
          <w:p w:rsidR="00A03FD4" w:rsidRPr="006D7ADB" w:rsidRDefault="00890BB3"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1" w:type="dxa"/>
            <w:shd w:val="clear" w:color="auto" w:fill="00928F"/>
            <w:vAlign w:val="center"/>
          </w:tcPr>
          <w:p w:rsidR="00A03FD4" w:rsidRPr="006D7ADB" w:rsidRDefault="00890BB3" w:rsidP="00B5677B">
            <w:pPr>
              <w:keepLines w:val="0"/>
              <w:spacing w:before="20" w:after="20"/>
              <w:jc w:val="center"/>
              <w:rPr>
                <w:b/>
                <w:color w:val="FFFFFF" w:themeColor="background1"/>
                <w:sz w:val="18"/>
                <w:szCs w:val="16"/>
                <w:lang w:eastAsia="ja-JP"/>
              </w:rPr>
            </w:pPr>
            <w:r w:rsidRPr="006D7ADB">
              <w:rPr>
                <w:b/>
                <w:color w:val="FFFFFF" w:themeColor="background1"/>
                <w:sz w:val="18"/>
                <w:szCs w:val="16"/>
                <w:lang w:eastAsia="ja-JP"/>
              </w:rPr>
              <w:t>x</w:t>
            </w:r>
          </w:p>
        </w:tc>
        <w:tc>
          <w:tcPr>
            <w:tcW w:w="2970" w:type="dxa"/>
          </w:tcPr>
          <w:p w:rsidR="00A03FD4" w:rsidRPr="001C369B" w:rsidRDefault="00A03FD4" w:rsidP="00303908">
            <w:pPr>
              <w:keepLines w:val="0"/>
              <w:spacing w:before="20" w:after="20"/>
              <w:jc w:val="center"/>
              <w:rPr>
                <w:sz w:val="18"/>
                <w:szCs w:val="16"/>
                <w:lang w:eastAsia="ja-JP"/>
              </w:rPr>
            </w:pPr>
          </w:p>
        </w:tc>
      </w:tr>
      <w:tr w:rsidR="00A03FD4" w:rsidRPr="001C369B">
        <w:trPr>
          <w:cantSplit/>
          <w:trHeight w:val="382"/>
        </w:trPr>
        <w:tc>
          <w:tcPr>
            <w:tcW w:w="814" w:type="dxa"/>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B10</w:t>
            </w: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vAlign w:val="center"/>
          </w:tcPr>
          <w:p w:rsidR="00A03FD4" w:rsidRPr="006D7ADB" w:rsidRDefault="00A03FD4" w:rsidP="00B5677B">
            <w:pPr>
              <w:keepLines w:val="0"/>
              <w:spacing w:before="20" w:after="20"/>
              <w:jc w:val="center"/>
              <w:rPr>
                <w:b/>
                <w:sz w:val="18"/>
                <w:lang w:eastAsia="ja-JP"/>
              </w:rPr>
            </w:pPr>
          </w:p>
        </w:tc>
        <w:tc>
          <w:tcPr>
            <w:tcW w:w="621" w:type="dxa"/>
            <w:vAlign w:val="center"/>
          </w:tcPr>
          <w:p w:rsidR="00A03FD4" w:rsidRPr="006D7ADB" w:rsidRDefault="00A03FD4" w:rsidP="00B5677B">
            <w:pPr>
              <w:keepLines w:val="0"/>
              <w:spacing w:before="20" w:after="20"/>
              <w:jc w:val="center"/>
              <w:rPr>
                <w:b/>
                <w:sz w:val="18"/>
                <w:szCs w:val="16"/>
                <w:lang w:eastAsia="ja-JP"/>
              </w:rPr>
            </w:pPr>
          </w:p>
        </w:tc>
        <w:tc>
          <w:tcPr>
            <w:tcW w:w="2970" w:type="dxa"/>
          </w:tcPr>
          <w:p w:rsidR="00A03FD4" w:rsidRPr="001C369B" w:rsidRDefault="00A03FD4" w:rsidP="00303908">
            <w:pPr>
              <w:keepLines w:val="0"/>
              <w:spacing w:before="20" w:after="20"/>
              <w:jc w:val="center"/>
              <w:rPr>
                <w:sz w:val="18"/>
                <w:szCs w:val="16"/>
                <w:lang w:eastAsia="ja-JP"/>
              </w:rPr>
            </w:pPr>
          </w:p>
        </w:tc>
      </w:tr>
      <w:tr w:rsidR="00A03FD4" w:rsidRPr="001C369B">
        <w:trPr>
          <w:cantSplit/>
          <w:trHeight w:val="382"/>
        </w:trPr>
        <w:tc>
          <w:tcPr>
            <w:tcW w:w="814" w:type="dxa"/>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B11</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vAlign w:val="center"/>
          </w:tcPr>
          <w:p w:rsidR="00A03FD4" w:rsidRPr="006D7ADB" w:rsidRDefault="00A03FD4" w:rsidP="00B5677B">
            <w:pPr>
              <w:keepLines w:val="0"/>
              <w:spacing w:before="20" w:after="20"/>
              <w:jc w:val="center"/>
              <w:rPr>
                <w:b/>
                <w:sz w:val="18"/>
                <w:lang w:eastAsia="ja-JP"/>
              </w:rPr>
            </w:pPr>
          </w:p>
        </w:tc>
        <w:tc>
          <w:tcPr>
            <w:tcW w:w="621" w:type="dxa"/>
            <w:vAlign w:val="center"/>
          </w:tcPr>
          <w:p w:rsidR="00A03FD4" w:rsidRPr="006D7ADB" w:rsidRDefault="00A03FD4" w:rsidP="00B5677B">
            <w:pPr>
              <w:keepLines w:val="0"/>
              <w:spacing w:before="20" w:after="20"/>
              <w:jc w:val="center"/>
              <w:rPr>
                <w:b/>
                <w:sz w:val="18"/>
                <w:szCs w:val="16"/>
                <w:lang w:eastAsia="ja-JP"/>
              </w:rPr>
            </w:pPr>
          </w:p>
        </w:tc>
        <w:tc>
          <w:tcPr>
            <w:tcW w:w="2970" w:type="dxa"/>
          </w:tcPr>
          <w:p w:rsidR="00A03FD4" w:rsidRPr="001C369B" w:rsidRDefault="00A03FD4" w:rsidP="00303908">
            <w:pPr>
              <w:keepLines w:val="0"/>
              <w:spacing w:before="20" w:after="20"/>
              <w:jc w:val="center"/>
              <w:rPr>
                <w:sz w:val="18"/>
                <w:szCs w:val="16"/>
                <w:lang w:eastAsia="ja-JP"/>
              </w:rPr>
            </w:pPr>
          </w:p>
        </w:tc>
      </w:tr>
      <w:tr w:rsidR="00A03FD4" w:rsidRPr="001C369B">
        <w:trPr>
          <w:cantSplit/>
          <w:trHeight w:val="382"/>
        </w:trPr>
        <w:tc>
          <w:tcPr>
            <w:tcW w:w="814" w:type="dxa"/>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B12</w:t>
            </w: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vAlign w:val="center"/>
          </w:tcPr>
          <w:p w:rsidR="00A03FD4" w:rsidRPr="006D7ADB" w:rsidRDefault="00A03FD4" w:rsidP="00B5677B">
            <w:pPr>
              <w:keepLines w:val="0"/>
              <w:spacing w:before="20" w:after="20"/>
              <w:jc w:val="center"/>
              <w:rPr>
                <w:b/>
                <w:sz w:val="18"/>
                <w:lang w:eastAsia="ja-JP"/>
              </w:rPr>
            </w:pPr>
          </w:p>
        </w:tc>
        <w:tc>
          <w:tcPr>
            <w:tcW w:w="621" w:type="dxa"/>
            <w:vAlign w:val="center"/>
          </w:tcPr>
          <w:p w:rsidR="00A03FD4" w:rsidRPr="006D7ADB" w:rsidRDefault="00A03FD4" w:rsidP="00B5677B">
            <w:pPr>
              <w:keepLines w:val="0"/>
              <w:spacing w:before="20" w:after="20"/>
              <w:jc w:val="center"/>
              <w:rPr>
                <w:b/>
                <w:sz w:val="18"/>
                <w:szCs w:val="16"/>
                <w:lang w:eastAsia="ja-JP"/>
              </w:rPr>
            </w:pPr>
          </w:p>
        </w:tc>
        <w:tc>
          <w:tcPr>
            <w:tcW w:w="2970" w:type="dxa"/>
          </w:tcPr>
          <w:p w:rsidR="00A03FD4" w:rsidRPr="001C369B" w:rsidRDefault="00A03FD4" w:rsidP="00303908">
            <w:pPr>
              <w:keepLines w:val="0"/>
              <w:spacing w:before="20" w:after="20"/>
              <w:jc w:val="center"/>
              <w:rPr>
                <w:sz w:val="18"/>
                <w:szCs w:val="16"/>
                <w:lang w:eastAsia="ja-JP"/>
              </w:rPr>
            </w:pPr>
          </w:p>
        </w:tc>
      </w:tr>
      <w:tr w:rsidR="00A03FD4" w:rsidRPr="001C369B">
        <w:trPr>
          <w:cantSplit/>
          <w:trHeight w:val="382"/>
        </w:trPr>
        <w:tc>
          <w:tcPr>
            <w:tcW w:w="814" w:type="dxa"/>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B13</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vAlign w:val="center"/>
          </w:tcPr>
          <w:p w:rsidR="00A03FD4" w:rsidRPr="006D7ADB" w:rsidRDefault="00A03FD4" w:rsidP="00B5677B">
            <w:pPr>
              <w:keepLines w:val="0"/>
              <w:spacing w:before="20" w:after="20"/>
              <w:jc w:val="center"/>
              <w:rPr>
                <w:b/>
                <w:sz w:val="18"/>
                <w:lang w:eastAsia="ja-JP"/>
              </w:rPr>
            </w:pPr>
          </w:p>
        </w:tc>
        <w:tc>
          <w:tcPr>
            <w:tcW w:w="621" w:type="dxa"/>
            <w:vAlign w:val="center"/>
          </w:tcPr>
          <w:p w:rsidR="00A03FD4" w:rsidRPr="006D7ADB" w:rsidRDefault="00A03FD4" w:rsidP="00B5677B">
            <w:pPr>
              <w:keepLines w:val="0"/>
              <w:spacing w:before="20" w:after="20"/>
              <w:jc w:val="center"/>
              <w:rPr>
                <w:b/>
                <w:sz w:val="18"/>
                <w:szCs w:val="16"/>
                <w:lang w:eastAsia="ja-JP"/>
              </w:rPr>
            </w:pPr>
          </w:p>
        </w:tc>
        <w:tc>
          <w:tcPr>
            <w:tcW w:w="2970" w:type="dxa"/>
          </w:tcPr>
          <w:p w:rsidR="00A03FD4" w:rsidRPr="001C369B" w:rsidRDefault="00A03FD4" w:rsidP="00303908">
            <w:pPr>
              <w:keepLines w:val="0"/>
              <w:spacing w:before="20" w:after="20"/>
              <w:rPr>
                <w:sz w:val="18"/>
                <w:szCs w:val="16"/>
                <w:lang w:eastAsia="ja-JP"/>
              </w:rPr>
            </w:pPr>
          </w:p>
        </w:tc>
      </w:tr>
      <w:tr w:rsidR="00A03FD4" w:rsidRPr="001C369B">
        <w:trPr>
          <w:cantSplit/>
          <w:trHeight w:val="382"/>
        </w:trPr>
        <w:tc>
          <w:tcPr>
            <w:tcW w:w="814" w:type="dxa"/>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B14</w:t>
            </w: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vAlign w:val="center"/>
          </w:tcPr>
          <w:p w:rsidR="00A03FD4" w:rsidRPr="006D7ADB" w:rsidRDefault="00A03FD4" w:rsidP="00B5677B">
            <w:pPr>
              <w:keepLines w:val="0"/>
              <w:spacing w:before="20" w:after="20"/>
              <w:jc w:val="center"/>
              <w:rPr>
                <w:b/>
                <w:sz w:val="18"/>
                <w:lang w:eastAsia="ja-JP"/>
              </w:rPr>
            </w:pPr>
          </w:p>
        </w:tc>
        <w:tc>
          <w:tcPr>
            <w:tcW w:w="621" w:type="dxa"/>
            <w:vAlign w:val="center"/>
          </w:tcPr>
          <w:p w:rsidR="00A03FD4" w:rsidRPr="006D7ADB" w:rsidRDefault="00A03FD4" w:rsidP="00B5677B">
            <w:pPr>
              <w:keepLines w:val="0"/>
              <w:spacing w:before="20" w:after="20"/>
              <w:jc w:val="center"/>
              <w:rPr>
                <w:b/>
                <w:sz w:val="18"/>
                <w:szCs w:val="16"/>
                <w:lang w:eastAsia="ja-JP"/>
              </w:rPr>
            </w:pPr>
          </w:p>
        </w:tc>
        <w:tc>
          <w:tcPr>
            <w:tcW w:w="2970" w:type="dxa"/>
          </w:tcPr>
          <w:p w:rsidR="00A03FD4" w:rsidRPr="001C369B" w:rsidRDefault="00A03FD4" w:rsidP="00303908">
            <w:pPr>
              <w:keepLines w:val="0"/>
              <w:spacing w:before="20" w:after="20"/>
              <w:rPr>
                <w:sz w:val="18"/>
                <w:szCs w:val="16"/>
                <w:lang w:eastAsia="ja-JP"/>
              </w:rPr>
            </w:pPr>
          </w:p>
        </w:tc>
      </w:tr>
      <w:tr w:rsidR="00A03FD4" w:rsidRPr="001C369B">
        <w:trPr>
          <w:cantSplit/>
          <w:trHeight w:val="382"/>
        </w:trPr>
        <w:tc>
          <w:tcPr>
            <w:tcW w:w="814" w:type="dxa"/>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B15</w:t>
            </w: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tcBorders>
              <w:bottom w:val="single" w:sz="2" w:space="0" w:color="999999"/>
            </w:tcBorders>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vAlign w:val="center"/>
          </w:tcPr>
          <w:p w:rsidR="00A03FD4" w:rsidRPr="006D7ADB" w:rsidRDefault="00A03FD4" w:rsidP="00B5677B">
            <w:pPr>
              <w:keepLines w:val="0"/>
              <w:spacing w:before="20" w:after="20"/>
              <w:jc w:val="center"/>
              <w:rPr>
                <w:b/>
                <w:sz w:val="18"/>
                <w:lang w:eastAsia="ja-JP"/>
              </w:rPr>
            </w:pPr>
          </w:p>
        </w:tc>
        <w:tc>
          <w:tcPr>
            <w:tcW w:w="621" w:type="dxa"/>
            <w:vAlign w:val="center"/>
          </w:tcPr>
          <w:p w:rsidR="00A03FD4" w:rsidRPr="006D7ADB" w:rsidRDefault="00A03FD4" w:rsidP="00B5677B">
            <w:pPr>
              <w:keepLines w:val="0"/>
              <w:spacing w:before="20" w:after="20"/>
              <w:jc w:val="center"/>
              <w:rPr>
                <w:b/>
                <w:sz w:val="18"/>
                <w:szCs w:val="16"/>
                <w:lang w:eastAsia="ja-JP"/>
              </w:rPr>
            </w:pPr>
          </w:p>
        </w:tc>
        <w:tc>
          <w:tcPr>
            <w:tcW w:w="2970" w:type="dxa"/>
          </w:tcPr>
          <w:p w:rsidR="00A03FD4" w:rsidRPr="001C369B" w:rsidRDefault="00A03FD4" w:rsidP="00303908">
            <w:pPr>
              <w:keepLines w:val="0"/>
              <w:spacing w:before="20" w:after="20"/>
              <w:rPr>
                <w:sz w:val="18"/>
                <w:szCs w:val="16"/>
                <w:lang w:eastAsia="ja-JP"/>
              </w:rPr>
            </w:pPr>
          </w:p>
        </w:tc>
      </w:tr>
      <w:tr w:rsidR="00A03FD4" w:rsidRPr="001C369B">
        <w:trPr>
          <w:cantSplit/>
          <w:trHeight w:val="382"/>
        </w:trPr>
        <w:tc>
          <w:tcPr>
            <w:tcW w:w="814" w:type="dxa"/>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B16</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tcBorders>
              <w:top w:val="single" w:sz="2" w:space="0" w:color="999999"/>
            </w:tcBorders>
            <w:shd w:val="clear" w:color="auto" w:fill="auto"/>
          </w:tcPr>
          <w:p w:rsidR="00A03FD4" w:rsidRPr="006D7ADB" w:rsidRDefault="00A03FD4" w:rsidP="00B5677B">
            <w:pPr>
              <w:keepLines w:val="0"/>
              <w:spacing w:before="20" w:after="20"/>
              <w:jc w:val="center"/>
              <w:rPr>
                <w:b/>
                <w:sz w:val="18"/>
                <w:lang w:eastAsia="ja-JP"/>
              </w:rPr>
            </w:pP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vAlign w:val="center"/>
          </w:tcPr>
          <w:p w:rsidR="00A03FD4" w:rsidRPr="006D7ADB" w:rsidRDefault="00A03FD4" w:rsidP="00B5677B">
            <w:pPr>
              <w:keepLines w:val="0"/>
              <w:spacing w:before="20" w:after="20"/>
              <w:jc w:val="center"/>
              <w:rPr>
                <w:b/>
                <w:sz w:val="18"/>
                <w:lang w:eastAsia="ja-JP"/>
              </w:rPr>
            </w:pPr>
          </w:p>
        </w:tc>
        <w:tc>
          <w:tcPr>
            <w:tcW w:w="621" w:type="dxa"/>
            <w:vAlign w:val="center"/>
          </w:tcPr>
          <w:p w:rsidR="00A03FD4" w:rsidRPr="006D7ADB" w:rsidRDefault="00A03FD4" w:rsidP="00B5677B">
            <w:pPr>
              <w:keepLines w:val="0"/>
              <w:spacing w:before="20" w:after="20"/>
              <w:jc w:val="center"/>
              <w:rPr>
                <w:b/>
                <w:sz w:val="18"/>
                <w:szCs w:val="16"/>
                <w:lang w:eastAsia="ja-JP"/>
              </w:rPr>
            </w:pPr>
          </w:p>
        </w:tc>
        <w:tc>
          <w:tcPr>
            <w:tcW w:w="2970" w:type="dxa"/>
            <w:vAlign w:val="center"/>
          </w:tcPr>
          <w:p w:rsidR="00A03FD4" w:rsidRPr="001C369B" w:rsidRDefault="00A03FD4" w:rsidP="00303908">
            <w:pPr>
              <w:keepLines w:val="0"/>
              <w:spacing w:before="20" w:after="20"/>
              <w:rPr>
                <w:sz w:val="18"/>
                <w:szCs w:val="16"/>
                <w:lang w:eastAsia="ja-JP"/>
              </w:rPr>
            </w:pPr>
            <w:r w:rsidRPr="001C369B">
              <w:rPr>
                <w:i/>
                <w:sz w:val="18"/>
                <w:szCs w:val="16"/>
                <w:lang w:eastAsia="ja-JP"/>
              </w:rPr>
              <w:t>If keypad that can be used to enter non-PIN data.</w:t>
            </w:r>
          </w:p>
        </w:tc>
      </w:tr>
      <w:tr w:rsidR="00A03FD4" w:rsidRPr="001C369B">
        <w:trPr>
          <w:cantSplit/>
          <w:trHeight w:val="382"/>
        </w:trPr>
        <w:tc>
          <w:tcPr>
            <w:tcW w:w="814" w:type="dxa"/>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B17</w:t>
            </w: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vAlign w:val="center"/>
          </w:tcPr>
          <w:p w:rsidR="00A03FD4" w:rsidRPr="006D7ADB" w:rsidRDefault="00A03FD4" w:rsidP="00B5677B">
            <w:pPr>
              <w:keepLines w:val="0"/>
              <w:spacing w:before="20" w:after="20"/>
              <w:jc w:val="center"/>
              <w:rPr>
                <w:b/>
                <w:sz w:val="18"/>
                <w:lang w:eastAsia="ja-JP"/>
              </w:rPr>
            </w:pPr>
          </w:p>
        </w:tc>
        <w:tc>
          <w:tcPr>
            <w:tcW w:w="621" w:type="dxa"/>
            <w:vAlign w:val="center"/>
          </w:tcPr>
          <w:p w:rsidR="00A03FD4" w:rsidRPr="006D7ADB" w:rsidRDefault="00A03FD4" w:rsidP="00B5677B">
            <w:pPr>
              <w:keepLines w:val="0"/>
              <w:spacing w:before="20" w:after="20"/>
              <w:jc w:val="center"/>
              <w:rPr>
                <w:b/>
                <w:sz w:val="18"/>
                <w:szCs w:val="16"/>
                <w:lang w:eastAsia="ja-JP"/>
              </w:rPr>
            </w:pPr>
          </w:p>
        </w:tc>
        <w:tc>
          <w:tcPr>
            <w:tcW w:w="2970" w:type="dxa"/>
          </w:tcPr>
          <w:p w:rsidR="00A03FD4" w:rsidRPr="001C369B" w:rsidRDefault="00A03FD4" w:rsidP="00303908">
            <w:pPr>
              <w:keepLines w:val="0"/>
              <w:spacing w:before="20" w:after="20"/>
              <w:rPr>
                <w:sz w:val="18"/>
                <w:szCs w:val="16"/>
                <w:lang w:eastAsia="ja-JP"/>
              </w:rPr>
            </w:pPr>
          </w:p>
        </w:tc>
      </w:tr>
      <w:tr w:rsidR="00A03FD4" w:rsidRPr="001C369B">
        <w:trPr>
          <w:cantSplit/>
          <w:trHeight w:val="382"/>
        </w:trPr>
        <w:tc>
          <w:tcPr>
            <w:tcW w:w="814" w:type="dxa"/>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B18</w:t>
            </w: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vAlign w:val="center"/>
          </w:tcPr>
          <w:p w:rsidR="00A03FD4" w:rsidRPr="006D7ADB" w:rsidRDefault="00A03FD4" w:rsidP="00B5677B">
            <w:pPr>
              <w:keepLines w:val="0"/>
              <w:spacing w:before="20" w:after="20"/>
              <w:jc w:val="center"/>
              <w:rPr>
                <w:b/>
                <w:sz w:val="18"/>
                <w:lang w:eastAsia="ja-JP"/>
              </w:rPr>
            </w:pPr>
          </w:p>
        </w:tc>
        <w:tc>
          <w:tcPr>
            <w:tcW w:w="621" w:type="dxa"/>
            <w:vAlign w:val="center"/>
          </w:tcPr>
          <w:p w:rsidR="00A03FD4" w:rsidRPr="006D7ADB" w:rsidRDefault="00A03FD4" w:rsidP="00B5677B">
            <w:pPr>
              <w:keepLines w:val="0"/>
              <w:spacing w:before="20" w:after="20"/>
              <w:jc w:val="center"/>
              <w:rPr>
                <w:b/>
                <w:sz w:val="18"/>
                <w:szCs w:val="16"/>
                <w:lang w:eastAsia="ja-JP"/>
              </w:rPr>
            </w:pPr>
          </w:p>
        </w:tc>
        <w:tc>
          <w:tcPr>
            <w:tcW w:w="2970" w:type="dxa"/>
          </w:tcPr>
          <w:p w:rsidR="00A03FD4" w:rsidRPr="001C369B" w:rsidRDefault="00A03FD4" w:rsidP="00303908">
            <w:pPr>
              <w:keepLines w:val="0"/>
              <w:spacing w:before="20" w:after="20"/>
              <w:rPr>
                <w:sz w:val="18"/>
                <w:szCs w:val="16"/>
                <w:lang w:eastAsia="ja-JP"/>
              </w:rPr>
            </w:pPr>
          </w:p>
        </w:tc>
      </w:tr>
      <w:tr w:rsidR="00A03FD4" w:rsidRPr="001C369B">
        <w:trPr>
          <w:cantSplit/>
          <w:trHeight w:val="382"/>
        </w:trPr>
        <w:tc>
          <w:tcPr>
            <w:tcW w:w="814" w:type="dxa"/>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B19</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shd w:val="clear" w:color="auto" w:fill="00928F"/>
            <w:noWrap/>
            <w:vAlign w:val="center"/>
          </w:tcPr>
          <w:p w:rsidR="00A03FD4" w:rsidRPr="006D7ADB" w:rsidRDefault="00D90F4D" w:rsidP="00BA75C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vAlign w:val="center"/>
          </w:tcPr>
          <w:p w:rsidR="00A03FD4" w:rsidRPr="006D7ADB" w:rsidRDefault="00D90F4D" w:rsidP="00BA75C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vAlign w:val="center"/>
          </w:tcPr>
          <w:p w:rsidR="00A03FD4" w:rsidRPr="006D7ADB" w:rsidRDefault="00A03FD4" w:rsidP="00B5677B">
            <w:pPr>
              <w:keepLines w:val="0"/>
              <w:spacing w:before="20" w:after="20"/>
              <w:jc w:val="center"/>
              <w:rPr>
                <w:b/>
                <w:sz w:val="18"/>
                <w:lang w:eastAsia="ja-JP"/>
              </w:rPr>
            </w:pPr>
          </w:p>
        </w:tc>
        <w:tc>
          <w:tcPr>
            <w:tcW w:w="621" w:type="dxa"/>
            <w:vAlign w:val="center"/>
          </w:tcPr>
          <w:p w:rsidR="00A03FD4" w:rsidRPr="006D7ADB" w:rsidRDefault="00A03FD4" w:rsidP="00B5677B">
            <w:pPr>
              <w:keepLines w:val="0"/>
              <w:spacing w:before="20" w:after="20"/>
              <w:jc w:val="center"/>
              <w:rPr>
                <w:b/>
                <w:sz w:val="18"/>
                <w:szCs w:val="16"/>
                <w:lang w:eastAsia="ja-JP"/>
              </w:rPr>
            </w:pPr>
          </w:p>
        </w:tc>
        <w:tc>
          <w:tcPr>
            <w:tcW w:w="2970" w:type="dxa"/>
          </w:tcPr>
          <w:p w:rsidR="00A03FD4" w:rsidRPr="001C369B" w:rsidRDefault="00A03FD4" w:rsidP="00303908">
            <w:pPr>
              <w:keepLines w:val="0"/>
              <w:spacing w:before="20" w:after="20"/>
              <w:rPr>
                <w:sz w:val="18"/>
                <w:szCs w:val="16"/>
                <w:lang w:eastAsia="ja-JP"/>
              </w:rPr>
            </w:pPr>
          </w:p>
        </w:tc>
      </w:tr>
      <w:tr w:rsidR="006D7ADB" w:rsidRPr="001C369B">
        <w:trPr>
          <w:cantSplit/>
          <w:trHeight w:val="382"/>
        </w:trPr>
        <w:tc>
          <w:tcPr>
            <w:tcW w:w="814" w:type="dxa"/>
            <w:noWrap/>
            <w:vAlign w:val="center"/>
          </w:tcPr>
          <w:p w:rsidR="00B37256" w:rsidRPr="001C369B" w:rsidRDefault="00B37256" w:rsidP="00B5677B">
            <w:pPr>
              <w:keepLines w:val="0"/>
              <w:spacing w:before="20" w:after="20"/>
              <w:jc w:val="center"/>
              <w:rPr>
                <w:sz w:val="18"/>
                <w:lang w:eastAsia="ja-JP"/>
              </w:rPr>
            </w:pPr>
            <w:r w:rsidRPr="001C369B">
              <w:rPr>
                <w:sz w:val="18"/>
                <w:lang w:eastAsia="ja-JP"/>
              </w:rPr>
              <w:t>B20</w:t>
            </w:r>
          </w:p>
        </w:tc>
        <w:tc>
          <w:tcPr>
            <w:tcW w:w="620" w:type="dxa"/>
            <w:shd w:val="clear" w:color="auto" w:fill="00928F"/>
            <w:noWrap/>
            <w:vAlign w:val="center"/>
          </w:tcPr>
          <w:p w:rsidR="00B37256" w:rsidRPr="006D7ADB" w:rsidRDefault="00B37256"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B37256" w:rsidRPr="006D7ADB" w:rsidRDefault="00B37256"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B37256" w:rsidRPr="006D7ADB" w:rsidRDefault="00B37256" w:rsidP="00BA75C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vAlign w:val="center"/>
          </w:tcPr>
          <w:p w:rsidR="00B37256" w:rsidRPr="006D7ADB" w:rsidRDefault="00B37256" w:rsidP="00BA75C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B37256" w:rsidRPr="006D7ADB" w:rsidRDefault="00B37256"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B37256" w:rsidRPr="006D7ADB" w:rsidRDefault="00B37256"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noWrap/>
            <w:vAlign w:val="center"/>
          </w:tcPr>
          <w:p w:rsidR="00B37256" w:rsidRPr="006D7ADB" w:rsidRDefault="00B37256"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shd w:val="clear" w:color="auto" w:fill="00928F"/>
            <w:vAlign w:val="center"/>
          </w:tcPr>
          <w:p w:rsidR="00B37256" w:rsidRPr="006D7ADB" w:rsidRDefault="00B37256"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1" w:type="dxa"/>
            <w:shd w:val="clear" w:color="auto" w:fill="00928F"/>
            <w:vAlign w:val="center"/>
          </w:tcPr>
          <w:p w:rsidR="00B37256" w:rsidRPr="006D7ADB" w:rsidRDefault="00B37256" w:rsidP="00B5677B">
            <w:pPr>
              <w:keepLines w:val="0"/>
              <w:spacing w:before="20" w:after="20"/>
              <w:jc w:val="center"/>
              <w:rPr>
                <w:b/>
                <w:color w:val="FFFFFF" w:themeColor="background1"/>
                <w:sz w:val="18"/>
                <w:szCs w:val="16"/>
                <w:lang w:eastAsia="ja-JP"/>
              </w:rPr>
            </w:pPr>
            <w:r w:rsidRPr="006D7ADB">
              <w:rPr>
                <w:b/>
                <w:color w:val="FFFFFF" w:themeColor="background1"/>
                <w:sz w:val="18"/>
                <w:szCs w:val="16"/>
                <w:lang w:eastAsia="ja-JP"/>
              </w:rPr>
              <w:t>x</w:t>
            </w:r>
          </w:p>
        </w:tc>
        <w:tc>
          <w:tcPr>
            <w:tcW w:w="2970" w:type="dxa"/>
          </w:tcPr>
          <w:p w:rsidR="00B37256" w:rsidRPr="001C369B" w:rsidRDefault="00B37256" w:rsidP="00303908">
            <w:pPr>
              <w:keepLines w:val="0"/>
              <w:spacing w:before="20" w:after="20"/>
              <w:rPr>
                <w:sz w:val="18"/>
                <w:szCs w:val="16"/>
                <w:lang w:eastAsia="ja-JP"/>
              </w:rPr>
            </w:pPr>
          </w:p>
        </w:tc>
      </w:tr>
      <w:tr w:rsidR="00BA75CB" w:rsidRPr="001C369B">
        <w:trPr>
          <w:trHeight w:val="242"/>
        </w:trPr>
        <w:tc>
          <w:tcPr>
            <w:tcW w:w="9365" w:type="dxa"/>
            <w:gridSpan w:val="11"/>
          </w:tcPr>
          <w:p w:rsidR="00BA75CB" w:rsidRPr="001C369B" w:rsidRDefault="00BA75CB" w:rsidP="00303908">
            <w:pPr>
              <w:keepLines w:val="0"/>
              <w:spacing w:after="80"/>
              <w:jc w:val="center"/>
              <w:rPr>
                <w:b/>
                <w:bCs/>
                <w:sz w:val="24"/>
                <w:lang w:eastAsia="ja-JP"/>
              </w:rPr>
            </w:pPr>
            <w:r w:rsidRPr="001C369B">
              <w:rPr>
                <w:b/>
                <w:bCs/>
                <w:sz w:val="24"/>
                <w:lang w:eastAsia="ja-JP"/>
              </w:rPr>
              <w:t>Additional Online Requirement</w:t>
            </w:r>
          </w:p>
        </w:tc>
      </w:tr>
      <w:tr w:rsidR="00A03FD4" w:rsidRPr="001C369B">
        <w:trPr>
          <w:trHeight w:val="389"/>
        </w:trPr>
        <w:tc>
          <w:tcPr>
            <w:tcW w:w="814" w:type="dxa"/>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C1</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noWrap/>
            <w:vAlign w:val="center"/>
          </w:tcPr>
          <w:p w:rsidR="00A03FD4" w:rsidRPr="006D7ADB" w:rsidRDefault="00A03FD4" w:rsidP="00B5677B">
            <w:pPr>
              <w:keepLines w:val="0"/>
              <w:spacing w:before="20" w:after="20"/>
              <w:jc w:val="center"/>
              <w:rPr>
                <w:b/>
                <w:sz w:val="18"/>
                <w:lang w:eastAsia="ja-JP"/>
              </w:rPr>
            </w:pPr>
          </w:p>
        </w:tc>
        <w:tc>
          <w:tcPr>
            <w:tcW w:w="620" w:type="dxa"/>
          </w:tcPr>
          <w:p w:rsidR="00A03FD4" w:rsidRPr="006D7ADB" w:rsidRDefault="00A03FD4" w:rsidP="00B5677B">
            <w:pPr>
              <w:keepLines w:val="0"/>
              <w:spacing w:before="20" w:after="20"/>
              <w:jc w:val="center"/>
              <w:rPr>
                <w:b/>
                <w:sz w:val="18"/>
                <w:lang w:eastAsia="ja-JP"/>
              </w:rPr>
            </w:pPr>
          </w:p>
        </w:tc>
        <w:tc>
          <w:tcPr>
            <w:tcW w:w="620" w:type="dxa"/>
            <w:noWrap/>
            <w:vAlign w:val="center"/>
          </w:tcPr>
          <w:p w:rsidR="00A03FD4" w:rsidRPr="001C369B" w:rsidRDefault="00A03FD4" w:rsidP="00B5677B">
            <w:pPr>
              <w:keepLines w:val="0"/>
              <w:spacing w:before="20" w:after="20"/>
              <w:jc w:val="center"/>
              <w:rPr>
                <w:sz w:val="18"/>
                <w:lang w:eastAsia="ja-JP"/>
              </w:rPr>
            </w:pPr>
          </w:p>
        </w:tc>
        <w:tc>
          <w:tcPr>
            <w:tcW w:w="620" w:type="dxa"/>
            <w:noWrap/>
            <w:vAlign w:val="center"/>
          </w:tcPr>
          <w:p w:rsidR="00A03FD4" w:rsidRPr="001C369B" w:rsidRDefault="00A03FD4" w:rsidP="00B5677B">
            <w:pPr>
              <w:keepLines w:val="0"/>
              <w:spacing w:before="20" w:after="20"/>
              <w:jc w:val="center"/>
              <w:rPr>
                <w:sz w:val="18"/>
                <w:lang w:eastAsia="ja-JP"/>
              </w:rPr>
            </w:pPr>
          </w:p>
        </w:tc>
        <w:tc>
          <w:tcPr>
            <w:tcW w:w="620" w:type="dxa"/>
            <w:noWrap/>
            <w:vAlign w:val="center"/>
          </w:tcPr>
          <w:p w:rsidR="00A03FD4" w:rsidRPr="001C369B" w:rsidRDefault="00A03FD4" w:rsidP="00B5677B">
            <w:pPr>
              <w:keepLines w:val="0"/>
              <w:spacing w:before="20" w:after="20"/>
              <w:jc w:val="center"/>
              <w:rPr>
                <w:sz w:val="18"/>
                <w:lang w:eastAsia="ja-JP"/>
              </w:rPr>
            </w:pPr>
          </w:p>
        </w:tc>
        <w:tc>
          <w:tcPr>
            <w:tcW w:w="620" w:type="dxa"/>
            <w:vAlign w:val="center"/>
          </w:tcPr>
          <w:p w:rsidR="00A03FD4" w:rsidRPr="001C369B" w:rsidRDefault="00A03FD4" w:rsidP="00B5677B">
            <w:pPr>
              <w:keepLines w:val="0"/>
              <w:spacing w:before="20" w:after="20"/>
              <w:jc w:val="center"/>
              <w:rPr>
                <w:sz w:val="18"/>
                <w:lang w:eastAsia="ja-JP"/>
              </w:rPr>
            </w:pPr>
          </w:p>
        </w:tc>
        <w:tc>
          <w:tcPr>
            <w:tcW w:w="621" w:type="dxa"/>
            <w:vAlign w:val="center"/>
          </w:tcPr>
          <w:p w:rsidR="00A03FD4" w:rsidRPr="001C369B" w:rsidRDefault="00A03FD4" w:rsidP="00B5677B">
            <w:pPr>
              <w:keepLines w:val="0"/>
              <w:spacing w:before="20" w:after="20"/>
              <w:jc w:val="center"/>
              <w:rPr>
                <w:sz w:val="18"/>
                <w:szCs w:val="16"/>
                <w:lang w:eastAsia="ja-JP"/>
              </w:rPr>
            </w:pPr>
          </w:p>
        </w:tc>
        <w:tc>
          <w:tcPr>
            <w:tcW w:w="2970" w:type="dxa"/>
            <w:vAlign w:val="center"/>
          </w:tcPr>
          <w:p w:rsidR="00A03FD4" w:rsidRPr="001C369B" w:rsidRDefault="00A03FD4" w:rsidP="00B5677B">
            <w:pPr>
              <w:keepLines w:val="0"/>
              <w:spacing w:before="20" w:after="20"/>
              <w:jc w:val="center"/>
              <w:rPr>
                <w:sz w:val="18"/>
                <w:szCs w:val="16"/>
                <w:lang w:eastAsia="ja-JP"/>
              </w:rPr>
            </w:pPr>
          </w:p>
        </w:tc>
      </w:tr>
      <w:tr w:rsidR="00BA75CB" w:rsidRPr="001C369B">
        <w:trPr>
          <w:trHeight w:val="230"/>
        </w:trPr>
        <w:tc>
          <w:tcPr>
            <w:tcW w:w="9365" w:type="dxa"/>
            <w:gridSpan w:val="11"/>
          </w:tcPr>
          <w:p w:rsidR="00BA75CB" w:rsidRPr="001C369B" w:rsidRDefault="00BA75CB" w:rsidP="00303908">
            <w:pPr>
              <w:keepLines w:val="0"/>
              <w:spacing w:after="80"/>
              <w:jc w:val="center"/>
              <w:rPr>
                <w:b/>
                <w:bCs/>
                <w:sz w:val="24"/>
                <w:lang w:eastAsia="ja-JP"/>
              </w:rPr>
            </w:pPr>
            <w:r w:rsidRPr="001C369B">
              <w:rPr>
                <w:b/>
                <w:bCs/>
                <w:sz w:val="24"/>
                <w:lang w:eastAsia="ja-JP"/>
              </w:rPr>
              <w:t>Additional Offline Requirements</w:t>
            </w:r>
          </w:p>
        </w:tc>
      </w:tr>
      <w:tr w:rsidR="00A03FD4" w:rsidRPr="001C369B">
        <w:trPr>
          <w:cantSplit/>
          <w:trHeight w:val="389"/>
        </w:trPr>
        <w:tc>
          <w:tcPr>
            <w:tcW w:w="814" w:type="dxa"/>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D1</w:t>
            </w:r>
          </w:p>
        </w:tc>
        <w:tc>
          <w:tcPr>
            <w:tcW w:w="620" w:type="dxa"/>
            <w:noWrap/>
            <w:vAlign w:val="center"/>
          </w:tcPr>
          <w:p w:rsidR="00A03FD4" w:rsidRPr="001C369B" w:rsidRDefault="00A03FD4" w:rsidP="00B5677B">
            <w:pPr>
              <w:keepLines w:val="0"/>
              <w:spacing w:before="20" w:after="20"/>
              <w:jc w:val="center"/>
              <w:rPr>
                <w:sz w:val="18"/>
                <w:lang w:eastAsia="ja-JP"/>
              </w:rPr>
            </w:pPr>
          </w:p>
        </w:tc>
        <w:tc>
          <w:tcPr>
            <w:tcW w:w="620" w:type="dxa"/>
            <w:noWrap/>
            <w:vAlign w:val="center"/>
          </w:tcPr>
          <w:p w:rsidR="00A03FD4" w:rsidRPr="001C369B" w:rsidRDefault="00A03FD4" w:rsidP="00B5677B">
            <w:pPr>
              <w:keepLines w:val="0"/>
              <w:spacing w:before="20" w:after="20"/>
              <w:jc w:val="center"/>
              <w:rPr>
                <w:sz w:val="18"/>
                <w:lang w:eastAsia="ja-JP"/>
              </w:rPr>
            </w:pPr>
          </w:p>
        </w:tc>
        <w:tc>
          <w:tcPr>
            <w:tcW w:w="620" w:type="dxa"/>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tcPr>
          <w:p w:rsidR="00A03FD4" w:rsidRPr="001C369B" w:rsidRDefault="00A03FD4" w:rsidP="00303908">
            <w:pPr>
              <w:keepLines w:val="0"/>
              <w:spacing w:before="20" w:after="20"/>
              <w:jc w:val="center"/>
              <w:rPr>
                <w:sz w:val="18"/>
                <w:lang w:eastAsia="ja-JP"/>
              </w:rPr>
            </w:pPr>
          </w:p>
        </w:tc>
        <w:tc>
          <w:tcPr>
            <w:tcW w:w="620" w:type="dxa"/>
            <w:noWrap/>
          </w:tcPr>
          <w:p w:rsidR="00A03FD4" w:rsidRPr="001C369B" w:rsidRDefault="00A03FD4" w:rsidP="00303908">
            <w:pPr>
              <w:keepLines w:val="0"/>
              <w:spacing w:before="20" w:after="20"/>
              <w:jc w:val="center"/>
              <w:rPr>
                <w:sz w:val="18"/>
                <w:lang w:eastAsia="ja-JP"/>
              </w:rPr>
            </w:pPr>
          </w:p>
        </w:tc>
        <w:tc>
          <w:tcPr>
            <w:tcW w:w="620" w:type="dxa"/>
            <w:noWrap/>
          </w:tcPr>
          <w:p w:rsidR="00A03FD4" w:rsidRPr="001C369B" w:rsidRDefault="00A03FD4" w:rsidP="00303908">
            <w:pPr>
              <w:keepLines w:val="0"/>
              <w:spacing w:before="20" w:after="20"/>
              <w:jc w:val="center"/>
              <w:rPr>
                <w:sz w:val="18"/>
                <w:lang w:eastAsia="ja-JP"/>
              </w:rPr>
            </w:pPr>
          </w:p>
        </w:tc>
        <w:tc>
          <w:tcPr>
            <w:tcW w:w="620" w:type="dxa"/>
            <w:noWrap/>
          </w:tcPr>
          <w:p w:rsidR="00A03FD4" w:rsidRPr="001C369B" w:rsidRDefault="00A03FD4" w:rsidP="00303908">
            <w:pPr>
              <w:keepLines w:val="0"/>
              <w:spacing w:before="20" w:after="20"/>
              <w:jc w:val="center"/>
              <w:rPr>
                <w:sz w:val="18"/>
                <w:lang w:eastAsia="ja-JP"/>
              </w:rPr>
            </w:pPr>
          </w:p>
        </w:tc>
        <w:tc>
          <w:tcPr>
            <w:tcW w:w="620" w:type="dxa"/>
          </w:tcPr>
          <w:p w:rsidR="00A03FD4" w:rsidRPr="001C369B" w:rsidRDefault="00A03FD4" w:rsidP="00303908">
            <w:pPr>
              <w:keepLines w:val="0"/>
              <w:spacing w:before="20" w:after="20"/>
              <w:jc w:val="center"/>
              <w:rPr>
                <w:sz w:val="18"/>
                <w:lang w:eastAsia="ja-JP"/>
              </w:rPr>
            </w:pPr>
          </w:p>
        </w:tc>
        <w:tc>
          <w:tcPr>
            <w:tcW w:w="621" w:type="dxa"/>
          </w:tcPr>
          <w:p w:rsidR="00A03FD4" w:rsidRPr="001C369B" w:rsidRDefault="00A03FD4" w:rsidP="00303908">
            <w:pPr>
              <w:keepLines w:val="0"/>
              <w:spacing w:before="20" w:after="20"/>
              <w:jc w:val="center"/>
              <w:rPr>
                <w:sz w:val="18"/>
                <w:szCs w:val="16"/>
                <w:lang w:eastAsia="ja-JP"/>
              </w:rPr>
            </w:pPr>
          </w:p>
        </w:tc>
        <w:tc>
          <w:tcPr>
            <w:tcW w:w="2970" w:type="dxa"/>
          </w:tcPr>
          <w:p w:rsidR="00A03FD4" w:rsidRPr="001C369B" w:rsidRDefault="00A03FD4" w:rsidP="00303908">
            <w:pPr>
              <w:keepLines w:val="0"/>
              <w:spacing w:before="20" w:after="20"/>
              <w:jc w:val="center"/>
              <w:rPr>
                <w:sz w:val="18"/>
                <w:szCs w:val="16"/>
                <w:lang w:eastAsia="ja-JP"/>
              </w:rPr>
            </w:pPr>
          </w:p>
        </w:tc>
      </w:tr>
      <w:tr w:rsidR="00A03FD4" w:rsidRPr="001C369B">
        <w:trPr>
          <w:cantSplit/>
          <w:trHeight w:val="389"/>
        </w:trPr>
        <w:tc>
          <w:tcPr>
            <w:tcW w:w="814" w:type="dxa"/>
            <w:tcBorders>
              <w:bottom w:val="single" w:sz="2" w:space="0" w:color="999999"/>
            </w:tcBorders>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D2</w:t>
            </w:r>
          </w:p>
        </w:tc>
        <w:tc>
          <w:tcPr>
            <w:tcW w:w="620" w:type="dxa"/>
            <w:tcBorders>
              <w:bottom w:val="single" w:sz="2" w:space="0" w:color="999999"/>
            </w:tcBorders>
            <w:noWrap/>
            <w:vAlign w:val="center"/>
          </w:tcPr>
          <w:p w:rsidR="00A03FD4" w:rsidRPr="001C369B" w:rsidRDefault="00A03FD4" w:rsidP="00B5677B">
            <w:pPr>
              <w:keepLines w:val="0"/>
              <w:spacing w:before="20" w:after="20"/>
              <w:jc w:val="center"/>
              <w:rPr>
                <w:sz w:val="18"/>
                <w:lang w:eastAsia="ja-JP"/>
              </w:rPr>
            </w:pPr>
          </w:p>
        </w:tc>
        <w:tc>
          <w:tcPr>
            <w:tcW w:w="620" w:type="dxa"/>
            <w:tcBorders>
              <w:bottom w:val="single" w:sz="2" w:space="0" w:color="999999"/>
            </w:tcBorders>
            <w:noWrap/>
            <w:vAlign w:val="center"/>
          </w:tcPr>
          <w:p w:rsidR="00A03FD4" w:rsidRPr="001C369B" w:rsidRDefault="00A03FD4" w:rsidP="00B5677B">
            <w:pPr>
              <w:keepLines w:val="0"/>
              <w:spacing w:before="20" w:after="20"/>
              <w:jc w:val="center"/>
              <w:rPr>
                <w:sz w:val="18"/>
                <w:lang w:eastAsia="ja-JP"/>
              </w:rPr>
            </w:pPr>
          </w:p>
        </w:tc>
        <w:tc>
          <w:tcPr>
            <w:tcW w:w="620" w:type="dxa"/>
            <w:tcBorders>
              <w:bottom w:val="single" w:sz="2" w:space="0" w:color="999999"/>
            </w:tcBorders>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tcBorders>
              <w:bottom w:val="single" w:sz="2" w:space="0" w:color="999999"/>
            </w:tcBorders>
          </w:tcPr>
          <w:p w:rsidR="00A03FD4" w:rsidRPr="001C369B" w:rsidRDefault="00A03FD4" w:rsidP="00303908">
            <w:pPr>
              <w:keepLines w:val="0"/>
              <w:spacing w:before="20" w:after="20"/>
              <w:jc w:val="center"/>
              <w:rPr>
                <w:sz w:val="18"/>
                <w:lang w:eastAsia="ja-JP"/>
              </w:rPr>
            </w:pPr>
          </w:p>
        </w:tc>
        <w:tc>
          <w:tcPr>
            <w:tcW w:w="620" w:type="dxa"/>
            <w:tcBorders>
              <w:bottom w:val="single" w:sz="2" w:space="0" w:color="999999"/>
            </w:tcBorders>
            <w:noWrap/>
          </w:tcPr>
          <w:p w:rsidR="00A03FD4" w:rsidRPr="001C369B" w:rsidRDefault="00A03FD4" w:rsidP="00303908">
            <w:pPr>
              <w:keepLines w:val="0"/>
              <w:spacing w:before="20" w:after="20"/>
              <w:jc w:val="center"/>
              <w:rPr>
                <w:sz w:val="18"/>
                <w:lang w:eastAsia="ja-JP"/>
              </w:rPr>
            </w:pPr>
          </w:p>
        </w:tc>
        <w:tc>
          <w:tcPr>
            <w:tcW w:w="620" w:type="dxa"/>
            <w:tcBorders>
              <w:bottom w:val="single" w:sz="2" w:space="0" w:color="999999"/>
            </w:tcBorders>
            <w:noWrap/>
          </w:tcPr>
          <w:p w:rsidR="00A03FD4" w:rsidRPr="001C369B" w:rsidRDefault="00A03FD4" w:rsidP="00303908">
            <w:pPr>
              <w:keepLines w:val="0"/>
              <w:spacing w:before="20" w:after="20"/>
              <w:jc w:val="center"/>
              <w:rPr>
                <w:sz w:val="18"/>
                <w:lang w:eastAsia="ja-JP"/>
              </w:rPr>
            </w:pPr>
          </w:p>
        </w:tc>
        <w:tc>
          <w:tcPr>
            <w:tcW w:w="620" w:type="dxa"/>
            <w:tcBorders>
              <w:bottom w:val="single" w:sz="2" w:space="0" w:color="999999"/>
            </w:tcBorders>
            <w:noWrap/>
          </w:tcPr>
          <w:p w:rsidR="00A03FD4" w:rsidRPr="001C369B" w:rsidRDefault="00A03FD4" w:rsidP="00303908">
            <w:pPr>
              <w:keepLines w:val="0"/>
              <w:spacing w:before="20" w:after="20"/>
              <w:jc w:val="center"/>
              <w:rPr>
                <w:sz w:val="18"/>
                <w:lang w:eastAsia="ja-JP"/>
              </w:rPr>
            </w:pPr>
          </w:p>
        </w:tc>
        <w:tc>
          <w:tcPr>
            <w:tcW w:w="620" w:type="dxa"/>
            <w:tcBorders>
              <w:bottom w:val="single" w:sz="2" w:space="0" w:color="999999"/>
            </w:tcBorders>
          </w:tcPr>
          <w:p w:rsidR="00A03FD4" w:rsidRPr="001C369B" w:rsidRDefault="00A03FD4" w:rsidP="00303908">
            <w:pPr>
              <w:keepLines w:val="0"/>
              <w:spacing w:before="20" w:after="20"/>
              <w:jc w:val="center"/>
              <w:rPr>
                <w:sz w:val="18"/>
                <w:lang w:eastAsia="ja-JP"/>
              </w:rPr>
            </w:pPr>
          </w:p>
        </w:tc>
        <w:tc>
          <w:tcPr>
            <w:tcW w:w="621" w:type="dxa"/>
            <w:tcBorders>
              <w:bottom w:val="single" w:sz="2" w:space="0" w:color="999999"/>
            </w:tcBorders>
          </w:tcPr>
          <w:p w:rsidR="00A03FD4" w:rsidRPr="001C369B" w:rsidRDefault="00A03FD4" w:rsidP="00303908">
            <w:pPr>
              <w:keepLines w:val="0"/>
              <w:spacing w:before="20" w:after="20"/>
              <w:jc w:val="center"/>
              <w:rPr>
                <w:sz w:val="18"/>
                <w:szCs w:val="16"/>
                <w:lang w:eastAsia="ja-JP"/>
              </w:rPr>
            </w:pPr>
          </w:p>
        </w:tc>
        <w:tc>
          <w:tcPr>
            <w:tcW w:w="2970" w:type="dxa"/>
            <w:tcBorders>
              <w:bottom w:val="single" w:sz="2" w:space="0" w:color="999999"/>
            </w:tcBorders>
          </w:tcPr>
          <w:p w:rsidR="00A03FD4" w:rsidRPr="001C369B" w:rsidRDefault="00A03FD4" w:rsidP="00303908">
            <w:pPr>
              <w:keepLines w:val="0"/>
              <w:spacing w:before="20" w:after="20"/>
              <w:jc w:val="center"/>
              <w:rPr>
                <w:sz w:val="18"/>
                <w:szCs w:val="16"/>
                <w:lang w:eastAsia="ja-JP"/>
              </w:rPr>
            </w:pPr>
          </w:p>
        </w:tc>
      </w:tr>
      <w:tr w:rsidR="00A03FD4" w:rsidRPr="001C369B">
        <w:trPr>
          <w:cantSplit/>
          <w:trHeight w:val="389"/>
        </w:trPr>
        <w:tc>
          <w:tcPr>
            <w:tcW w:w="814" w:type="dxa"/>
            <w:tcBorders>
              <w:top w:val="single" w:sz="2" w:space="0" w:color="999999"/>
              <w:bottom w:val="single" w:sz="4" w:space="0" w:color="808080" w:themeColor="background1" w:themeShade="80"/>
            </w:tcBorders>
            <w:noWrap/>
            <w:vAlign w:val="center"/>
          </w:tcPr>
          <w:p w:rsidR="00A03FD4" w:rsidRPr="001C369B" w:rsidRDefault="00A03FD4" w:rsidP="00B5677B">
            <w:pPr>
              <w:keepLines w:val="0"/>
              <w:spacing w:before="20" w:after="20"/>
              <w:jc w:val="center"/>
              <w:rPr>
                <w:sz w:val="18"/>
                <w:lang w:eastAsia="ja-JP"/>
              </w:rPr>
            </w:pPr>
            <w:r w:rsidRPr="001C369B">
              <w:rPr>
                <w:sz w:val="18"/>
                <w:lang w:eastAsia="ja-JP"/>
              </w:rPr>
              <w:lastRenderedPageBreak/>
              <w:t>D3</w:t>
            </w:r>
          </w:p>
        </w:tc>
        <w:tc>
          <w:tcPr>
            <w:tcW w:w="620" w:type="dxa"/>
            <w:tcBorders>
              <w:top w:val="single" w:sz="2" w:space="0" w:color="999999"/>
              <w:bottom w:val="single" w:sz="4" w:space="0" w:color="808080" w:themeColor="background1" w:themeShade="80"/>
            </w:tcBorders>
            <w:noWrap/>
            <w:vAlign w:val="center"/>
          </w:tcPr>
          <w:p w:rsidR="00A03FD4" w:rsidRPr="001C369B" w:rsidRDefault="00A03FD4" w:rsidP="00B5677B">
            <w:pPr>
              <w:keepLines w:val="0"/>
              <w:spacing w:before="20" w:after="20"/>
              <w:jc w:val="center"/>
              <w:rPr>
                <w:sz w:val="18"/>
                <w:lang w:eastAsia="ja-JP"/>
              </w:rPr>
            </w:pPr>
          </w:p>
        </w:tc>
        <w:tc>
          <w:tcPr>
            <w:tcW w:w="620" w:type="dxa"/>
            <w:tcBorders>
              <w:top w:val="single" w:sz="2" w:space="0" w:color="999999"/>
              <w:bottom w:val="single" w:sz="4" w:space="0" w:color="808080" w:themeColor="background1" w:themeShade="80"/>
            </w:tcBorders>
            <w:noWrap/>
            <w:vAlign w:val="center"/>
          </w:tcPr>
          <w:p w:rsidR="00A03FD4" w:rsidRPr="001C369B" w:rsidRDefault="00A03FD4" w:rsidP="00B5677B">
            <w:pPr>
              <w:keepLines w:val="0"/>
              <w:spacing w:before="20" w:after="20"/>
              <w:jc w:val="center"/>
              <w:rPr>
                <w:sz w:val="18"/>
                <w:lang w:eastAsia="ja-JP"/>
              </w:rPr>
            </w:pPr>
          </w:p>
        </w:tc>
        <w:tc>
          <w:tcPr>
            <w:tcW w:w="620" w:type="dxa"/>
            <w:tcBorders>
              <w:top w:val="single" w:sz="2" w:space="0" w:color="999999"/>
              <w:bottom w:val="single" w:sz="4" w:space="0" w:color="808080" w:themeColor="background1" w:themeShade="80"/>
            </w:tcBorders>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tcBorders>
              <w:top w:val="single" w:sz="2" w:space="0" w:color="999999"/>
              <w:bottom w:val="single" w:sz="4" w:space="0" w:color="808080" w:themeColor="background1" w:themeShade="80"/>
            </w:tcBorders>
          </w:tcPr>
          <w:p w:rsidR="00A03FD4" w:rsidRPr="001C369B" w:rsidRDefault="00A03FD4" w:rsidP="00303908">
            <w:pPr>
              <w:keepLines w:val="0"/>
              <w:spacing w:before="20" w:after="20"/>
              <w:jc w:val="center"/>
              <w:rPr>
                <w:sz w:val="18"/>
                <w:lang w:eastAsia="ja-JP"/>
              </w:rPr>
            </w:pPr>
          </w:p>
        </w:tc>
        <w:tc>
          <w:tcPr>
            <w:tcW w:w="620" w:type="dxa"/>
            <w:tcBorders>
              <w:top w:val="single" w:sz="2" w:space="0" w:color="999999"/>
              <w:bottom w:val="single" w:sz="4" w:space="0" w:color="808080" w:themeColor="background1" w:themeShade="80"/>
            </w:tcBorders>
            <w:noWrap/>
          </w:tcPr>
          <w:p w:rsidR="00A03FD4" w:rsidRPr="001C369B" w:rsidRDefault="00A03FD4" w:rsidP="00303908">
            <w:pPr>
              <w:keepLines w:val="0"/>
              <w:spacing w:before="20" w:after="20"/>
              <w:jc w:val="center"/>
              <w:rPr>
                <w:sz w:val="18"/>
                <w:lang w:eastAsia="ja-JP"/>
              </w:rPr>
            </w:pPr>
          </w:p>
        </w:tc>
        <w:tc>
          <w:tcPr>
            <w:tcW w:w="620" w:type="dxa"/>
            <w:tcBorders>
              <w:top w:val="single" w:sz="2" w:space="0" w:color="999999"/>
              <w:bottom w:val="single" w:sz="4" w:space="0" w:color="808080" w:themeColor="background1" w:themeShade="80"/>
            </w:tcBorders>
            <w:noWrap/>
          </w:tcPr>
          <w:p w:rsidR="00A03FD4" w:rsidRPr="001C369B" w:rsidRDefault="00A03FD4" w:rsidP="00303908">
            <w:pPr>
              <w:keepLines w:val="0"/>
              <w:spacing w:before="20" w:after="20"/>
              <w:jc w:val="center"/>
              <w:rPr>
                <w:sz w:val="18"/>
                <w:lang w:eastAsia="ja-JP"/>
              </w:rPr>
            </w:pPr>
          </w:p>
        </w:tc>
        <w:tc>
          <w:tcPr>
            <w:tcW w:w="620" w:type="dxa"/>
            <w:tcBorders>
              <w:top w:val="single" w:sz="2" w:space="0" w:color="999999"/>
              <w:bottom w:val="single" w:sz="4" w:space="0" w:color="808080" w:themeColor="background1" w:themeShade="80"/>
            </w:tcBorders>
            <w:noWrap/>
          </w:tcPr>
          <w:p w:rsidR="00A03FD4" w:rsidRPr="001C369B" w:rsidRDefault="00A03FD4" w:rsidP="00303908">
            <w:pPr>
              <w:keepLines w:val="0"/>
              <w:spacing w:before="20" w:after="20"/>
              <w:jc w:val="center"/>
              <w:rPr>
                <w:sz w:val="18"/>
                <w:lang w:eastAsia="ja-JP"/>
              </w:rPr>
            </w:pPr>
          </w:p>
        </w:tc>
        <w:tc>
          <w:tcPr>
            <w:tcW w:w="620" w:type="dxa"/>
            <w:tcBorders>
              <w:top w:val="single" w:sz="2" w:space="0" w:color="999999"/>
              <w:bottom w:val="single" w:sz="4" w:space="0" w:color="808080" w:themeColor="background1" w:themeShade="80"/>
            </w:tcBorders>
          </w:tcPr>
          <w:p w:rsidR="00A03FD4" w:rsidRPr="001C369B" w:rsidRDefault="00A03FD4" w:rsidP="00303908">
            <w:pPr>
              <w:keepLines w:val="0"/>
              <w:spacing w:before="20" w:after="20"/>
              <w:jc w:val="center"/>
              <w:rPr>
                <w:sz w:val="18"/>
                <w:lang w:eastAsia="ja-JP"/>
              </w:rPr>
            </w:pPr>
          </w:p>
        </w:tc>
        <w:tc>
          <w:tcPr>
            <w:tcW w:w="621" w:type="dxa"/>
            <w:tcBorders>
              <w:top w:val="single" w:sz="2" w:space="0" w:color="999999"/>
              <w:bottom w:val="single" w:sz="4" w:space="0" w:color="808080" w:themeColor="background1" w:themeShade="80"/>
            </w:tcBorders>
          </w:tcPr>
          <w:p w:rsidR="00A03FD4" w:rsidRPr="001C369B" w:rsidRDefault="00A03FD4" w:rsidP="00303908">
            <w:pPr>
              <w:keepLines w:val="0"/>
              <w:spacing w:before="20" w:after="20"/>
              <w:jc w:val="center"/>
              <w:rPr>
                <w:sz w:val="18"/>
                <w:szCs w:val="16"/>
                <w:lang w:eastAsia="ja-JP"/>
              </w:rPr>
            </w:pPr>
          </w:p>
        </w:tc>
        <w:tc>
          <w:tcPr>
            <w:tcW w:w="2970" w:type="dxa"/>
            <w:tcBorders>
              <w:top w:val="single" w:sz="2" w:space="0" w:color="999999"/>
              <w:bottom w:val="single" w:sz="4" w:space="0" w:color="808080" w:themeColor="background1" w:themeShade="80"/>
            </w:tcBorders>
          </w:tcPr>
          <w:p w:rsidR="00A03FD4" w:rsidRPr="001C369B" w:rsidRDefault="00A03FD4" w:rsidP="00303908">
            <w:pPr>
              <w:keepLines w:val="0"/>
              <w:spacing w:before="20" w:after="20"/>
              <w:jc w:val="center"/>
              <w:rPr>
                <w:sz w:val="18"/>
                <w:szCs w:val="16"/>
                <w:lang w:eastAsia="ja-JP"/>
              </w:rPr>
            </w:pPr>
          </w:p>
        </w:tc>
      </w:tr>
      <w:tr w:rsidR="00A03FD4" w:rsidRPr="001C369B">
        <w:trPr>
          <w:cantSplit/>
          <w:trHeight w:val="389"/>
        </w:trPr>
        <w:tc>
          <w:tcPr>
            <w:tcW w:w="814" w:type="dxa"/>
            <w:tcBorders>
              <w:top w:val="single" w:sz="4" w:space="0" w:color="808080" w:themeColor="background1" w:themeShade="80"/>
              <w:bottom w:val="single" w:sz="4" w:space="0" w:color="808080" w:themeColor="background1" w:themeShade="80"/>
            </w:tcBorders>
            <w:noWrap/>
            <w:vAlign w:val="center"/>
          </w:tcPr>
          <w:p w:rsidR="00A03FD4" w:rsidRPr="001C369B" w:rsidRDefault="00A03FD4" w:rsidP="00B5677B">
            <w:pPr>
              <w:keepLines w:val="0"/>
              <w:spacing w:before="20" w:after="20"/>
              <w:jc w:val="center"/>
              <w:rPr>
                <w:sz w:val="18"/>
                <w:lang w:eastAsia="ja-JP"/>
              </w:rPr>
            </w:pPr>
            <w:r w:rsidRPr="001C369B">
              <w:rPr>
                <w:sz w:val="18"/>
                <w:lang w:eastAsia="ja-JP"/>
              </w:rPr>
              <w:t>D4</w:t>
            </w:r>
          </w:p>
        </w:tc>
        <w:tc>
          <w:tcPr>
            <w:tcW w:w="620" w:type="dxa"/>
            <w:tcBorders>
              <w:top w:val="single" w:sz="4" w:space="0" w:color="808080" w:themeColor="background1" w:themeShade="80"/>
              <w:bottom w:val="single" w:sz="4" w:space="0" w:color="808080" w:themeColor="background1" w:themeShade="80"/>
            </w:tcBorders>
            <w:noWrap/>
            <w:vAlign w:val="center"/>
          </w:tcPr>
          <w:p w:rsidR="00A03FD4" w:rsidRPr="001C369B" w:rsidRDefault="00A03FD4" w:rsidP="00B5677B">
            <w:pPr>
              <w:keepLines w:val="0"/>
              <w:spacing w:before="20" w:after="20"/>
              <w:jc w:val="center"/>
              <w:rPr>
                <w:sz w:val="18"/>
                <w:lang w:eastAsia="ja-JP"/>
              </w:rPr>
            </w:pPr>
          </w:p>
        </w:tc>
        <w:tc>
          <w:tcPr>
            <w:tcW w:w="620" w:type="dxa"/>
            <w:tcBorders>
              <w:top w:val="single" w:sz="4" w:space="0" w:color="808080" w:themeColor="background1" w:themeShade="80"/>
              <w:bottom w:val="single" w:sz="4" w:space="0" w:color="808080" w:themeColor="background1" w:themeShade="80"/>
            </w:tcBorders>
            <w:noWrap/>
            <w:vAlign w:val="center"/>
          </w:tcPr>
          <w:p w:rsidR="00A03FD4" w:rsidRPr="001C369B" w:rsidRDefault="00A03FD4" w:rsidP="00B5677B">
            <w:pPr>
              <w:keepLines w:val="0"/>
              <w:spacing w:before="20" w:after="20"/>
              <w:jc w:val="center"/>
              <w:rPr>
                <w:sz w:val="18"/>
                <w:lang w:eastAsia="ja-JP"/>
              </w:rPr>
            </w:pPr>
          </w:p>
        </w:tc>
        <w:tc>
          <w:tcPr>
            <w:tcW w:w="620" w:type="dxa"/>
            <w:tcBorders>
              <w:top w:val="single" w:sz="4" w:space="0" w:color="808080" w:themeColor="background1" w:themeShade="80"/>
              <w:bottom w:val="single" w:sz="4" w:space="0" w:color="808080" w:themeColor="background1" w:themeShade="80"/>
            </w:tcBorders>
            <w:shd w:val="clear" w:color="auto" w:fill="00928F"/>
            <w:noWrap/>
            <w:vAlign w:val="center"/>
          </w:tcPr>
          <w:p w:rsidR="00A03FD4" w:rsidRPr="006D7ADB" w:rsidRDefault="00A03FD4"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0" w:type="dxa"/>
            <w:tcBorders>
              <w:top w:val="single" w:sz="4" w:space="0" w:color="808080" w:themeColor="background1" w:themeShade="80"/>
              <w:bottom w:val="single" w:sz="4" w:space="0" w:color="808080" w:themeColor="background1" w:themeShade="80"/>
            </w:tcBorders>
          </w:tcPr>
          <w:p w:rsidR="00A03FD4" w:rsidRPr="001C369B" w:rsidRDefault="00A03FD4" w:rsidP="00303908">
            <w:pPr>
              <w:keepLines w:val="0"/>
              <w:spacing w:before="20" w:after="20"/>
              <w:jc w:val="center"/>
              <w:rPr>
                <w:sz w:val="18"/>
                <w:lang w:eastAsia="ja-JP"/>
              </w:rPr>
            </w:pPr>
          </w:p>
        </w:tc>
        <w:tc>
          <w:tcPr>
            <w:tcW w:w="620" w:type="dxa"/>
            <w:tcBorders>
              <w:top w:val="single" w:sz="4" w:space="0" w:color="808080" w:themeColor="background1" w:themeShade="80"/>
              <w:bottom w:val="single" w:sz="4" w:space="0" w:color="808080" w:themeColor="background1" w:themeShade="80"/>
            </w:tcBorders>
            <w:noWrap/>
          </w:tcPr>
          <w:p w:rsidR="00A03FD4" w:rsidRPr="001C369B" w:rsidRDefault="00A03FD4" w:rsidP="00303908">
            <w:pPr>
              <w:keepLines w:val="0"/>
              <w:spacing w:before="20" w:after="20"/>
              <w:jc w:val="center"/>
              <w:rPr>
                <w:sz w:val="18"/>
                <w:lang w:eastAsia="ja-JP"/>
              </w:rPr>
            </w:pPr>
          </w:p>
        </w:tc>
        <w:tc>
          <w:tcPr>
            <w:tcW w:w="620" w:type="dxa"/>
            <w:tcBorders>
              <w:top w:val="single" w:sz="4" w:space="0" w:color="808080" w:themeColor="background1" w:themeShade="80"/>
              <w:bottom w:val="single" w:sz="4" w:space="0" w:color="808080" w:themeColor="background1" w:themeShade="80"/>
            </w:tcBorders>
            <w:noWrap/>
          </w:tcPr>
          <w:p w:rsidR="00A03FD4" w:rsidRPr="001C369B" w:rsidRDefault="00A03FD4" w:rsidP="00303908">
            <w:pPr>
              <w:keepLines w:val="0"/>
              <w:spacing w:before="20" w:after="20"/>
              <w:jc w:val="center"/>
              <w:rPr>
                <w:sz w:val="18"/>
                <w:lang w:eastAsia="ja-JP"/>
              </w:rPr>
            </w:pPr>
          </w:p>
        </w:tc>
        <w:tc>
          <w:tcPr>
            <w:tcW w:w="620" w:type="dxa"/>
            <w:tcBorders>
              <w:top w:val="single" w:sz="4" w:space="0" w:color="808080" w:themeColor="background1" w:themeShade="80"/>
              <w:bottom w:val="single" w:sz="4" w:space="0" w:color="808080" w:themeColor="background1" w:themeShade="80"/>
            </w:tcBorders>
            <w:noWrap/>
          </w:tcPr>
          <w:p w:rsidR="00A03FD4" w:rsidRPr="001C369B" w:rsidRDefault="00A03FD4" w:rsidP="00303908">
            <w:pPr>
              <w:keepLines w:val="0"/>
              <w:spacing w:before="20" w:after="20"/>
              <w:jc w:val="center"/>
              <w:rPr>
                <w:sz w:val="18"/>
                <w:lang w:eastAsia="ja-JP"/>
              </w:rPr>
            </w:pPr>
          </w:p>
        </w:tc>
        <w:tc>
          <w:tcPr>
            <w:tcW w:w="620" w:type="dxa"/>
            <w:tcBorders>
              <w:top w:val="single" w:sz="4" w:space="0" w:color="808080" w:themeColor="background1" w:themeShade="80"/>
              <w:bottom w:val="single" w:sz="4" w:space="0" w:color="808080" w:themeColor="background1" w:themeShade="80"/>
            </w:tcBorders>
          </w:tcPr>
          <w:p w:rsidR="00A03FD4" w:rsidRPr="001C369B" w:rsidRDefault="00A03FD4" w:rsidP="00303908">
            <w:pPr>
              <w:keepLines w:val="0"/>
              <w:spacing w:before="20" w:after="20"/>
              <w:jc w:val="center"/>
              <w:rPr>
                <w:sz w:val="18"/>
                <w:lang w:eastAsia="ja-JP"/>
              </w:rPr>
            </w:pPr>
          </w:p>
        </w:tc>
        <w:tc>
          <w:tcPr>
            <w:tcW w:w="621" w:type="dxa"/>
            <w:tcBorders>
              <w:top w:val="single" w:sz="4" w:space="0" w:color="808080" w:themeColor="background1" w:themeShade="80"/>
              <w:bottom w:val="single" w:sz="4" w:space="0" w:color="808080" w:themeColor="background1" w:themeShade="80"/>
            </w:tcBorders>
          </w:tcPr>
          <w:p w:rsidR="00A03FD4" w:rsidRPr="001C369B" w:rsidRDefault="00A03FD4" w:rsidP="00303908">
            <w:pPr>
              <w:keepLines w:val="0"/>
              <w:spacing w:before="20" w:after="20"/>
              <w:jc w:val="center"/>
              <w:rPr>
                <w:sz w:val="18"/>
                <w:szCs w:val="16"/>
                <w:lang w:eastAsia="ja-JP"/>
              </w:rPr>
            </w:pPr>
          </w:p>
        </w:tc>
        <w:tc>
          <w:tcPr>
            <w:tcW w:w="2970" w:type="dxa"/>
            <w:tcBorders>
              <w:top w:val="single" w:sz="4" w:space="0" w:color="808080" w:themeColor="background1" w:themeShade="80"/>
              <w:bottom w:val="single" w:sz="4" w:space="0" w:color="808080" w:themeColor="background1" w:themeShade="80"/>
            </w:tcBorders>
          </w:tcPr>
          <w:p w:rsidR="00A03FD4" w:rsidRPr="001C369B" w:rsidRDefault="00A03FD4" w:rsidP="00303908">
            <w:pPr>
              <w:keepLines w:val="0"/>
              <w:spacing w:before="20" w:after="20"/>
              <w:jc w:val="center"/>
              <w:rPr>
                <w:sz w:val="18"/>
                <w:szCs w:val="16"/>
                <w:lang w:eastAsia="ja-JP"/>
              </w:rPr>
            </w:pPr>
          </w:p>
        </w:tc>
      </w:tr>
    </w:tbl>
    <w:p w:rsidR="00B6703E" w:rsidRPr="001C369B" w:rsidRDefault="00B6703E" w:rsidP="00303908"/>
    <w:tbl>
      <w:tblPr>
        <w:tblW w:w="9365" w:type="dxa"/>
        <w:tblInd w:w="103" w:type="dxa"/>
        <w:tblBorders>
          <w:bottom w:val="single" w:sz="2" w:space="0" w:color="999999"/>
          <w:insideH w:val="single" w:sz="2" w:space="0" w:color="999999"/>
          <w:insideV w:val="single" w:sz="2" w:space="0" w:color="999999"/>
        </w:tblBorders>
        <w:tblLayout w:type="fixed"/>
        <w:tblLook w:val="0000"/>
      </w:tblPr>
      <w:tblGrid>
        <w:gridCol w:w="781"/>
        <w:gridCol w:w="622"/>
        <w:gridCol w:w="622"/>
        <w:gridCol w:w="623"/>
        <w:gridCol w:w="622"/>
        <w:gridCol w:w="623"/>
        <w:gridCol w:w="622"/>
        <w:gridCol w:w="623"/>
        <w:gridCol w:w="622"/>
        <w:gridCol w:w="623"/>
        <w:gridCol w:w="2982"/>
      </w:tblGrid>
      <w:tr w:rsidR="00A03FD4" w:rsidRPr="001C369B">
        <w:trPr>
          <w:cantSplit/>
          <w:trHeight w:val="1404"/>
          <w:tblHeader/>
        </w:trPr>
        <w:tc>
          <w:tcPr>
            <w:tcW w:w="784"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szCs w:val="16"/>
                <w:lang w:eastAsia="ja-JP"/>
              </w:rPr>
            </w:pPr>
            <w:r w:rsidRPr="001C369B">
              <w:rPr>
                <w:b/>
                <w:bCs/>
                <w:sz w:val="16"/>
                <w:szCs w:val="16"/>
                <w:lang w:eastAsia="ja-JP"/>
              </w:rPr>
              <w:t>Requirement</w:t>
            </w:r>
          </w:p>
        </w:tc>
        <w:tc>
          <w:tcPr>
            <w:tcW w:w="623"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 xml:space="preserve">PIN </w:t>
            </w:r>
            <w:r w:rsidRPr="001C369B">
              <w:rPr>
                <w:b/>
                <w:bCs/>
                <w:sz w:val="16"/>
                <w:lang w:eastAsia="ja-JP"/>
              </w:rPr>
              <w:br/>
              <w:t>Entry</w:t>
            </w:r>
          </w:p>
        </w:tc>
        <w:tc>
          <w:tcPr>
            <w:tcW w:w="623"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Keys</w:t>
            </w:r>
          </w:p>
        </w:tc>
        <w:tc>
          <w:tcPr>
            <w:tcW w:w="624"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ICCR</w:t>
            </w:r>
          </w:p>
        </w:tc>
        <w:tc>
          <w:tcPr>
            <w:tcW w:w="623"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MSR</w:t>
            </w:r>
          </w:p>
        </w:tc>
        <w:tc>
          <w:tcPr>
            <w:tcW w:w="624"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Feedback to cardholder</w:t>
            </w:r>
          </w:p>
        </w:tc>
        <w:tc>
          <w:tcPr>
            <w:tcW w:w="623"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 xml:space="preserve">Device is a </w:t>
            </w:r>
            <w:r w:rsidRPr="001C369B">
              <w:rPr>
                <w:b/>
                <w:bCs/>
                <w:sz w:val="16"/>
                <w:lang w:eastAsia="ja-JP"/>
              </w:rPr>
              <w:br/>
              <w:t>module</w:t>
            </w:r>
          </w:p>
        </w:tc>
        <w:tc>
          <w:tcPr>
            <w:tcW w:w="624"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Device is compound</w:t>
            </w:r>
          </w:p>
        </w:tc>
        <w:tc>
          <w:tcPr>
            <w:tcW w:w="623"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 xml:space="preserve">Implements </w:t>
            </w:r>
            <w:r w:rsidRPr="001C369B">
              <w:rPr>
                <w:b/>
                <w:bCs/>
                <w:sz w:val="16"/>
                <w:lang w:eastAsia="ja-JP"/>
              </w:rPr>
              <w:br/>
              <w:t>TCP/IP stack</w:t>
            </w:r>
          </w:p>
        </w:tc>
        <w:tc>
          <w:tcPr>
            <w:tcW w:w="624" w:type="dxa"/>
            <w:tcBorders>
              <w:top w:val="single" w:sz="4" w:space="0" w:color="A6A6A6" w:themeColor="background1" w:themeShade="A6"/>
            </w:tcBorders>
            <w:shd w:val="solid" w:color="E0E0E0" w:fill="auto"/>
            <w:textDirection w:val="btLr"/>
            <w:vAlign w:val="center"/>
          </w:tcPr>
          <w:p w:rsidR="00A03FD4" w:rsidRPr="001C369B" w:rsidRDefault="00A03FD4" w:rsidP="00BA75CB">
            <w:pPr>
              <w:keepLines w:val="0"/>
              <w:spacing w:before="40" w:after="40"/>
              <w:ind w:left="113" w:right="113"/>
              <w:jc w:val="center"/>
              <w:rPr>
                <w:b/>
                <w:bCs/>
                <w:sz w:val="16"/>
                <w:lang w:eastAsia="ja-JP"/>
              </w:rPr>
            </w:pPr>
            <w:r w:rsidRPr="001C369B">
              <w:rPr>
                <w:b/>
                <w:bCs/>
                <w:sz w:val="16"/>
                <w:lang w:eastAsia="ja-JP"/>
              </w:rPr>
              <w:t xml:space="preserve">Protects </w:t>
            </w:r>
            <w:r w:rsidRPr="001C369B">
              <w:rPr>
                <w:b/>
                <w:bCs/>
                <w:sz w:val="16"/>
                <w:lang w:eastAsia="ja-JP"/>
              </w:rPr>
              <w:br/>
              <w:t>account data</w:t>
            </w:r>
          </w:p>
        </w:tc>
        <w:tc>
          <w:tcPr>
            <w:tcW w:w="2970" w:type="dxa"/>
            <w:tcBorders>
              <w:top w:val="single" w:sz="4" w:space="0" w:color="A6A6A6" w:themeColor="background1" w:themeShade="A6"/>
            </w:tcBorders>
            <w:shd w:val="solid" w:color="E0E0E0" w:fill="auto"/>
            <w:vAlign w:val="center"/>
          </w:tcPr>
          <w:p w:rsidR="00A03FD4" w:rsidRPr="001C369B" w:rsidRDefault="00A03FD4" w:rsidP="00BA75CB">
            <w:pPr>
              <w:keepLines w:val="0"/>
              <w:spacing w:before="40" w:after="40"/>
              <w:jc w:val="center"/>
              <w:rPr>
                <w:b/>
                <w:bCs/>
                <w:sz w:val="16"/>
                <w:lang w:eastAsia="ja-JP"/>
              </w:rPr>
            </w:pPr>
            <w:r w:rsidRPr="001C369B">
              <w:rPr>
                <w:b/>
                <w:bCs/>
                <w:sz w:val="16"/>
                <w:lang w:eastAsia="ja-JP"/>
              </w:rPr>
              <w:t>Conditions</w:t>
            </w:r>
          </w:p>
        </w:tc>
      </w:tr>
      <w:tr w:rsidR="00B141F5" w:rsidRPr="001C369B">
        <w:trPr>
          <w:trHeight w:val="247"/>
        </w:trPr>
        <w:tc>
          <w:tcPr>
            <w:tcW w:w="9365" w:type="dxa"/>
            <w:gridSpan w:val="11"/>
          </w:tcPr>
          <w:p w:rsidR="00B141F5" w:rsidRPr="001C369B" w:rsidRDefault="00B141F5" w:rsidP="00303908">
            <w:pPr>
              <w:keepLines w:val="0"/>
              <w:spacing w:after="60"/>
              <w:jc w:val="center"/>
              <w:rPr>
                <w:b/>
                <w:bCs/>
                <w:sz w:val="24"/>
                <w:szCs w:val="24"/>
                <w:lang w:eastAsia="ja-JP"/>
              </w:rPr>
            </w:pPr>
            <w:r w:rsidRPr="001C369B" w:rsidDel="005030C8">
              <w:rPr>
                <w:b/>
                <w:bCs/>
                <w:sz w:val="24"/>
                <w:szCs w:val="24"/>
                <w:lang w:eastAsia="ja-JP"/>
              </w:rPr>
              <w:t xml:space="preserve">POS </w:t>
            </w:r>
            <w:r w:rsidRPr="001C369B">
              <w:rPr>
                <w:b/>
                <w:bCs/>
                <w:sz w:val="24"/>
                <w:szCs w:val="24"/>
                <w:lang w:eastAsia="ja-JP"/>
              </w:rPr>
              <w:t>Terminal Integration Requirements</w:t>
            </w:r>
          </w:p>
        </w:tc>
      </w:tr>
      <w:tr w:rsidR="00D90F4D" w:rsidRPr="001C369B">
        <w:trPr>
          <w:cantSplit/>
          <w:trHeight w:val="403"/>
        </w:trPr>
        <w:tc>
          <w:tcPr>
            <w:tcW w:w="784" w:type="dxa"/>
            <w:noWrap/>
            <w:vAlign w:val="center"/>
          </w:tcPr>
          <w:p w:rsidR="00D90F4D" w:rsidRPr="001C369B" w:rsidRDefault="00D90F4D" w:rsidP="00B5677B">
            <w:pPr>
              <w:keepLines w:val="0"/>
              <w:spacing w:before="20" w:after="20"/>
              <w:jc w:val="center"/>
              <w:rPr>
                <w:sz w:val="18"/>
                <w:lang w:eastAsia="ja-JP"/>
              </w:rPr>
            </w:pPr>
            <w:r w:rsidRPr="001C369B" w:rsidDel="005030C8">
              <w:rPr>
                <w:sz w:val="18"/>
                <w:lang w:eastAsia="ja-JP"/>
              </w:rPr>
              <w:t>E</w:t>
            </w:r>
            <w:r w:rsidRPr="001C369B">
              <w:rPr>
                <w:sz w:val="18"/>
                <w:lang w:eastAsia="ja-JP"/>
              </w:rPr>
              <w:t>1</w:t>
            </w:r>
          </w:p>
        </w:tc>
        <w:tc>
          <w:tcPr>
            <w:tcW w:w="623" w:type="dxa"/>
            <w:shd w:val="clear" w:color="auto" w:fill="00928F"/>
            <w:noWrap/>
            <w:vAlign w:val="center"/>
          </w:tcPr>
          <w:p w:rsidR="00D90F4D" w:rsidRPr="006D7ADB" w:rsidRDefault="00D90F4D" w:rsidP="00B5677B">
            <w:pPr>
              <w:keepLines w:val="0"/>
              <w:spacing w:before="20" w:after="20"/>
              <w:ind w:left="720" w:hanging="720"/>
              <w:jc w:val="center"/>
              <w:rPr>
                <w:b/>
                <w:color w:val="FFFFFF" w:themeColor="background1"/>
                <w:sz w:val="18"/>
                <w:lang w:eastAsia="ja-JP"/>
              </w:rPr>
            </w:pPr>
            <w:r w:rsidRPr="006D7ADB">
              <w:rPr>
                <w:b/>
                <w:color w:val="FFFFFF" w:themeColor="background1"/>
                <w:sz w:val="18"/>
                <w:lang w:eastAsia="ja-JP"/>
              </w:rPr>
              <w:t>x</w:t>
            </w:r>
          </w:p>
        </w:tc>
        <w:tc>
          <w:tcPr>
            <w:tcW w:w="623" w:type="dxa"/>
            <w:shd w:val="clear" w:color="auto" w:fill="00928F"/>
            <w:noWrap/>
            <w:vAlign w:val="center"/>
          </w:tcPr>
          <w:p w:rsidR="00D90F4D" w:rsidRPr="006D7ADB" w:rsidRDefault="00D90F4D" w:rsidP="00B5677B">
            <w:pPr>
              <w:keepLines w:val="0"/>
              <w:spacing w:before="20" w:after="20"/>
              <w:ind w:left="720" w:hanging="720"/>
              <w:jc w:val="center"/>
              <w:rPr>
                <w:b/>
                <w:color w:val="FFFFFF" w:themeColor="background1"/>
                <w:sz w:val="18"/>
                <w:lang w:eastAsia="ja-JP"/>
              </w:rPr>
            </w:pPr>
            <w:r w:rsidRPr="006D7ADB">
              <w:rPr>
                <w:b/>
                <w:color w:val="FFFFFF" w:themeColor="background1"/>
                <w:sz w:val="18"/>
                <w:lang w:eastAsia="ja-JP"/>
              </w:rPr>
              <w:t>x</w:t>
            </w:r>
          </w:p>
        </w:tc>
        <w:tc>
          <w:tcPr>
            <w:tcW w:w="624" w:type="dxa"/>
            <w:shd w:val="clear" w:color="auto" w:fill="00928F"/>
            <w:noWrap/>
            <w:vAlign w:val="center"/>
          </w:tcPr>
          <w:p w:rsidR="00D90F4D" w:rsidRPr="006D7ADB" w:rsidRDefault="00D90F4D" w:rsidP="00B5677B">
            <w:pPr>
              <w:keepLines w:val="0"/>
              <w:spacing w:before="20" w:after="20"/>
              <w:ind w:left="720" w:hanging="720"/>
              <w:jc w:val="center"/>
              <w:rPr>
                <w:b/>
                <w:color w:val="FFFFFF" w:themeColor="background1"/>
                <w:sz w:val="18"/>
                <w:lang w:eastAsia="ja-JP"/>
              </w:rPr>
            </w:pPr>
            <w:r w:rsidRPr="006D7ADB">
              <w:rPr>
                <w:b/>
                <w:color w:val="FFFFFF" w:themeColor="background1"/>
                <w:sz w:val="18"/>
                <w:lang w:eastAsia="ja-JP"/>
              </w:rPr>
              <w:t>x</w:t>
            </w:r>
          </w:p>
        </w:tc>
        <w:tc>
          <w:tcPr>
            <w:tcW w:w="623" w:type="dxa"/>
            <w:shd w:val="clear" w:color="auto" w:fill="auto"/>
            <w:vAlign w:val="center"/>
          </w:tcPr>
          <w:p w:rsidR="00D90F4D" w:rsidRPr="006D7ADB" w:rsidRDefault="00D90F4D" w:rsidP="00B5677B">
            <w:pPr>
              <w:keepLines w:val="0"/>
              <w:spacing w:before="20" w:after="20"/>
              <w:ind w:left="720" w:hanging="720"/>
              <w:jc w:val="center"/>
              <w:rPr>
                <w:b/>
                <w:sz w:val="18"/>
                <w:lang w:eastAsia="ja-JP"/>
              </w:rPr>
            </w:pPr>
          </w:p>
        </w:tc>
        <w:tc>
          <w:tcPr>
            <w:tcW w:w="624" w:type="dxa"/>
            <w:shd w:val="clear" w:color="auto" w:fill="00928F"/>
            <w:noWrap/>
            <w:vAlign w:val="center"/>
          </w:tcPr>
          <w:p w:rsidR="00D90F4D" w:rsidRPr="006D7ADB" w:rsidRDefault="00D90F4D" w:rsidP="00B5677B">
            <w:pPr>
              <w:keepLines w:val="0"/>
              <w:spacing w:before="20" w:after="20"/>
              <w:ind w:left="720" w:hanging="720"/>
              <w:jc w:val="center"/>
              <w:rPr>
                <w:b/>
                <w:color w:val="FFFFFF" w:themeColor="background1"/>
                <w:sz w:val="18"/>
                <w:lang w:eastAsia="ja-JP"/>
              </w:rPr>
            </w:pPr>
            <w:r w:rsidRPr="006D7ADB">
              <w:rPr>
                <w:b/>
                <w:color w:val="FFFFFF" w:themeColor="background1"/>
                <w:sz w:val="18"/>
                <w:lang w:eastAsia="ja-JP"/>
              </w:rPr>
              <w:t>x</w:t>
            </w:r>
          </w:p>
        </w:tc>
        <w:tc>
          <w:tcPr>
            <w:tcW w:w="623" w:type="dxa"/>
            <w:shd w:val="clear" w:color="auto" w:fill="00928F"/>
            <w:noWrap/>
            <w:vAlign w:val="center"/>
          </w:tcPr>
          <w:p w:rsidR="00D90F4D" w:rsidRPr="006D7ADB" w:rsidRDefault="00D90F4D" w:rsidP="00B5677B">
            <w:pPr>
              <w:keepLines w:val="0"/>
              <w:spacing w:before="20" w:after="20"/>
              <w:ind w:left="720" w:hanging="720"/>
              <w:jc w:val="center"/>
              <w:rPr>
                <w:b/>
                <w:color w:val="FFFFFF" w:themeColor="background1"/>
                <w:sz w:val="18"/>
                <w:lang w:eastAsia="ja-JP"/>
              </w:rPr>
            </w:pPr>
            <w:r w:rsidRPr="006D7ADB">
              <w:rPr>
                <w:b/>
                <w:color w:val="FFFFFF" w:themeColor="background1"/>
                <w:sz w:val="18"/>
                <w:lang w:eastAsia="ja-JP"/>
              </w:rPr>
              <w:t>x</w:t>
            </w:r>
          </w:p>
        </w:tc>
        <w:tc>
          <w:tcPr>
            <w:tcW w:w="624" w:type="dxa"/>
            <w:shd w:val="clear" w:color="auto" w:fill="00928F"/>
            <w:noWrap/>
            <w:vAlign w:val="center"/>
          </w:tcPr>
          <w:p w:rsidR="00D90F4D" w:rsidRPr="006D7ADB" w:rsidRDefault="00D90F4D" w:rsidP="00B5677B">
            <w:pPr>
              <w:keepLines w:val="0"/>
              <w:spacing w:before="20" w:after="20"/>
              <w:ind w:left="720" w:hanging="720"/>
              <w:jc w:val="center"/>
              <w:rPr>
                <w:b/>
                <w:color w:val="FFFFFF" w:themeColor="background1"/>
                <w:sz w:val="18"/>
                <w:lang w:eastAsia="ja-JP"/>
              </w:rPr>
            </w:pPr>
            <w:r w:rsidRPr="006D7ADB">
              <w:rPr>
                <w:b/>
                <w:color w:val="FFFFFF" w:themeColor="background1"/>
                <w:sz w:val="18"/>
                <w:lang w:eastAsia="ja-JP"/>
              </w:rPr>
              <w:t>x</w:t>
            </w:r>
          </w:p>
        </w:tc>
        <w:tc>
          <w:tcPr>
            <w:tcW w:w="623" w:type="dxa"/>
            <w:shd w:val="clear" w:color="auto" w:fill="00928F"/>
            <w:vAlign w:val="center"/>
          </w:tcPr>
          <w:p w:rsidR="00D90F4D" w:rsidRPr="006D7ADB" w:rsidRDefault="00D90F4D" w:rsidP="00B5677B">
            <w:pPr>
              <w:keepLines w:val="0"/>
              <w:spacing w:before="20" w:after="20"/>
              <w:ind w:left="720" w:hanging="720"/>
              <w:jc w:val="center"/>
              <w:rPr>
                <w:b/>
                <w:color w:val="FFFFFF" w:themeColor="background1"/>
                <w:sz w:val="18"/>
                <w:lang w:eastAsia="ja-JP"/>
              </w:rPr>
            </w:pPr>
            <w:r w:rsidRPr="006D7ADB">
              <w:rPr>
                <w:b/>
                <w:color w:val="FFFFFF" w:themeColor="background1"/>
                <w:sz w:val="18"/>
                <w:lang w:eastAsia="ja-JP"/>
              </w:rPr>
              <w:t>x</w:t>
            </w:r>
          </w:p>
        </w:tc>
        <w:tc>
          <w:tcPr>
            <w:tcW w:w="624" w:type="dxa"/>
            <w:shd w:val="clear" w:color="auto" w:fill="00928F"/>
            <w:vAlign w:val="center"/>
          </w:tcPr>
          <w:p w:rsidR="00D90F4D" w:rsidRPr="006D7ADB" w:rsidRDefault="00D90F4D" w:rsidP="00B5677B">
            <w:pPr>
              <w:keepLines w:val="0"/>
              <w:spacing w:before="20" w:after="20"/>
              <w:ind w:left="720" w:hanging="720"/>
              <w:jc w:val="center"/>
              <w:rPr>
                <w:b/>
                <w:color w:val="FFFFFF" w:themeColor="background1"/>
                <w:sz w:val="18"/>
                <w:lang w:eastAsia="ja-JP"/>
              </w:rPr>
            </w:pPr>
            <w:r w:rsidRPr="006D7ADB">
              <w:rPr>
                <w:b/>
                <w:color w:val="FFFFFF" w:themeColor="background1"/>
                <w:sz w:val="18"/>
                <w:lang w:eastAsia="ja-JP"/>
              </w:rPr>
              <w:t>x</w:t>
            </w:r>
          </w:p>
        </w:tc>
        <w:tc>
          <w:tcPr>
            <w:tcW w:w="2970" w:type="dxa"/>
            <w:vAlign w:val="center"/>
          </w:tcPr>
          <w:p w:rsidR="00D90F4D" w:rsidRPr="001C369B" w:rsidRDefault="00D90F4D" w:rsidP="003630A4">
            <w:pPr>
              <w:keepLines w:val="0"/>
              <w:spacing w:before="20" w:after="20"/>
              <w:rPr>
                <w:sz w:val="18"/>
                <w:szCs w:val="16"/>
                <w:lang w:eastAsia="ja-JP"/>
              </w:rPr>
            </w:pPr>
            <w:r w:rsidRPr="001C369B">
              <w:rPr>
                <w:sz w:val="18"/>
                <w:szCs w:val="16"/>
                <w:lang w:eastAsia="ja-JP"/>
              </w:rPr>
              <w:t>Always applicable</w:t>
            </w:r>
          </w:p>
        </w:tc>
      </w:tr>
      <w:tr w:rsidR="00D90F4D" w:rsidRPr="001C369B">
        <w:trPr>
          <w:cantSplit/>
          <w:trHeight w:val="403"/>
        </w:trPr>
        <w:tc>
          <w:tcPr>
            <w:tcW w:w="784" w:type="dxa"/>
            <w:noWrap/>
            <w:vAlign w:val="center"/>
          </w:tcPr>
          <w:p w:rsidR="00D90F4D" w:rsidRPr="001C369B" w:rsidRDefault="00D90F4D" w:rsidP="00B5677B">
            <w:pPr>
              <w:keepLines w:val="0"/>
              <w:spacing w:before="20" w:after="20"/>
              <w:jc w:val="center"/>
              <w:rPr>
                <w:sz w:val="18"/>
                <w:lang w:eastAsia="ja-JP"/>
              </w:rPr>
            </w:pPr>
            <w:r w:rsidRPr="001C369B">
              <w:rPr>
                <w:sz w:val="18"/>
                <w:lang w:eastAsia="ja-JP"/>
              </w:rPr>
              <w:t>E2.1</w:t>
            </w:r>
          </w:p>
        </w:tc>
        <w:tc>
          <w:tcPr>
            <w:tcW w:w="623"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noWrap/>
            <w:vAlign w:val="center"/>
          </w:tcPr>
          <w:p w:rsidR="00D90F4D" w:rsidRPr="006D7ADB" w:rsidRDefault="00D90F4D" w:rsidP="00B5677B">
            <w:pPr>
              <w:keepLines w:val="0"/>
              <w:spacing w:before="20" w:after="20"/>
              <w:jc w:val="center"/>
              <w:rPr>
                <w:b/>
                <w:sz w:val="18"/>
                <w:lang w:eastAsia="ja-JP"/>
              </w:rPr>
            </w:pPr>
          </w:p>
        </w:tc>
        <w:tc>
          <w:tcPr>
            <w:tcW w:w="623" w:type="dxa"/>
            <w:shd w:val="clear" w:color="auto" w:fill="auto"/>
          </w:tcPr>
          <w:p w:rsidR="00D90F4D" w:rsidRPr="006D7ADB" w:rsidRDefault="00D90F4D" w:rsidP="00B5677B">
            <w:pPr>
              <w:keepLines w:val="0"/>
              <w:spacing w:before="20" w:after="20"/>
              <w:jc w:val="center"/>
              <w:rPr>
                <w:b/>
                <w:sz w:val="18"/>
                <w:lang w:eastAsia="ja-JP"/>
              </w:rPr>
            </w:pPr>
          </w:p>
        </w:tc>
        <w:tc>
          <w:tcPr>
            <w:tcW w:w="624" w:type="dxa"/>
            <w:noWrap/>
            <w:vAlign w:val="center"/>
          </w:tcPr>
          <w:p w:rsidR="00D90F4D" w:rsidRPr="006D7ADB" w:rsidRDefault="00D90F4D" w:rsidP="00B5677B">
            <w:pPr>
              <w:keepLines w:val="0"/>
              <w:spacing w:before="20" w:after="20"/>
              <w:jc w:val="center"/>
              <w:rPr>
                <w:b/>
                <w:sz w:val="18"/>
                <w:lang w:eastAsia="ja-JP"/>
              </w:rPr>
            </w:pP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shd w:val="clear" w:color="auto" w:fill="00928F"/>
            <w:noWrap/>
            <w:vAlign w:val="center"/>
          </w:tcPr>
          <w:p w:rsidR="00D90F4D" w:rsidRPr="006D7ADB" w:rsidRDefault="00D90F4D" w:rsidP="00B5677B">
            <w:pPr>
              <w:keepLines w:val="0"/>
              <w:spacing w:before="20" w:after="20"/>
              <w:ind w:left="720" w:hanging="720"/>
              <w:jc w:val="center"/>
              <w:rPr>
                <w:b/>
                <w:color w:val="FFFFFF" w:themeColor="background1"/>
                <w:sz w:val="18"/>
                <w:lang w:eastAsia="ja-JP"/>
              </w:rPr>
            </w:pPr>
            <w:r w:rsidRPr="006D7ADB">
              <w:rPr>
                <w:b/>
                <w:color w:val="FFFFFF" w:themeColor="background1"/>
                <w:sz w:val="18"/>
                <w:lang w:eastAsia="ja-JP"/>
              </w:rPr>
              <w:t>x</w:t>
            </w:r>
          </w:p>
        </w:tc>
        <w:tc>
          <w:tcPr>
            <w:tcW w:w="623" w:type="dxa"/>
            <w:vAlign w:val="center"/>
          </w:tcPr>
          <w:p w:rsidR="00D90F4D" w:rsidRPr="006D7ADB" w:rsidRDefault="00D90F4D" w:rsidP="00B5677B">
            <w:pPr>
              <w:keepLines w:val="0"/>
              <w:spacing w:before="20" w:after="20"/>
              <w:jc w:val="center"/>
              <w:rPr>
                <w:b/>
                <w:sz w:val="18"/>
                <w:lang w:eastAsia="ja-JP"/>
              </w:rPr>
            </w:pPr>
          </w:p>
        </w:tc>
        <w:tc>
          <w:tcPr>
            <w:tcW w:w="624" w:type="dxa"/>
            <w:vAlign w:val="center"/>
          </w:tcPr>
          <w:p w:rsidR="00D90F4D" w:rsidRPr="006D7ADB" w:rsidRDefault="00D90F4D" w:rsidP="00B5677B">
            <w:pPr>
              <w:keepLines w:val="0"/>
              <w:spacing w:before="20" w:after="20"/>
              <w:jc w:val="center"/>
              <w:rPr>
                <w:b/>
                <w:sz w:val="18"/>
                <w:szCs w:val="16"/>
                <w:lang w:eastAsia="ja-JP"/>
              </w:rPr>
            </w:pPr>
          </w:p>
        </w:tc>
        <w:tc>
          <w:tcPr>
            <w:tcW w:w="2970" w:type="dxa"/>
            <w:vAlign w:val="center"/>
          </w:tcPr>
          <w:p w:rsidR="00D90F4D" w:rsidRPr="001C369B" w:rsidRDefault="00D90F4D" w:rsidP="003630A4">
            <w:pPr>
              <w:keepLines w:val="0"/>
              <w:spacing w:before="20" w:after="20"/>
              <w:jc w:val="center"/>
              <w:rPr>
                <w:sz w:val="18"/>
                <w:szCs w:val="16"/>
                <w:lang w:eastAsia="ja-JP"/>
              </w:rPr>
            </w:pPr>
          </w:p>
        </w:tc>
      </w:tr>
      <w:tr w:rsidR="00D90F4D" w:rsidRPr="001C369B">
        <w:trPr>
          <w:cantSplit/>
          <w:trHeight w:val="403"/>
        </w:trPr>
        <w:tc>
          <w:tcPr>
            <w:tcW w:w="784" w:type="dxa"/>
            <w:noWrap/>
            <w:vAlign w:val="center"/>
          </w:tcPr>
          <w:p w:rsidR="00D90F4D" w:rsidRPr="001C369B" w:rsidRDefault="00D90F4D" w:rsidP="00B5677B">
            <w:pPr>
              <w:keepLines w:val="0"/>
              <w:spacing w:before="20" w:after="20"/>
              <w:jc w:val="center"/>
              <w:rPr>
                <w:sz w:val="18"/>
                <w:lang w:eastAsia="ja-JP"/>
              </w:rPr>
            </w:pPr>
            <w:r w:rsidRPr="001C369B">
              <w:rPr>
                <w:sz w:val="18"/>
                <w:lang w:eastAsia="ja-JP"/>
              </w:rPr>
              <w:t>E2.2</w:t>
            </w:r>
          </w:p>
        </w:tc>
        <w:tc>
          <w:tcPr>
            <w:tcW w:w="623"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noWrap/>
            <w:vAlign w:val="center"/>
          </w:tcPr>
          <w:p w:rsidR="00D90F4D" w:rsidRPr="006D7ADB" w:rsidRDefault="00D90F4D" w:rsidP="00B5677B">
            <w:pPr>
              <w:keepLines w:val="0"/>
              <w:spacing w:before="20" w:after="20"/>
              <w:jc w:val="center"/>
              <w:rPr>
                <w:b/>
                <w:sz w:val="18"/>
                <w:lang w:eastAsia="ja-JP"/>
              </w:rPr>
            </w:pPr>
          </w:p>
        </w:tc>
        <w:tc>
          <w:tcPr>
            <w:tcW w:w="623" w:type="dxa"/>
            <w:shd w:val="clear" w:color="auto" w:fill="auto"/>
          </w:tcPr>
          <w:p w:rsidR="00D90F4D" w:rsidRPr="006D7ADB" w:rsidRDefault="00D90F4D" w:rsidP="00B5677B">
            <w:pPr>
              <w:keepLines w:val="0"/>
              <w:spacing w:before="20" w:after="20"/>
              <w:jc w:val="center"/>
              <w:rPr>
                <w:b/>
                <w:sz w:val="18"/>
                <w:lang w:eastAsia="ja-JP"/>
              </w:rPr>
            </w:pPr>
          </w:p>
        </w:tc>
        <w:tc>
          <w:tcPr>
            <w:tcW w:w="624" w:type="dxa"/>
            <w:noWrap/>
            <w:vAlign w:val="center"/>
          </w:tcPr>
          <w:p w:rsidR="00D90F4D" w:rsidRPr="006D7ADB" w:rsidRDefault="00D90F4D" w:rsidP="00B5677B">
            <w:pPr>
              <w:keepLines w:val="0"/>
              <w:spacing w:before="20" w:after="20"/>
              <w:jc w:val="center"/>
              <w:rPr>
                <w:b/>
                <w:sz w:val="18"/>
                <w:lang w:eastAsia="ja-JP"/>
              </w:rPr>
            </w:pP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tcBorders>
              <w:bottom w:val="nil"/>
            </w:tcBorders>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vAlign w:val="center"/>
          </w:tcPr>
          <w:p w:rsidR="00D90F4D" w:rsidRPr="006D7ADB" w:rsidRDefault="00D90F4D" w:rsidP="00B5677B">
            <w:pPr>
              <w:keepLines w:val="0"/>
              <w:spacing w:before="20" w:after="20"/>
              <w:jc w:val="center"/>
              <w:rPr>
                <w:b/>
                <w:sz w:val="18"/>
                <w:lang w:eastAsia="ja-JP"/>
              </w:rPr>
            </w:pPr>
          </w:p>
        </w:tc>
        <w:tc>
          <w:tcPr>
            <w:tcW w:w="624" w:type="dxa"/>
            <w:vAlign w:val="center"/>
          </w:tcPr>
          <w:p w:rsidR="00D90F4D" w:rsidRPr="006D7ADB" w:rsidRDefault="00D90F4D" w:rsidP="00B5677B">
            <w:pPr>
              <w:keepLines w:val="0"/>
              <w:spacing w:before="20" w:after="20"/>
              <w:jc w:val="center"/>
              <w:rPr>
                <w:b/>
                <w:sz w:val="18"/>
                <w:szCs w:val="16"/>
                <w:lang w:eastAsia="ja-JP"/>
              </w:rPr>
            </w:pPr>
          </w:p>
        </w:tc>
        <w:tc>
          <w:tcPr>
            <w:tcW w:w="2970" w:type="dxa"/>
            <w:vAlign w:val="center"/>
          </w:tcPr>
          <w:p w:rsidR="00D90F4D" w:rsidRPr="001C369B" w:rsidRDefault="00D90F4D" w:rsidP="003630A4">
            <w:pPr>
              <w:keepLines w:val="0"/>
              <w:spacing w:before="20" w:after="20"/>
              <w:jc w:val="center"/>
              <w:rPr>
                <w:sz w:val="18"/>
                <w:szCs w:val="16"/>
                <w:lang w:eastAsia="ja-JP"/>
              </w:rPr>
            </w:pPr>
          </w:p>
        </w:tc>
      </w:tr>
      <w:tr w:rsidR="00D90F4D" w:rsidRPr="001C369B">
        <w:trPr>
          <w:cantSplit/>
          <w:trHeight w:val="403"/>
        </w:trPr>
        <w:tc>
          <w:tcPr>
            <w:tcW w:w="784" w:type="dxa"/>
            <w:noWrap/>
            <w:vAlign w:val="center"/>
          </w:tcPr>
          <w:p w:rsidR="00D90F4D" w:rsidRPr="001C369B" w:rsidRDefault="00D90F4D" w:rsidP="00B5677B">
            <w:pPr>
              <w:keepLines w:val="0"/>
              <w:spacing w:before="20" w:after="20"/>
              <w:jc w:val="center"/>
              <w:rPr>
                <w:sz w:val="18"/>
                <w:lang w:eastAsia="ja-JP"/>
              </w:rPr>
            </w:pPr>
            <w:r w:rsidRPr="001C369B">
              <w:rPr>
                <w:sz w:val="18"/>
                <w:lang w:eastAsia="ja-JP"/>
              </w:rPr>
              <w:t>E3.1</w:t>
            </w: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noWrap/>
            <w:vAlign w:val="center"/>
          </w:tcPr>
          <w:p w:rsidR="00D90F4D" w:rsidRPr="006D7ADB" w:rsidRDefault="00D90F4D" w:rsidP="00B5677B">
            <w:pPr>
              <w:keepLines w:val="0"/>
              <w:spacing w:before="20" w:after="20"/>
              <w:jc w:val="center"/>
              <w:rPr>
                <w:b/>
                <w:sz w:val="18"/>
                <w:lang w:eastAsia="ja-JP"/>
              </w:rPr>
            </w:pPr>
          </w:p>
        </w:tc>
        <w:tc>
          <w:tcPr>
            <w:tcW w:w="623" w:type="dxa"/>
            <w:shd w:val="clear" w:color="auto" w:fill="auto"/>
          </w:tcPr>
          <w:p w:rsidR="00D90F4D" w:rsidRPr="006D7ADB" w:rsidRDefault="00D90F4D" w:rsidP="00B5677B">
            <w:pPr>
              <w:keepLines w:val="0"/>
              <w:spacing w:before="20" w:after="20"/>
              <w:jc w:val="center"/>
              <w:rPr>
                <w:b/>
                <w:sz w:val="18"/>
                <w:lang w:eastAsia="ja-JP"/>
              </w:rPr>
            </w:pPr>
          </w:p>
        </w:tc>
        <w:tc>
          <w:tcPr>
            <w:tcW w:w="624" w:type="dxa"/>
            <w:noWrap/>
            <w:vAlign w:val="center"/>
          </w:tcPr>
          <w:p w:rsidR="00D90F4D" w:rsidRPr="006D7ADB" w:rsidRDefault="00D90F4D" w:rsidP="00B5677B">
            <w:pPr>
              <w:keepLines w:val="0"/>
              <w:spacing w:before="20" w:after="20"/>
              <w:jc w:val="center"/>
              <w:rPr>
                <w:b/>
                <w:sz w:val="18"/>
                <w:lang w:eastAsia="ja-JP"/>
              </w:rPr>
            </w:pP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vAlign w:val="center"/>
          </w:tcPr>
          <w:p w:rsidR="00D90F4D" w:rsidRPr="006D7ADB" w:rsidRDefault="00D90F4D" w:rsidP="00B5677B">
            <w:pPr>
              <w:keepLines w:val="0"/>
              <w:spacing w:before="20" w:after="20"/>
              <w:jc w:val="center"/>
              <w:rPr>
                <w:b/>
                <w:sz w:val="18"/>
                <w:lang w:eastAsia="ja-JP"/>
              </w:rPr>
            </w:pPr>
          </w:p>
        </w:tc>
        <w:tc>
          <w:tcPr>
            <w:tcW w:w="624" w:type="dxa"/>
            <w:vAlign w:val="center"/>
          </w:tcPr>
          <w:p w:rsidR="00D90F4D" w:rsidRPr="006D7ADB" w:rsidRDefault="00D90F4D" w:rsidP="00B5677B">
            <w:pPr>
              <w:keepLines w:val="0"/>
              <w:spacing w:before="20" w:after="20"/>
              <w:jc w:val="center"/>
              <w:rPr>
                <w:b/>
                <w:sz w:val="18"/>
                <w:szCs w:val="16"/>
                <w:lang w:eastAsia="ja-JP"/>
              </w:rPr>
            </w:pPr>
          </w:p>
        </w:tc>
        <w:tc>
          <w:tcPr>
            <w:tcW w:w="2970" w:type="dxa"/>
            <w:vAlign w:val="center"/>
          </w:tcPr>
          <w:p w:rsidR="00D90F4D" w:rsidRPr="001C369B" w:rsidRDefault="00D90F4D" w:rsidP="003630A4">
            <w:pPr>
              <w:keepLines w:val="0"/>
              <w:spacing w:before="20" w:after="20"/>
              <w:jc w:val="center"/>
              <w:rPr>
                <w:sz w:val="18"/>
                <w:szCs w:val="16"/>
                <w:lang w:eastAsia="ja-JP"/>
              </w:rPr>
            </w:pPr>
          </w:p>
        </w:tc>
      </w:tr>
      <w:tr w:rsidR="00D90F4D" w:rsidRPr="001C369B">
        <w:trPr>
          <w:cantSplit/>
          <w:trHeight w:val="403"/>
        </w:trPr>
        <w:tc>
          <w:tcPr>
            <w:tcW w:w="784" w:type="dxa"/>
            <w:noWrap/>
            <w:vAlign w:val="center"/>
          </w:tcPr>
          <w:p w:rsidR="00D90F4D" w:rsidRPr="001C369B" w:rsidRDefault="00D90F4D" w:rsidP="00B5677B">
            <w:pPr>
              <w:keepLines w:val="0"/>
              <w:spacing w:before="20" w:after="20"/>
              <w:jc w:val="center"/>
              <w:rPr>
                <w:sz w:val="18"/>
                <w:lang w:eastAsia="ja-JP"/>
              </w:rPr>
            </w:pPr>
            <w:r w:rsidRPr="001C369B">
              <w:rPr>
                <w:sz w:val="18"/>
                <w:lang w:eastAsia="ja-JP"/>
              </w:rPr>
              <w:t>E3.2</w:t>
            </w: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shd w:val="clear" w:color="auto" w:fill="auto"/>
            <w:vAlign w:val="center"/>
          </w:tcPr>
          <w:p w:rsidR="00D90F4D" w:rsidRPr="006D7ADB" w:rsidRDefault="00D90F4D" w:rsidP="00B5677B">
            <w:pPr>
              <w:keepLines w:val="0"/>
              <w:spacing w:before="20" w:after="20"/>
              <w:jc w:val="center"/>
              <w:rPr>
                <w:b/>
                <w:sz w:val="18"/>
                <w:lang w:eastAsia="ja-JP"/>
              </w:rPr>
            </w:pPr>
          </w:p>
        </w:tc>
        <w:tc>
          <w:tcPr>
            <w:tcW w:w="624" w:type="dxa"/>
            <w:noWrap/>
            <w:vAlign w:val="center"/>
          </w:tcPr>
          <w:p w:rsidR="00D90F4D" w:rsidRPr="006D7ADB" w:rsidRDefault="00D90F4D" w:rsidP="00B5677B">
            <w:pPr>
              <w:keepLines w:val="0"/>
              <w:spacing w:before="20" w:after="20"/>
              <w:jc w:val="center"/>
              <w:rPr>
                <w:b/>
                <w:sz w:val="18"/>
                <w:lang w:eastAsia="ja-JP"/>
              </w:rPr>
            </w:pPr>
          </w:p>
        </w:tc>
        <w:tc>
          <w:tcPr>
            <w:tcW w:w="623"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4"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vAlign w:val="center"/>
          </w:tcPr>
          <w:p w:rsidR="00D90F4D" w:rsidRPr="006D7ADB" w:rsidRDefault="00D90F4D" w:rsidP="00B5677B">
            <w:pPr>
              <w:keepLines w:val="0"/>
              <w:spacing w:before="20" w:after="20"/>
              <w:jc w:val="center"/>
              <w:rPr>
                <w:b/>
                <w:sz w:val="18"/>
                <w:lang w:eastAsia="ja-JP"/>
              </w:rPr>
            </w:pPr>
          </w:p>
        </w:tc>
        <w:tc>
          <w:tcPr>
            <w:tcW w:w="624" w:type="dxa"/>
            <w:vAlign w:val="center"/>
          </w:tcPr>
          <w:p w:rsidR="00D90F4D" w:rsidRPr="006D7ADB" w:rsidRDefault="00D90F4D" w:rsidP="00B5677B">
            <w:pPr>
              <w:keepLines w:val="0"/>
              <w:spacing w:before="20" w:after="20"/>
              <w:jc w:val="center"/>
              <w:rPr>
                <w:b/>
                <w:sz w:val="18"/>
                <w:szCs w:val="16"/>
                <w:lang w:eastAsia="ja-JP"/>
              </w:rPr>
            </w:pPr>
          </w:p>
        </w:tc>
        <w:tc>
          <w:tcPr>
            <w:tcW w:w="2970" w:type="dxa"/>
            <w:vAlign w:val="center"/>
          </w:tcPr>
          <w:p w:rsidR="00D90F4D" w:rsidRPr="001C369B" w:rsidRDefault="00D90F4D" w:rsidP="003630A4">
            <w:pPr>
              <w:keepLines w:val="0"/>
              <w:spacing w:before="20" w:after="20"/>
              <w:jc w:val="center"/>
              <w:rPr>
                <w:sz w:val="18"/>
                <w:szCs w:val="16"/>
                <w:lang w:eastAsia="ja-JP"/>
              </w:rPr>
            </w:pPr>
          </w:p>
        </w:tc>
      </w:tr>
      <w:tr w:rsidR="00D90F4D" w:rsidRPr="001C369B">
        <w:trPr>
          <w:cantSplit/>
          <w:trHeight w:val="403"/>
        </w:trPr>
        <w:tc>
          <w:tcPr>
            <w:tcW w:w="784" w:type="dxa"/>
            <w:noWrap/>
            <w:vAlign w:val="center"/>
          </w:tcPr>
          <w:p w:rsidR="00D90F4D" w:rsidRPr="001C369B" w:rsidRDefault="00D90F4D" w:rsidP="00B5677B">
            <w:pPr>
              <w:keepLines w:val="0"/>
              <w:spacing w:before="20" w:after="20"/>
              <w:jc w:val="center"/>
              <w:rPr>
                <w:sz w:val="18"/>
                <w:lang w:eastAsia="ja-JP"/>
              </w:rPr>
            </w:pPr>
            <w:r w:rsidRPr="001C369B">
              <w:rPr>
                <w:sz w:val="18"/>
                <w:lang w:eastAsia="ja-JP"/>
              </w:rPr>
              <w:t>E3.3</w:t>
            </w:r>
          </w:p>
        </w:tc>
        <w:tc>
          <w:tcPr>
            <w:tcW w:w="623"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noWrap/>
            <w:vAlign w:val="center"/>
          </w:tcPr>
          <w:p w:rsidR="00D90F4D" w:rsidRPr="006D7ADB" w:rsidRDefault="00D90F4D" w:rsidP="00B5677B">
            <w:pPr>
              <w:keepLines w:val="0"/>
              <w:spacing w:before="20" w:after="20"/>
              <w:jc w:val="center"/>
              <w:rPr>
                <w:b/>
                <w:sz w:val="18"/>
                <w:lang w:eastAsia="ja-JP"/>
              </w:rPr>
            </w:pPr>
          </w:p>
        </w:tc>
        <w:tc>
          <w:tcPr>
            <w:tcW w:w="623" w:type="dxa"/>
            <w:shd w:val="clear" w:color="auto" w:fill="auto"/>
          </w:tcPr>
          <w:p w:rsidR="00D90F4D" w:rsidRPr="006D7ADB" w:rsidRDefault="00D90F4D" w:rsidP="00B5677B">
            <w:pPr>
              <w:keepLines w:val="0"/>
              <w:spacing w:before="20" w:after="20"/>
              <w:jc w:val="center"/>
              <w:rPr>
                <w:b/>
                <w:sz w:val="18"/>
                <w:lang w:eastAsia="ja-JP"/>
              </w:rPr>
            </w:pPr>
          </w:p>
        </w:tc>
        <w:tc>
          <w:tcPr>
            <w:tcW w:w="624" w:type="dxa"/>
            <w:noWrap/>
            <w:vAlign w:val="center"/>
          </w:tcPr>
          <w:p w:rsidR="00D90F4D" w:rsidRPr="006D7ADB" w:rsidRDefault="00D90F4D" w:rsidP="00B5677B">
            <w:pPr>
              <w:keepLines w:val="0"/>
              <w:spacing w:before="20" w:after="20"/>
              <w:jc w:val="center"/>
              <w:rPr>
                <w:b/>
                <w:sz w:val="18"/>
                <w:lang w:eastAsia="ja-JP"/>
              </w:rPr>
            </w:pP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vAlign w:val="center"/>
          </w:tcPr>
          <w:p w:rsidR="00D90F4D" w:rsidRPr="006D7ADB" w:rsidRDefault="00D90F4D" w:rsidP="00B5677B">
            <w:pPr>
              <w:keepLines w:val="0"/>
              <w:spacing w:before="20" w:after="20"/>
              <w:jc w:val="center"/>
              <w:rPr>
                <w:b/>
                <w:sz w:val="18"/>
                <w:lang w:eastAsia="ja-JP"/>
              </w:rPr>
            </w:pPr>
          </w:p>
        </w:tc>
        <w:tc>
          <w:tcPr>
            <w:tcW w:w="624" w:type="dxa"/>
            <w:vAlign w:val="center"/>
          </w:tcPr>
          <w:p w:rsidR="00D90F4D" w:rsidRPr="006D7ADB" w:rsidRDefault="00D90F4D" w:rsidP="00B5677B">
            <w:pPr>
              <w:keepLines w:val="0"/>
              <w:spacing w:before="20" w:after="20"/>
              <w:jc w:val="center"/>
              <w:rPr>
                <w:b/>
                <w:sz w:val="18"/>
                <w:szCs w:val="16"/>
                <w:lang w:eastAsia="ja-JP"/>
              </w:rPr>
            </w:pPr>
          </w:p>
        </w:tc>
        <w:tc>
          <w:tcPr>
            <w:tcW w:w="2970" w:type="dxa"/>
            <w:vAlign w:val="center"/>
          </w:tcPr>
          <w:p w:rsidR="00D90F4D" w:rsidRPr="001C369B" w:rsidRDefault="00D90F4D" w:rsidP="003630A4">
            <w:pPr>
              <w:keepLines w:val="0"/>
              <w:spacing w:before="20" w:after="20"/>
              <w:jc w:val="center"/>
              <w:rPr>
                <w:sz w:val="18"/>
                <w:szCs w:val="16"/>
                <w:lang w:eastAsia="ja-JP"/>
              </w:rPr>
            </w:pPr>
          </w:p>
        </w:tc>
      </w:tr>
      <w:tr w:rsidR="00D90F4D" w:rsidRPr="001C369B">
        <w:trPr>
          <w:cantSplit/>
          <w:trHeight w:val="403"/>
        </w:trPr>
        <w:tc>
          <w:tcPr>
            <w:tcW w:w="784" w:type="dxa"/>
            <w:noWrap/>
            <w:vAlign w:val="center"/>
          </w:tcPr>
          <w:p w:rsidR="00D90F4D" w:rsidRPr="001C369B" w:rsidRDefault="00D90F4D" w:rsidP="00B5677B">
            <w:pPr>
              <w:keepLines w:val="0"/>
              <w:spacing w:before="20" w:after="20"/>
              <w:jc w:val="center"/>
              <w:rPr>
                <w:sz w:val="18"/>
                <w:lang w:eastAsia="ja-JP"/>
              </w:rPr>
            </w:pPr>
            <w:r w:rsidRPr="001C369B">
              <w:rPr>
                <w:sz w:val="18"/>
                <w:lang w:eastAsia="ja-JP"/>
              </w:rPr>
              <w:t>E3.4</w:t>
            </w:r>
          </w:p>
        </w:tc>
        <w:tc>
          <w:tcPr>
            <w:tcW w:w="623"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noWrap/>
            <w:vAlign w:val="center"/>
          </w:tcPr>
          <w:p w:rsidR="00D90F4D" w:rsidRPr="006D7ADB" w:rsidRDefault="00D90F4D" w:rsidP="00B5677B">
            <w:pPr>
              <w:keepLines w:val="0"/>
              <w:spacing w:before="20" w:after="20"/>
              <w:jc w:val="center"/>
              <w:rPr>
                <w:b/>
                <w:sz w:val="18"/>
                <w:lang w:eastAsia="ja-JP"/>
              </w:rPr>
            </w:pPr>
          </w:p>
        </w:tc>
        <w:tc>
          <w:tcPr>
            <w:tcW w:w="623" w:type="dxa"/>
            <w:shd w:val="clear" w:color="auto" w:fill="auto"/>
          </w:tcPr>
          <w:p w:rsidR="00D90F4D" w:rsidRPr="006D7ADB" w:rsidRDefault="00D90F4D" w:rsidP="00B5677B">
            <w:pPr>
              <w:keepLines w:val="0"/>
              <w:spacing w:before="20" w:after="20"/>
              <w:jc w:val="center"/>
              <w:rPr>
                <w:b/>
                <w:sz w:val="18"/>
                <w:lang w:eastAsia="ja-JP"/>
              </w:rPr>
            </w:pPr>
          </w:p>
        </w:tc>
        <w:tc>
          <w:tcPr>
            <w:tcW w:w="624"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vAlign w:val="center"/>
          </w:tcPr>
          <w:p w:rsidR="00D90F4D" w:rsidRPr="006D7ADB" w:rsidRDefault="00D90F4D" w:rsidP="00B5677B">
            <w:pPr>
              <w:keepLines w:val="0"/>
              <w:spacing w:before="20" w:after="20"/>
              <w:jc w:val="center"/>
              <w:rPr>
                <w:b/>
                <w:sz w:val="18"/>
                <w:lang w:eastAsia="ja-JP"/>
              </w:rPr>
            </w:pPr>
          </w:p>
        </w:tc>
        <w:tc>
          <w:tcPr>
            <w:tcW w:w="624" w:type="dxa"/>
            <w:vAlign w:val="center"/>
          </w:tcPr>
          <w:p w:rsidR="00D90F4D" w:rsidRPr="006D7ADB" w:rsidRDefault="00D90F4D" w:rsidP="00B5677B">
            <w:pPr>
              <w:keepLines w:val="0"/>
              <w:spacing w:before="20" w:after="20"/>
              <w:jc w:val="center"/>
              <w:rPr>
                <w:b/>
                <w:sz w:val="18"/>
                <w:szCs w:val="16"/>
                <w:lang w:eastAsia="ja-JP"/>
              </w:rPr>
            </w:pPr>
          </w:p>
        </w:tc>
        <w:tc>
          <w:tcPr>
            <w:tcW w:w="2970" w:type="dxa"/>
            <w:vAlign w:val="center"/>
          </w:tcPr>
          <w:p w:rsidR="00D90F4D" w:rsidRPr="001C369B" w:rsidRDefault="00D90F4D" w:rsidP="003630A4">
            <w:pPr>
              <w:keepLines w:val="0"/>
              <w:spacing w:before="20" w:after="20"/>
              <w:rPr>
                <w:sz w:val="18"/>
                <w:szCs w:val="16"/>
                <w:lang w:eastAsia="ja-JP"/>
              </w:rPr>
            </w:pPr>
            <w:r w:rsidRPr="001C369B">
              <w:rPr>
                <w:i/>
                <w:sz w:val="18"/>
                <w:szCs w:val="16"/>
                <w:lang w:eastAsia="ja-JP"/>
              </w:rPr>
              <w:t>If keypad that can be used to enter non-PIN data.</w:t>
            </w:r>
          </w:p>
        </w:tc>
      </w:tr>
      <w:tr w:rsidR="00D90F4D" w:rsidRPr="001C369B">
        <w:trPr>
          <w:cantSplit/>
          <w:trHeight w:val="403"/>
        </w:trPr>
        <w:tc>
          <w:tcPr>
            <w:tcW w:w="784" w:type="dxa"/>
            <w:noWrap/>
            <w:vAlign w:val="center"/>
          </w:tcPr>
          <w:p w:rsidR="00D90F4D" w:rsidRPr="001C369B" w:rsidRDefault="00D90F4D" w:rsidP="00B5677B">
            <w:pPr>
              <w:keepLines w:val="0"/>
              <w:spacing w:before="20" w:after="20"/>
              <w:jc w:val="center"/>
              <w:rPr>
                <w:sz w:val="18"/>
                <w:lang w:eastAsia="ja-JP"/>
              </w:rPr>
            </w:pPr>
            <w:r w:rsidRPr="001C369B">
              <w:rPr>
                <w:sz w:val="18"/>
                <w:lang w:eastAsia="ja-JP"/>
              </w:rPr>
              <w:t>E3.5</w:t>
            </w:r>
          </w:p>
        </w:tc>
        <w:tc>
          <w:tcPr>
            <w:tcW w:w="623"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noWrap/>
            <w:vAlign w:val="center"/>
          </w:tcPr>
          <w:p w:rsidR="00D90F4D" w:rsidRPr="006D7ADB" w:rsidRDefault="00D90F4D" w:rsidP="00B5677B">
            <w:pPr>
              <w:keepLines w:val="0"/>
              <w:spacing w:before="20" w:after="20"/>
              <w:jc w:val="center"/>
              <w:rPr>
                <w:b/>
                <w:bCs/>
                <w:sz w:val="18"/>
                <w:lang w:eastAsia="ja-JP"/>
              </w:rPr>
            </w:pPr>
          </w:p>
        </w:tc>
        <w:tc>
          <w:tcPr>
            <w:tcW w:w="623" w:type="dxa"/>
            <w:shd w:val="clear" w:color="auto" w:fill="auto"/>
          </w:tcPr>
          <w:p w:rsidR="00D90F4D" w:rsidRPr="006D7ADB" w:rsidRDefault="00D90F4D" w:rsidP="00B5677B">
            <w:pPr>
              <w:keepLines w:val="0"/>
              <w:spacing w:before="20" w:after="20"/>
              <w:jc w:val="center"/>
              <w:rPr>
                <w:b/>
                <w:sz w:val="18"/>
                <w:lang w:eastAsia="ja-JP"/>
              </w:rPr>
            </w:pPr>
          </w:p>
        </w:tc>
        <w:tc>
          <w:tcPr>
            <w:tcW w:w="624" w:type="dxa"/>
            <w:noWrap/>
            <w:vAlign w:val="center"/>
          </w:tcPr>
          <w:p w:rsidR="00D90F4D" w:rsidRPr="006D7ADB" w:rsidRDefault="00D90F4D" w:rsidP="00B5677B">
            <w:pPr>
              <w:keepLines w:val="0"/>
              <w:spacing w:before="20" w:after="20"/>
              <w:jc w:val="center"/>
              <w:rPr>
                <w:b/>
                <w:sz w:val="18"/>
                <w:lang w:eastAsia="ja-JP"/>
              </w:rPr>
            </w:pP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vAlign w:val="center"/>
          </w:tcPr>
          <w:p w:rsidR="00D90F4D" w:rsidRPr="006D7ADB" w:rsidRDefault="00D90F4D" w:rsidP="00B5677B">
            <w:pPr>
              <w:keepLines w:val="0"/>
              <w:spacing w:before="20" w:after="20"/>
              <w:jc w:val="center"/>
              <w:rPr>
                <w:b/>
                <w:sz w:val="18"/>
                <w:lang w:eastAsia="ja-JP"/>
              </w:rPr>
            </w:pPr>
          </w:p>
        </w:tc>
        <w:tc>
          <w:tcPr>
            <w:tcW w:w="624" w:type="dxa"/>
            <w:vAlign w:val="center"/>
          </w:tcPr>
          <w:p w:rsidR="00D90F4D" w:rsidRPr="006D7ADB" w:rsidRDefault="00D90F4D" w:rsidP="00B5677B">
            <w:pPr>
              <w:keepLines w:val="0"/>
              <w:spacing w:before="20" w:after="20"/>
              <w:jc w:val="center"/>
              <w:rPr>
                <w:b/>
                <w:sz w:val="18"/>
                <w:szCs w:val="16"/>
                <w:lang w:eastAsia="ja-JP"/>
              </w:rPr>
            </w:pPr>
          </w:p>
        </w:tc>
        <w:tc>
          <w:tcPr>
            <w:tcW w:w="2970" w:type="dxa"/>
            <w:vAlign w:val="center"/>
          </w:tcPr>
          <w:p w:rsidR="00D90F4D" w:rsidRPr="001C369B" w:rsidRDefault="00D90F4D" w:rsidP="003630A4">
            <w:pPr>
              <w:keepLines w:val="0"/>
              <w:spacing w:before="20" w:after="20"/>
              <w:jc w:val="center"/>
              <w:rPr>
                <w:sz w:val="18"/>
                <w:szCs w:val="16"/>
                <w:lang w:eastAsia="ja-JP"/>
              </w:rPr>
            </w:pPr>
          </w:p>
        </w:tc>
      </w:tr>
      <w:tr w:rsidR="00D90F4D" w:rsidRPr="001C369B">
        <w:trPr>
          <w:cantSplit/>
          <w:trHeight w:val="403"/>
        </w:trPr>
        <w:tc>
          <w:tcPr>
            <w:tcW w:w="784" w:type="dxa"/>
            <w:noWrap/>
            <w:vAlign w:val="center"/>
          </w:tcPr>
          <w:p w:rsidR="00D90F4D" w:rsidRPr="001C369B" w:rsidRDefault="00D90F4D" w:rsidP="00B5677B">
            <w:pPr>
              <w:keepLines w:val="0"/>
              <w:spacing w:before="20" w:after="20"/>
              <w:jc w:val="center"/>
              <w:rPr>
                <w:sz w:val="18"/>
                <w:lang w:eastAsia="ja-JP"/>
              </w:rPr>
            </w:pPr>
            <w:r w:rsidRPr="001C369B">
              <w:rPr>
                <w:sz w:val="18"/>
                <w:lang w:eastAsia="ja-JP"/>
              </w:rPr>
              <w:t>E4.1</w:t>
            </w:r>
          </w:p>
        </w:tc>
        <w:tc>
          <w:tcPr>
            <w:tcW w:w="623"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shd w:val="clear" w:color="auto" w:fill="00928F"/>
                <w:lang w:eastAsia="ja-JP"/>
              </w:rPr>
              <w:t>x</w:t>
            </w:r>
          </w:p>
        </w:tc>
        <w:tc>
          <w:tcPr>
            <w:tcW w:w="623" w:type="dxa"/>
            <w:vAlign w:val="center"/>
          </w:tcPr>
          <w:p w:rsidR="00D90F4D" w:rsidRPr="006D7ADB" w:rsidRDefault="00D90F4D" w:rsidP="00B5677B">
            <w:pPr>
              <w:keepLines w:val="0"/>
              <w:spacing w:before="20" w:after="20"/>
              <w:jc w:val="center"/>
              <w:rPr>
                <w:b/>
                <w:sz w:val="18"/>
                <w:lang w:eastAsia="ja-JP"/>
              </w:rPr>
            </w:pPr>
          </w:p>
        </w:tc>
        <w:tc>
          <w:tcPr>
            <w:tcW w:w="624" w:type="dxa"/>
            <w:noWrap/>
            <w:vAlign w:val="center"/>
          </w:tcPr>
          <w:p w:rsidR="00D90F4D" w:rsidRPr="006D7ADB" w:rsidRDefault="00D90F4D" w:rsidP="00B5677B">
            <w:pPr>
              <w:keepLines w:val="0"/>
              <w:spacing w:before="20" w:after="20"/>
              <w:jc w:val="center"/>
              <w:rPr>
                <w:b/>
                <w:sz w:val="18"/>
                <w:lang w:eastAsia="ja-JP"/>
              </w:rPr>
            </w:pPr>
          </w:p>
        </w:tc>
        <w:tc>
          <w:tcPr>
            <w:tcW w:w="623"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4" w:type="dxa"/>
            <w:noWrap/>
            <w:vAlign w:val="center"/>
          </w:tcPr>
          <w:p w:rsidR="00D90F4D" w:rsidRPr="006D7ADB" w:rsidRDefault="00D90F4D" w:rsidP="00B5677B">
            <w:pPr>
              <w:keepLines w:val="0"/>
              <w:spacing w:before="20" w:after="20"/>
              <w:jc w:val="center"/>
              <w:rPr>
                <w:b/>
                <w:sz w:val="18"/>
                <w:lang w:eastAsia="ja-JP"/>
              </w:rPr>
            </w:pPr>
          </w:p>
        </w:tc>
        <w:tc>
          <w:tcPr>
            <w:tcW w:w="623" w:type="dxa"/>
            <w:vAlign w:val="center"/>
          </w:tcPr>
          <w:p w:rsidR="00D90F4D" w:rsidRPr="006D7ADB" w:rsidRDefault="00D90F4D" w:rsidP="00B5677B">
            <w:pPr>
              <w:keepLines w:val="0"/>
              <w:spacing w:before="20" w:after="20"/>
              <w:jc w:val="center"/>
              <w:rPr>
                <w:b/>
                <w:sz w:val="18"/>
                <w:lang w:eastAsia="ja-JP"/>
              </w:rPr>
            </w:pPr>
          </w:p>
        </w:tc>
        <w:tc>
          <w:tcPr>
            <w:tcW w:w="624" w:type="dxa"/>
            <w:vAlign w:val="center"/>
          </w:tcPr>
          <w:p w:rsidR="00D90F4D" w:rsidRPr="006D7ADB" w:rsidRDefault="00D90F4D" w:rsidP="00B5677B">
            <w:pPr>
              <w:keepLines w:val="0"/>
              <w:spacing w:before="20" w:after="20"/>
              <w:jc w:val="center"/>
              <w:rPr>
                <w:b/>
                <w:sz w:val="18"/>
                <w:szCs w:val="16"/>
                <w:lang w:eastAsia="ja-JP"/>
              </w:rPr>
            </w:pPr>
          </w:p>
        </w:tc>
        <w:tc>
          <w:tcPr>
            <w:tcW w:w="2970" w:type="dxa"/>
            <w:vAlign w:val="center"/>
          </w:tcPr>
          <w:p w:rsidR="00D90F4D" w:rsidRPr="001C369B" w:rsidRDefault="00D90F4D" w:rsidP="003630A4">
            <w:pPr>
              <w:keepLines w:val="0"/>
              <w:spacing w:before="20" w:after="20"/>
              <w:jc w:val="center"/>
              <w:rPr>
                <w:sz w:val="18"/>
                <w:szCs w:val="16"/>
                <w:lang w:eastAsia="ja-JP"/>
              </w:rPr>
            </w:pPr>
          </w:p>
        </w:tc>
      </w:tr>
      <w:tr w:rsidR="00D90F4D" w:rsidRPr="001C369B">
        <w:trPr>
          <w:cantSplit/>
          <w:trHeight w:val="403"/>
        </w:trPr>
        <w:tc>
          <w:tcPr>
            <w:tcW w:w="784" w:type="dxa"/>
            <w:noWrap/>
            <w:vAlign w:val="center"/>
          </w:tcPr>
          <w:p w:rsidR="00D90F4D" w:rsidRPr="001C369B" w:rsidRDefault="00D90F4D" w:rsidP="00B5677B">
            <w:pPr>
              <w:keepLines w:val="0"/>
              <w:spacing w:before="20" w:after="20"/>
              <w:jc w:val="center"/>
              <w:rPr>
                <w:sz w:val="18"/>
                <w:lang w:eastAsia="ja-JP"/>
              </w:rPr>
            </w:pPr>
            <w:r w:rsidRPr="001C369B">
              <w:rPr>
                <w:sz w:val="18"/>
                <w:lang w:eastAsia="ja-JP"/>
              </w:rPr>
              <w:t>E4.2</w:t>
            </w:r>
          </w:p>
        </w:tc>
        <w:tc>
          <w:tcPr>
            <w:tcW w:w="623"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vAlign w:val="center"/>
          </w:tcPr>
          <w:p w:rsidR="00D90F4D" w:rsidRPr="006D7ADB" w:rsidRDefault="00D90F4D" w:rsidP="00B5677B">
            <w:pPr>
              <w:keepLines w:val="0"/>
              <w:spacing w:before="20" w:after="20"/>
              <w:jc w:val="center"/>
              <w:rPr>
                <w:b/>
                <w:sz w:val="18"/>
                <w:lang w:eastAsia="ja-JP"/>
              </w:rPr>
            </w:pPr>
          </w:p>
        </w:tc>
        <w:tc>
          <w:tcPr>
            <w:tcW w:w="624" w:type="dxa"/>
            <w:noWrap/>
            <w:vAlign w:val="center"/>
          </w:tcPr>
          <w:p w:rsidR="00D90F4D" w:rsidRPr="006D7ADB" w:rsidRDefault="00D90F4D" w:rsidP="00B5677B">
            <w:pPr>
              <w:keepLines w:val="0"/>
              <w:spacing w:before="20" w:after="20"/>
              <w:jc w:val="center"/>
              <w:rPr>
                <w:b/>
                <w:sz w:val="18"/>
                <w:lang w:eastAsia="ja-JP"/>
              </w:rPr>
            </w:pPr>
          </w:p>
        </w:tc>
        <w:tc>
          <w:tcPr>
            <w:tcW w:w="623"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4" w:type="dxa"/>
            <w:tcBorders>
              <w:bottom w:val="nil"/>
            </w:tcBorders>
            <w:noWrap/>
            <w:vAlign w:val="center"/>
          </w:tcPr>
          <w:p w:rsidR="00D90F4D" w:rsidRPr="006D7ADB" w:rsidRDefault="00D90F4D" w:rsidP="00B5677B">
            <w:pPr>
              <w:keepLines w:val="0"/>
              <w:spacing w:before="20" w:after="20"/>
              <w:jc w:val="center"/>
              <w:rPr>
                <w:b/>
                <w:sz w:val="18"/>
                <w:lang w:eastAsia="ja-JP"/>
              </w:rPr>
            </w:pPr>
          </w:p>
        </w:tc>
        <w:tc>
          <w:tcPr>
            <w:tcW w:w="623" w:type="dxa"/>
            <w:vAlign w:val="center"/>
          </w:tcPr>
          <w:p w:rsidR="00D90F4D" w:rsidRPr="006D7ADB" w:rsidRDefault="00D90F4D" w:rsidP="00B5677B">
            <w:pPr>
              <w:keepLines w:val="0"/>
              <w:spacing w:before="20" w:after="20"/>
              <w:jc w:val="center"/>
              <w:rPr>
                <w:b/>
                <w:sz w:val="18"/>
                <w:lang w:eastAsia="ja-JP"/>
              </w:rPr>
            </w:pPr>
          </w:p>
        </w:tc>
        <w:tc>
          <w:tcPr>
            <w:tcW w:w="624" w:type="dxa"/>
            <w:vAlign w:val="center"/>
          </w:tcPr>
          <w:p w:rsidR="00D90F4D" w:rsidRPr="006D7ADB" w:rsidRDefault="00D90F4D" w:rsidP="00B5677B">
            <w:pPr>
              <w:keepLines w:val="0"/>
              <w:spacing w:before="20" w:after="20"/>
              <w:jc w:val="center"/>
              <w:rPr>
                <w:b/>
                <w:sz w:val="18"/>
                <w:szCs w:val="16"/>
                <w:lang w:eastAsia="ja-JP"/>
              </w:rPr>
            </w:pPr>
          </w:p>
        </w:tc>
        <w:tc>
          <w:tcPr>
            <w:tcW w:w="2970" w:type="dxa"/>
            <w:vAlign w:val="center"/>
          </w:tcPr>
          <w:p w:rsidR="00D90F4D" w:rsidRPr="001C369B" w:rsidRDefault="00D90F4D" w:rsidP="003630A4">
            <w:pPr>
              <w:keepLines w:val="0"/>
              <w:spacing w:before="20" w:after="20"/>
              <w:jc w:val="center"/>
              <w:rPr>
                <w:sz w:val="18"/>
                <w:szCs w:val="16"/>
                <w:lang w:eastAsia="ja-JP"/>
              </w:rPr>
            </w:pPr>
          </w:p>
        </w:tc>
      </w:tr>
      <w:tr w:rsidR="00D90F4D" w:rsidRPr="001C369B">
        <w:trPr>
          <w:cantSplit/>
          <w:trHeight w:val="403"/>
        </w:trPr>
        <w:tc>
          <w:tcPr>
            <w:tcW w:w="784" w:type="dxa"/>
            <w:noWrap/>
            <w:vAlign w:val="center"/>
          </w:tcPr>
          <w:p w:rsidR="00D90F4D" w:rsidRPr="001C369B" w:rsidRDefault="00D90F4D" w:rsidP="00B5677B">
            <w:pPr>
              <w:keepLines w:val="0"/>
              <w:spacing w:before="20" w:after="20"/>
              <w:jc w:val="center"/>
              <w:rPr>
                <w:sz w:val="18"/>
                <w:lang w:eastAsia="ja-JP"/>
              </w:rPr>
            </w:pPr>
            <w:r w:rsidRPr="001C369B">
              <w:rPr>
                <w:sz w:val="18"/>
                <w:lang w:eastAsia="ja-JP"/>
              </w:rPr>
              <w:t>E4.3</w:t>
            </w: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noWrap/>
            <w:vAlign w:val="center"/>
          </w:tcPr>
          <w:p w:rsidR="00D90F4D" w:rsidRPr="006D7ADB" w:rsidRDefault="00D90F4D" w:rsidP="00B5677B">
            <w:pPr>
              <w:keepLines w:val="0"/>
              <w:spacing w:before="20" w:after="20"/>
              <w:jc w:val="center"/>
              <w:rPr>
                <w:b/>
                <w:sz w:val="18"/>
                <w:lang w:eastAsia="ja-JP"/>
              </w:rPr>
            </w:pPr>
          </w:p>
        </w:tc>
        <w:tc>
          <w:tcPr>
            <w:tcW w:w="623" w:type="dxa"/>
          </w:tcPr>
          <w:p w:rsidR="00D90F4D" w:rsidRPr="006D7ADB" w:rsidRDefault="00D90F4D" w:rsidP="00B5677B">
            <w:pPr>
              <w:keepLines w:val="0"/>
              <w:spacing w:before="20" w:after="20"/>
              <w:jc w:val="center"/>
              <w:rPr>
                <w:b/>
                <w:sz w:val="18"/>
                <w:lang w:eastAsia="ja-JP"/>
              </w:rPr>
            </w:pPr>
          </w:p>
        </w:tc>
        <w:tc>
          <w:tcPr>
            <w:tcW w:w="624" w:type="dxa"/>
            <w:noWrap/>
            <w:vAlign w:val="center"/>
          </w:tcPr>
          <w:p w:rsidR="00D90F4D" w:rsidRPr="006D7ADB" w:rsidRDefault="00D90F4D" w:rsidP="00B5677B">
            <w:pPr>
              <w:keepLines w:val="0"/>
              <w:spacing w:before="20" w:after="20"/>
              <w:jc w:val="center"/>
              <w:rPr>
                <w:b/>
                <w:sz w:val="18"/>
                <w:lang w:eastAsia="ja-JP"/>
              </w:rPr>
            </w:pPr>
          </w:p>
        </w:tc>
        <w:tc>
          <w:tcPr>
            <w:tcW w:w="623" w:type="dxa"/>
            <w:noWrap/>
            <w:vAlign w:val="center"/>
          </w:tcPr>
          <w:p w:rsidR="00D90F4D" w:rsidRPr="006D7ADB" w:rsidRDefault="00D90F4D" w:rsidP="00B5677B">
            <w:pPr>
              <w:keepLines w:val="0"/>
              <w:spacing w:before="20" w:after="20"/>
              <w:jc w:val="center"/>
              <w:rPr>
                <w:b/>
                <w:sz w:val="18"/>
                <w:lang w:eastAsia="ja-JP"/>
              </w:rPr>
            </w:pPr>
          </w:p>
        </w:tc>
        <w:tc>
          <w:tcPr>
            <w:tcW w:w="624" w:type="dxa"/>
            <w:shd w:val="clear" w:color="auto" w:fill="00928F"/>
            <w:noWrap/>
            <w:vAlign w:val="center"/>
          </w:tcPr>
          <w:p w:rsidR="00D90F4D" w:rsidRPr="006D7ADB" w:rsidRDefault="00D90F4D" w:rsidP="00B5677B">
            <w:pPr>
              <w:keepLines w:val="0"/>
              <w:spacing w:before="20" w:after="20"/>
              <w:jc w:val="center"/>
              <w:rPr>
                <w:b/>
                <w:color w:val="FFFFFF" w:themeColor="background1"/>
                <w:sz w:val="18"/>
                <w:lang w:eastAsia="ja-JP"/>
              </w:rPr>
            </w:pPr>
            <w:r w:rsidRPr="006D7ADB">
              <w:rPr>
                <w:b/>
                <w:color w:val="FFFFFF" w:themeColor="background1"/>
                <w:sz w:val="18"/>
                <w:lang w:eastAsia="ja-JP"/>
              </w:rPr>
              <w:t>x</w:t>
            </w:r>
          </w:p>
        </w:tc>
        <w:tc>
          <w:tcPr>
            <w:tcW w:w="623" w:type="dxa"/>
            <w:vAlign w:val="center"/>
          </w:tcPr>
          <w:p w:rsidR="00D90F4D" w:rsidRPr="006D7ADB" w:rsidRDefault="00D90F4D" w:rsidP="00B5677B">
            <w:pPr>
              <w:keepLines w:val="0"/>
              <w:spacing w:before="20" w:after="20"/>
              <w:jc w:val="center"/>
              <w:rPr>
                <w:b/>
                <w:sz w:val="18"/>
                <w:lang w:eastAsia="ja-JP"/>
              </w:rPr>
            </w:pPr>
          </w:p>
        </w:tc>
        <w:tc>
          <w:tcPr>
            <w:tcW w:w="624" w:type="dxa"/>
            <w:vAlign w:val="center"/>
          </w:tcPr>
          <w:p w:rsidR="00D90F4D" w:rsidRPr="006D7ADB" w:rsidRDefault="00D90F4D" w:rsidP="00B5677B">
            <w:pPr>
              <w:keepLines w:val="0"/>
              <w:spacing w:before="20" w:after="20"/>
              <w:jc w:val="center"/>
              <w:rPr>
                <w:b/>
                <w:sz w:val="18"/>
                <w:szCs w:val="16"/>
                <w:lang w:eastAsia="ja-JP"/>
              </w:rPr>
            </w:pPr>
          </w:p>
        </w:tc>
        <w:tc>
          <w:tcPr>
            <w:tcW w:w="2970" w:type="dxa"/>
            <w:vAlign w:val="center"/>
          </w:tcPr>
          <w:p w:rsidR="00D90F4D" w:rsidRPr="001C369B" w:rsidRDefault="00D90F4D" w:rsidP="003630A4">
            <w:pPr>
              <w:keepLines w:val="0"/>
              <w:spacing w:before="20" w:after="20"/>
              <w:jc w:val="center"/>
              <w:rPr>
                <w:sz w:val="18"/>
                <w:szCs w:val="16"/>
                <w:lang w:eastAsia="ja-JP"/>
              </w:rPr>
            </w:pPr>
          </w:p>
        </w:tc>
      </w:tr>
      <w:tr w:rsidR="00B141F5" w:rsidRPr="001C369B">
        <w:trPr>
          <w:trHeight w:val="255"/>
        </w:trPr>
        <w:tc>
          <w:tcPr>
            <w:tcW w:w="9365" w:type="dxa"/>
            <w:gridSpan w:val="11"/>
          </w:tcPr>
          <w:p w:rsidR="00B141F5" w:rsidRPr="001C369B" w:rsidRDefault="00B141F5" w:rsidP="003630A4">
            <w:pPr>
              <w:keepNext/>
              <w:spacing w:after="60"/>
              <w:jc w:val="center"/>
              <w:rPr>
                <w:b/>
                <w:bCs/>
                <w:sz w:val="24"/>
                <w:szCs w:val="24"/>
                <w:lang w:eastAsia="ja-JP"/>
              </w:rPr>
            </w:pPr>
            <w:r w:rsidRPr="001C369B">
              <w:rPr>
                <w:b/>
                <w:bCs/>
                <w:sz w:val="24"/>
                <w:szCs w:val="24"/>
                <w:lang w:eastAsia="ja-JP"/>
              </w:rPr>
              <w:t>Open Protocols Security Module</w:t>
            </w:r>
          </w:p>
        </w:tc>
      </w:tr>
      <w:tr w:rsidR="00D90F4D" w:rsidRPr="001C369B">
        <w:trPr>
          <w:trHeight w:val="403"/>
        </w:trPr>
        <w:tc>
          <w:tcPr>
            <w:tcW w:w="784" w:type="dxa"/>
            <w:noWrap/>
            <w:vAlign w:val="center"/>
          </w:tcPr>
          <w:p w:rsidR="00D90F4D" w:rsidRPr="001C369B" w:rsidRDefault="00D90F4D" w:rsidP="00B5677B">
            <w:pPr>
              <w:keepNext/>
              <w:spacing w:before="20" w:after="20"/>
              <w:jc w:val="center"/>
              <w:rPr>
                <w:sz w:val="18"/>
                <w:lang w:eastAsia="ja-JP"/>
              </w:rPr>
            </w:pPr>
            <w:r w:rsidRPr="001C369B">
              <w:rPr>
                <w:sz w:val="18"/>
                <w:lang w:eastAsia="ja-JP"/>
              </w:rPr>
              <w:t>All</w:t>
            </w:r>
          </w:p>
        </w:tc>
        <w:tc>
          <w:tcPr>
            <w:tcW w:w="623" w:type="dxa"/>
            <w:noWrap/>
          </w:tcPr>
          <w:p w:rsidR="00D90F4D" w:rsidRPr="006D7ADB" w:rsidRDefault="00D90F4D" w:rsidP="00303908">
            <w:pPr>
              <w:keepNext/>
              <w:spacing w:before="20" w:after="20"/>
              <w:jc w:val="center"/>
              <w:rPr>
                <w:b/>
                <w:sz w:val="18"/>
                <w:lang w:eastAsia="ja-JP"/>
              </w:rPr>
            </w:pPr>
          </w:p>
        </w:tc>
        <w:tc>
          <w:tcPr>
            <w:tcW w:w="623" w:type="dxa"/>
            <w:noWrap/>
          </w:tcPr>
          <w:p w:rsidR="00D90F4D" w:rsidRPr="006D7ADB" w:rsidRDefault="00D90F4D" w:rsidP="00303908">
            <w:pPr>
              <w:keepNext/>
              <w:spacing w:before="20" w:after="20"/>
              <w:jc w:val="center"/>
              <w:rPr>
                <w:b/>
                <w:sz w:val="18"/>
                <w:lang w:eastAsia="ja-JP"/>
              </w:rPr>
            </w:pPr>
          </w:p>
        </w:tc>
        <w:tc>
          <w:tcPr>
            <w:tcW w:w="624" w:type="dxa"/>
            <w:noWrap/>
          </w:tcPr>
          <w:p w:rsidR="00D90F4D" w:rsidRPr="006D7ADB" w:rsidRDefault="00D90F4D" w:rsidP="00303908">
            <w:pPr>
              <w:keepNext/>
              <w:spacing w:before="20" w:after="20"/>
              <w:jc w:val="center"/>
              <w:rPr>
                <w:b/>
                <w:sz w:val="18"/>
                <w:lang w:eastAsia="ja-JP"/>
              </w:rPr>
            </w:pPr>
          </w:p>
        </w:tc>
        <w:tc>
          <w:tcPr>
            <w:tcW w:w="623" w:type="dxa"/>
          </w:tcPr>
          <w:p w:rsidR="00D90F4D" w:rsidRPr="006D7ADB" w:rsidRDefault="00D90F4D" w:rsidP="00303908">
            <w:pPr>
              <w:keepNext/>
              <w:spacing w:before="20" w:after="20"/>
              <w:jc w:val="center"/>
              <w:rPr>
                <w:b/>
                <w:sz w:val="18"/>
                <w:lang w:eastAsia="ja-JP"/>
              </w:rPr>
            </w:pPr>
          </w:p>
        </w:tc>
        <w:tc>
          <w:tcPr>
            <w:tcW w:w="624" w:type="dxa"/>
            <w:noWrap/>
          </w:tcPr>
          <w:p w:rsidR="00D90F4D" w:rsidRPr="006D7ADB" w:rsidRDefault="00D90F4D" w:rsidP="00303908">
            <w:pPr>
              <w:keepNext/>
              <w:spacing w:before="20" w:after="20"/>
              <w:jc w:val="center"/>
              <w:rPr>
                <w:b/>
                <w:sz w:val="18"/>
                <w:lang w:eastAsia="ja-JP"/>
              </w:rPr>
            </w:pPr>
          </w:p>
        </w:tc>
        <w:tc>
          <w:tcPr>
            <w:tcW w:w="623" w:type="dxa"/>
            <w:noWrap/>
          </w:tcPr>
          <w:p w:rsidR="00D90F4D" w:rsidRPr="006D7ADB" w:rsidRDefault="00D90F4D" w:rsidP="00303908">
            <w:pPr>
              <w:keepNext/>
              <w:spacing w:before="20" w:after="20"/>
              <w:jc w:val="center"/>
              <w:rPr>
                <w:b/>
                <w:sz w:val="18"/>
                <w:lang w:eastAsia="ja-JP"/>
              </w:rPr>
            </w:pPr>
          </w:p>
        </w:tc>
        <w:tc>
          <w:tcPr>
            <w:tcW w:w="624" w:type="dxa"/>
            <w:noWrap/>
          </w:tcPr>
          <w:p w:rsidR="00D90F4D" w:rsidRPr="006D7ADB" w:rsidRDefault="00D90F4D" w:rsidP="00303908">
            <w:pPr>
              <w:keepNext/>
              <w:spacing w:before="20" w:after="20"/>
              <w:jc w:val="center"/>
              <w:rPr>
                <w:b/>
                <w:sz w:val="18"/>
                <w:lang w:eastAsia="ja-JP"/>
              </w:rPr>
            </w:pPr>
          </w:p>
        </w:tc>
        <w:tc>
          <w:tcPr>
            <w:tcW w:w="623" w:type="dxa"/>
            <w:shd w:val="clear" w:color="auto" w:fill="00928F"/>
            <w:vAlign w:val="center"/>
          </w:tcPr>
          <w:p w:rsidR="00D90F4D" w:rsidRPr="006D7ADB" w:rsidRDefault="00D90F4D" w:rsidP="00B5677B">
            <w:pPr>
              <w:keepNext/>
              <w:spacing w:before="20" w:after="20"/>
              <w:jc w:val="center"/>
              <w:rPr>
                <w:b/>
                <w:color w:val="FFFFFF" w:themeColor="background1"/>
                <w:sz w:val="18"/>
                <w:lang w:eastAsia="ja-JP"/>
              </w:rPr>
            </w:pPr>
            <w:r w:rsidRPr="006D7ADB">
              <w:rPr>
                <w:b/>
                <w:color w:val="FFFFFF" w:themeColor="background1"/>
                <w:sz w:val="18"/>
                <w:lang w:eastAsia="ja-JP"/>
              </w:rPr>
              <w:t>x</w:t>
            </w:r>
          </w:p>
        </w:tc>
        <w:tc>
          <w:tcPr>
            <w:tcW w:w="624" w:type="dxa"/>
          </w:tcPr>
          <w:p w:rsidR="00D90F4D" w:rsidRPr="006D7ADB" w:rsidRDefault="00D90F4D" w:rsidP="00303908">
            <w:pPr>
              <w:keepNext/>
              <w:spacing w:before="40" w:after="20"/>
              <w:jc w:val="center"/>
              <w:rPr>
                <w:b/>
                <w:sz w:val="18"/>
                <w:szCs w:val="16"/>
                <w:lang w:eastAsia="ja-JP"/>
              </w:rPr>
            </w:pPr>
          </w:p>
        </w:tc>
        <w:tc>
          <w:tcPr>
            <w:tcW w:w="2970" w:type="dxa"/>
            <w:vAlign w:val="center"/>
          </w:tcPr>
          <w:p w:rsidR="00D90F4D" w:rsidRPr="001C369B" w:rsidRDefault="00D90F4D" w:rsidP="003630A4">
            <w:pPr>
              <w:keepNext/>
              <w:spacing w:before="40" w:after="20"/>
              <w:rPr>
                <w:sz w:val="18"/>
                <w:szCs w:val="16"/>
                <w:lang w:eastAsia="ja-JP"/>
              </w:rPr>
            </w:pPr>
            <w:r w:rsidRPr="001C369B">
              <w:rPr>
                <w:sz w:val="18"/>
                <w:szCs w:val="16"/>
                <w:lang w:eastAsia="ja-JP"/>
              </w:rPr>
              <w:t>All requirements applicable</w:t>
            </w:r>
          </w:p>
        </w:tc>
      </w:tr>
      <w:tr w:rsidR="00B141F5" w:rsidRPr="001C369B">
        <w:trPr>
          <w:trHeight w:val="255"/>
        </w:trPr>
        <w:tc>
          <w:tcPr>
            <w:tcW w:w="9365" w:type="dxa"/>
            <w:gridSpan w:val="11"/>
            <w:tcBorders>
              <w:bottom w:val="single" w:sz="2" w:space="0" w:color="999999"/>
            </w:tcBorders>
          </w:tcPr>
          <w:p w:rsidR="00B141F5" w:rsidRPr="001C369B" w:rsidRDefault="00B141F5" w:rsidP="003630A4">
            <w:pPr>
              <w:keepNext/>
              <w:spacing w:after="60"/>
              <w:jc w:val="center"/>
              <w:rPr>
                <w:b/>
                <w:bCs/>
                <w:sz w:val="24"/>
                <w:szCs w:val="24"/>
                <w:lang w:eastAsia="ja-JP"/>
              </w:rPr>
            </w:pPr>
            <w:r w:rsidRPr="001C369B">
              <w:rPr>
                <w:b/>
                <w:bCs/>
                <w:sz w:val="24"/>
                <w:szCs w:val="24"/>
                <w:lang w:eastAsia="ja-JP"/>
              </w:rPr>
              <w:t>Secure Reading and Exchange of Data Module</w:t>
            </w:r>
          </w:p>
        </w:tc>
      </w:tr>
      <w:tr w:rsidR="006D7ADB" w:rsidRPr="001C369B">
        <w:trPr>
          <w:cantSplit/>
          <w:trHeight w:val="403"/>
        </w:trPr>
        <w:tc>
          <w:tcPr>
            <w:tcW w:w="784" w:type="dxa"/>
            <w:tcBorders>
              <w:top w:val="single" w:sz="4" w:space="0" w:color="808080" w:themeColor="background1" w:themeShade="80"/>
              <w:bottom w:val="single" w:sz="2" w:space="0" w:color="808080" w:themeColor="background1" w:themeShade="80"/>
              <w:right w:val="single" w:sz="2" w:space="0" w:color="808080" w:themeColor="background1" w:themeShade="80"/>
            </w:tcBorders>
            <w:noWrap/>
            <w:vAlign w:val="center"/>
          </w:tcPr>
          <w:p w:rsidR="00F36014" w:rsidRPr="001C369B" w:rsidRDefault="00A674E5" w:rsidP="00B5677B">
            <w:pPr>
              <w:keepNext/>
              <w:spacing w:before="20" w:after="20"/>
              <w:jc w:val="center"/>
              <w:rPr>
                <w:sz w:val="18"/>
                <w:lang w:eastAsia="ja-JP"/>
              </w:rPr>
            </w:pPr>
            <w:r w:rsidRPr="001C369B">
              <w:rPr>
                <w:sz w:val="18"/>
                <w:lang w:eastAsia="ja-JP"/>
              </w:rPr>
              <w:t>All</w:t>
            </w:r>
          </w:p>
        </w:tc>
        <w:tc>
          <w:tcPr>
            <w:tcW w:w="623" w:type="dxa"/>
            <w:tcBorders>
              <w:top w:val="single" w:sz="4" w:space="0" w:color="808080" w:themeColor="background1" w:themeShade="80"/>
              <w:left w:val="single" w:sz="2" w:space="0" w:color="808080" w:themeColor="background1" w:themeShade="80"/>
              <w:right w:val="single" w:sz="4" w:space="0" w:color="808080" w:themeColor="background1" w:themeShade="80"/>
            </w:tcBorders>
            <w:noWrap/>
          </w:tcPr>
          <w:p w:rsidR="00F36014" w:rsidRPr="006D7ADB" w:rsidRDefault="00F36014" w:rsidP="00303908">
            <w:pPr>
              <w:keepNext/>
              <w:spacing w:before="20" w:after="20"/>
              <w:jc w:val="center"/>
              <w:rPr>
                <w:b/>
                <w:sz w:val="18"/>
                <w:lang w:eastAsia="ja-JP"/>
              </w:rPr>
            </w:pPr>
          </w:p>
        </w:tc>
        <w:tc>
          <w:tcPr>
            <w:tcW w:w="623" w:type="dxa"/>
            <w:tcBorders>
              <w:top w:val="single" w:sz="4" w:space="0" w:color="808080" w:themeColor="background1" w:themeShade="80"/>
              <w:left w:val="single" w:sz="4" w:space="0" w:color="808080" w:themeColor="background1" w:themeShade="80"/>
              <w:right w:val="single" w:sz="4" w:space="0" w:color="808080" w:themeColor="background1" w:themeShade="80"/>
            </w:tcBorders>
            <w:noWrap/>
          </w:tcPr>
          <w:p w:rsidR="00F36014" w:rsidRPr="006D7ADB" w:rsidRDefault="00F36014" w:rsidP="00303908">
            <w:pPr>
              <w:keepNext/>
              <w:spacing w:before="20" w:after="20"/>
              <w:jc w:val="center"/>
              <w:rPr>
                <w:b/>
                <w:sz w:val="18"/>
                <w:lang w:eastAsia="ja-JP"/>
              </w:rPr>
            </w:pPr>
          </w:p>
        </w:tc>
        <w:tc>
          <w:tcPr>
            <w:tcW w:w="624"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noWrap/>
            <w:vAlign w:val="center"/>
          </w:tcPr>
          <w:p w:rsidR="00F36014" w:rsidRPr="006D7ADB" w:rsidRDefault="00F36014" w:rsidP="00B141F5">
            <w:pPr>
              <w:keepNext/>
              <w:spacing w:before="20" w:after="20"/>
              <w:jc w:val="center"/>
              <w:rPr>
                <w:b/>
                <w:sz w:val="18"/>
                <w:lang w:eastAsia="ja-JP"/>
              </w:rPr>
            </w:pPr>
          </w:p>
        </w:tc>
        <w:tc>
          <w:tcPr>
            <w:tcW w:w="623"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vAlign w:val="center"/>
          </w:tcPr>
          <w:p w:rsidR="00F36014" w:rsidRPr="006D7ADB" w:rsidRDefault="00F36014" w:rsidP="00B141F5">
            <w:pPr>
              <w:keepNext/>
              <w:spacing w:before="20" w:after="20"/>
              <w:jc w:val="center"/>
              <w:rPr>
                <w:b/>
                <w:sz w:val="18"/>
                <w:lang w:eastAsia="ja-JP"/>
              </w:rPr>
            </w:pPr>
          </w:p>
        </w:tc>
        <w:tc>
          <w:tcPr>
            <w:tcW w:w="624" w:type="dxa"/>
            <w:tcBorders>
              <w:top w:val="single" w:sz="4" w:space="0" w:color="808080" w:themeColor="background1" w:themeShade="80"/>
              <w:left w:val="single" w:sz="4" w:space="0" w:color="808080" w:themeColor="background1" w:themeShade="80"/>
              <w:right w:val="single" w:sz="4" w:space="0" w:color="808080" w:themeColor="background1" w:themeShade="80"/>
            </w:tcBorders>
            <w:noWrap/>
          </w:tcPr>
          <w:p w:rsidR="00F36014" w:rsidRPr="006D7ADB" w:rsidRDefault="00F36014" w:rsidP="00303908">
            <w:pPr>
              <w:keepNext/>
              <w:spacing w:before="20" w:after="20"/>
              <w:jc w:val="center"/>
              <w:rPr>
                <w:b/>
                <w:sz w:val="18"/>
                <w:lang w:eastAsia="ja-JP"/>
              </w:rPr>
            </w:pPr>
          </w:p>
        </w:tc>
        <w:tc>
          <w:tcPr>
            <w:tcW w:w="623" w:type="dxa"/>
            <w:tcBorders>
              <w:top w:val="single" w:sz="4" w:space="0" w:color="808080" w:themeColor="background1" w:themeShade="80"/>
              <w:left w:val="single" w:sz="4" w:space="0" w:color="808080" w:themeColor="background1" w:themeShade="80"/>
              <w:right w:val="single" w:sz="4" w:space="0" w:color="808080" w:themeColor="background1" w:themeShade="80"/>
            </w:tcBorders>
            <w:noWrap/>
          </w:tcPr>
          <w:p w:rsidR="00F36014" w:rsidRPr="006D7ADB" w:rsidRDefault="00F36014" w:rsidP="00303908">
            <w:pPr>
              <w:keepNext/>
              <w:spacing w:before="20" w:after="20"/>
              <w:jc w:val="center"/>
              <w:rPr>
                <w:b/>
                <w:sz w:val="18"/>
                <w:lang w:eastAsia="ja-JP"/>
              </w:rPr>
            </w:pPr>
          </w:p>
        </w:tc>
        <w:tc>
          <w:tcPr>
            <w:tcW w:w="624" w:type="dxa"/>
            <w:tcBorders>
              <w:top w:val="single" w:sz="4" w:space="0" w:color="808080" w:themeColor="background1" w:themeShade="80"/>
              <w:left w:val="single" w:sz="4" w:space="0" w:color="808080" w:themeColor="background1" w:themeShade="80"/>
              <w:right w:val="single" w:sz="4" w:space="0" w:color="808080" w:themeColor="background1" w:themeShade="80"/>
            </w:tcBorders>
            <w:noWrap/>
          </w:tcPr>
          <w:p w:rsidR="00F36014" w:rsidRPr="006D7ADB" w:rsidRDefault="00F36014" w:rsidP="00303908">
            <w:pPr>
              <w:keepNext/>
              <w:spacing w:before="20" w:after="20"/>
              <w:jc w:val="center"/>
              <w:rPr>
                <w:b/>
                <w:sz w:val="18"/>
                <w:lang w:eastAsia="ja-JP"/>
              </w:rPr>
            </w:pPr>
          </w:p>
        </w:tc>
        <w:tc>
          <w:tcPr>
            <w:tcW w:w="623" w:type="dxa"/>
            <w:tcBorders>
              <w:top w:val="single" w:sz="4" w:space="0" w:color="808080" w:themeColor="background1" w:themeShade="80"/>
              <w:left w:val="single" w:sz="4" w:space="0" w:color="808080" w:themeColor="background1" w:themeShade="80"/>
              <w:right w:val="single" w:sz="4" w:space="0" w:color="808080" w:themeColor="background1" w:themeShade="80"/>
            </w:tcBorders>
          </w:tcPr>
          <w:p w:rsidR="00F36014" w:rsidRPr="006D7ADB" w:rsidRDefault="00F36014" w:rsidP="00303908">
            <w:pPr>
              <w:keepNext/>
              <w:spacing w:before="20" w:after="20"/>
              <w:ind w:left="720" w:hanging="720"/>
              <w:jc w:val="center"/>
              <w:rPr>
                <w:b/>
                <w:sz w:val="18"/>
                <w:lang w:eastAsia="ja-JP"/>
              </w:rPr>
            </w:pPr>
          </w:p>
        </w:tc>
        <w:tc>
          <w:tcPr>
            <w:tcW w:w="624" w:type="dxa"/>
            <w:tcBorders>
              <w:top w:val="single" w:sz="4" w:space="0" w:color="808080" w:themeColor="background1" w:themeShade="80"/>
              <w:left w:val="single" w:sz="4" w:space="0" w:color="808080" w:themeColor="background1" w:themeShade="80"/>
            </w:tcBorders>
            <w:shd w:val="clear" w:color="auto" w:fill="00928F"/>
            <w:vAlign w:val="center"/>
          </w:tcPr>
          <w:p w:rsidR="00F36014" w:rsidRPr="006D7ADB" w:rsidRDefault="00061F35" w:rsidP="00B5677B">
            <w:pPr>
              <w:keepNext/>
              <w:spacing w:before="40" w:after="20"/>
              <w:jc w:val="center"/>
              <w:rPr>
                <w:b/>
                <w:color w:val="FFFFFF" w:themeColor="background1"/>
                <w:sz w:val="18"/>
                <w:lang w:eastAsia="ja-JP"/>
              </w:rPr>
            </w:pPr>
            <w:r w:rsidRPr="006D7ADB">
              <w:rPr>
                <w:b/>
                <w:color w:val="FFFFFF" w:themeColor="background1"/>
                <w:sz w:val="18"/>
                <w:lang w:eastAsia="ja-JP"/>
              </w:rPr>
              <w:t>x</w:t>
            </w:r>
          </w:p>
        </w:tc>
        <w:tc>
          <w:tcPr>
            <w:tcW w:w="2970" w:type="dxa"/>
            <w:vAlign w:val="center"/>
          </w:tcPr>
          <w:p w:rsidR="00F36014" w:rsidRPr="001C369B" w:rsidRDefault="00A674E5" w:rsidP="003630A4">
            <w:pPr>
              <w:keepNext/>
              <w:spacing w:before="40" w:after="20"/>
              <w:rPr>
                <w:sz w:val="18"/>
                <w:szCs w:val="16"/>
                <w:lang w:eastAsia="ja-JP"/>
              </w:rPr>
            </w:pPr>
            <w:r w:rsidRPr="001C369B">
              <w:rPr>
                <w:sz w:val="18"/>
                <w:szCs w:val="16"/>
                <w:lang w:eastAsia="ja-JP"/>
              </w:rPr>
              <w:t>All requirements applicable</w:t>
            </w:r>
          </w:p>
        </w:tc>
      </w:tr>
      <w:tr w:rsidR="00B141F5" w:rsidRPr="001C369B">
        <w:trPr>
          <w:trHeight w:val="255"/>
        </w:trPr>
        <w:tc>
          <w:tcPr>
            <w:tcW w:w="9365" w:type="dxa"/>
            <w:gridSpan w:val="11"/>
          </w:tcPr>
          <w:p w:rsidR="001B4F69" w:rsidRPr="001C369B" w:rsidRDefault="00B141F5" w:rsidP="00A674E5">
            <w:pPr>
              <w:keepNext/>
              <w:keepLines w:val="0"/>
              <w:pageBreakBefore/>
              <w:spacing w:after="60"/>
              <w:jc w:val="center"/>
              <w:rPr>
                <w:b/>
                <w:bCs/>
                <w:sz w:val="24"/>
                <w:szCs w:val="24"/>
                <w:lang w:eastAsia="ja-JP"/>
              </w:rPr>
            </w:pPr>
            <w:r w:rsidRPr="001C369B">
              <w:rPr>
                <w:b/>
                <w:bCs/>
                <w:sz w:val="24"/>
                <w:szCs w:val="24"/>
                <w:lang w:eastAsia="ja-JP"/>
              </w:rPr>
              <w:lastRenderedPageBreak/>
              <w:t>Device Security Requirements</w:t>
            </w:r>
          </w:p>
        </w:tc>
      </w:tr>
      <w:tr w:rsidR="00B141F5" w:rsidRPr="006D7ADB">
        <w:trPr>
          <w:trHeight w:val="360"/>
        </w:trPr>
        <w:tc>
          <w:tcPr>
            <w:tcW w:w="9365" w:type="dxa"/>
            <w:gridSpan w:val="11"/>
          </w:tcPr>
          <w:p w:rsidR="00B141F5" w:rsidRPr="006D7ADB" w:rsidRDefault="00B141F5" w:rsidP="006D7ADB">
            <w:pPr>
              <w:keepLines w:val="0"/>
              <w:jc w:val="center"/>
              <w:rPr>
                <w:b/>
                <w:bCs/>
                <w:color w:val="0D7976"/>
                <w:sz w:val="20"/>
                <w:lang w:eastAsia="ja-JP"/>
              </w:rPr>
            </w:pPr>
            <w:r w:rsidRPr="006D7ADB">
              <w:rPr>
                <w:b/>
                <w:bCs/>
                <w:color w:val="0D7976"/>
                <w:sz w:val="20"/>
                <w:lang w:eastAsia="ja-JP"/>
              </w:rPr>
              <w:t>During Manufacturing</w:t>
            </w:r>
          </w:p>
        </w:tc>
      </w:tr>
      <w:tr w:rsidR="008B38EB" w:rsidRPr="001C369B">
        <w:trPr>
          <w:cantSplit/>
          <w:trHeight w:val="403"/>
        </w:trPr>
        <w:tc>
          <w:tcPr>
            <w:tcW w:w="784" w:type="dxa"/>
            <w:tcBorders>
              <w:right w:val="single" w:sz="2" w:space="0" w:color="808080" w:themeColor="background1" w:themeShade="80"/>
            </w:tcBorders>
            <w:noWrap/>
            <w:vAlign w:val="center"/>
          </w:tcPr>
          <w:p w:rsidR="008B38EB" w:rsidRPr="001C369B" w:rsidRDefault="008B38EB" w:rsidP="00B5677B">
            <w:pPr>
              <w:keepLines w:val="0"/>
              <w:spacing w:before="40" w:after="40"/>
              <w:jc w:val="center"/>
              <w:rPr>
                <w:sz w:val="18"/>
                <w:lang w:eastAsia="ja-JP"/>
              </w:rPr>
            </w:pPr>
            <w:r w:rsidRPr="001C369B">
              <w:rPr>
                <w:sz w:val="18"/>
                <w:lang w:eastAsia="ja-JP"/>
              </w:rPr>
              <w:t>L1</w:t>
            </w:r>
          </w:p>
        </w:tc>
        <w:tc>
          <w:tcPr>
            <w:tcW w:w="623" w:type="dxa"/>
            <w:tcBorders>
              <w:top w:val="single" w:sz="2" w:space="0" w:color="A6A6A6" w:themeColor="background1" w:themeShade="A6"/>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2" w:space="0" w:color="A6A6A6" w:themeColor="background1" w:themeShade="A6"/>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top w:val="single" w:sz="2" w:space="0" w:color="A6A6A6" w:themeColor="background1" w:themeShade="A6"/>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2" w:space="0" w:color="A6A6A6" w:themeColor="background1" w:themeShade="A6"/>
              <w:left w:val="single" w:sz="2" w:space="0" w:color="808080" w:themeColor="background1" w:themeShade="80"/>
              <w:bottom w:val="single" w:sz="2" w:space="0" w:color="999999"/>
              <w:right w:val="single" w:sz="2" w:space="0" w:color="808080" w:themeColor="background1" w:themeShade="80"/>
            </w:tcBorders>
            <w:shd w:val="clear" w:color="auto" w:fill="00928F"/>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top w:val="single" w:sz="2" w:space="0" w:color="A6A6A6" w:themeColor="background1" w:themeShade="A6"/>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2" w:space="0" w:color="A6A6A6" w:themeColor="background1" w:themeShade="A6"/>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top w:val="single" w:sz="2" w:space="0" w:color="A6A6A6" w:themeColor="background1" w:themeShade="A6"/>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2" w:space="0" w:color="A6A6A6" w:themeColor="background1" w:themeShade="A6"/>
              <w:left w:val="single" w:sz="2" w:space="0" w:color="808080" w:themeColor="background1" w:themeShade="80"/>
              <w:right w:val="single" w:sz="2" w:space="0" w:color="808080" w:themeColor="background1" w:themeShade="80"/>
            </w:tcBorders>
            <w:shd w:val="clear" w:color="auto" w:fill="00928F"/>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top w:val="single" w:sz="2" w:space="0" w:color="A6A6A6" w:themeColor="background1" w:themeShade="A6"/>
              <w:left w:val="single" w:sz="2" w:space="0" w:color="808080" w:themeColor="background1" w:themeShade="80"/>
              <w:right w:val="single" w:sz="2" w:space="0" w:color="808080" w:themeColor="background1" w:themeShade="80"/>
            </w:tcBorders>
            <w:shd w:val="clear" w:color="auto" w:fill="00928F"/>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2970" w:type="dxa"/>
            <w:tcBorders>
              <w:left w:val="single" w:sz="2" w:space="0" w:color="808080" w:themeColor="background1" w:themeShade="80"/>
            </w:tcBorders>
          </w:tcPr>
          <w:p w:rsidR="008B38EB" w:rsidRPr="001C369B" w:rsidRDefault="008B38EB" w:rsidP="00303908">
            <w:pPr>
              <w:keepLines w:val="0"/>
              <w:spacing w:before="40" w:after="40"/>
              <w:rPr>
                <w:sz w:val="18"/>
                <w:szCs w:val="16"/>
                <w:lang w:eastAsia="ja-JP"/>
              </w:rPr>
            </w:pPr>
          </w:p>
        </w:tc>
      </w:tr>
      <w:tr w:rsidR="008B38EB" w:rsidRPr="001C369B">
        <w:trPr>
          <w:cantSplit/>
          <w:trHeight w:val="403"/>
        </w:trPr>
        <w:tc>
          <w:tcPr>
            <w:tcW w:w="784" w:type="dxa"/>
            <w:tcBorders>
              <w:right w:val="single" w:sz="2" w:space="0" w:color="808080" w:themeColor="background1" w:themeShade="80"/>
            </w:tcBorders>
            <w:noWrap/>
            <w:vAlign w:val="center"/>
          </w:tcPr>
          <w:p w:rsidR="008B38EB" w:rsidRPr="001C369B" w:rsidRDefault="008B38EB" w:rsidP="00B5677B">
            <w:pPr>
              <w:keepLines w:val="0"/>
              <w:spacing w:before="40" w:after="40"/>
              <w:jc w:val="center"/>
              <w:rPr>
                <w:sz w:val="18"/>
                <w:lang w:eastAsia="ja-JP"/>
              </w:rPr>
            </w:pPr>
            <w:r w:rsidRPr="001C369B">
              <w:rPr>
                <w:sz w:val="18"/>
                <w:lang w:eastAsia="ja-JP"/>
              </w:rPr>
              <w:t>L2</w:t>
            </w:r>
          </w:p>
        </w:tc>
        <w:tc>
          <w:tcPr>
            <w:tcW w:w="623"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2" w:space="0" w:color="999999"/>
              <w:left w:val="single" w:sz="2" w:space="0" w:color="808080" w:themeColor="background1" w:themeShade="80"/>
              <w:right w:val="single" w:sz="2" w:space="0" w:color="808080" w:themeColor="background1" w:themeShade="80"/>
            </w:tcBorders>
            <w:shd w:val="clear" w:color="auto" w:fill="00928F"/>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left w:val="single" w:sz="2" w:space="0" w:color="808080" w:themeColor="background1" w:themeShade="80"/>
              <w:right w:val="single" w:sz="2" w:space="0" w:color="808080" w:themeColor="background1" w:themeShade="80"/>
            </w:tcBorders>
            <w:shd w:val="clear" w:color="auto" w:fill="00928F"/>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right w:val="single" w:sz="2" w:space="0" w:color="808080" w:themeColor="background1" w:themeShade="80"/>
            </w:tcBorders>
            <w:shd w:val="clear" w:color="auto" w:fill="00928F"/>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2970" w:type="dxa"/>
            <w:tcBorders>
              <w:left w:val="single" w:sz="2" w:space="0" w:color="808080" w:themeColor="background1" w:themeShade="80"/>
            </w:tcBorders>
          </w:tcPr>
          <w:p w:rsidR="008B38EB" w:rsidRPr="001C369B" w:rsidRDefault="008B38EB" w:rsidP="00303908">
            <w:pPr>
              <w:keepLines w:val="0"/>
              <w:spacing w:before="40" w:after="40"/>
              <w:rPr>
                <w:sz w:val="18"/>
                <w:szCs w:val="16"/>
                <w:lang w:eastAsia="ja-JP"/>
              </w:rPr>
            </w:pPr>
          </w:p>
        </w:tc>
      </w:tr>
      <w:tr w:rsidR="008B38EB" w:rsidRPr="001C369B">
        <w:trPr>
          <w:cantSplit/>
          <w:trHeight w:val="403"/>
        </w:trPr>
        <w:tc>
          <w:tcPr>
            <w:tcW w:w="784" w:type="dxa"/>
            <w:tcBorders>
              <w:right w:val="single" w:sz="2" w:space="0" w:color="808080" w:themeColor="background1" w:themeShade="80"/>
            </w:tcBorders>
            <w:noWrap/>
            <w:vAlign w:val="center"/>
          </w:tcPr>
          <w:p w:rsidR="008B38EB" w:rsidRPr="001C369B" w:rsidRDefault="008B38EB" w:rsidP="00B5677B">
            <w:pPr>
              <w:keepLines w:val="0"/>
              <w:spacing w:before="40" w:after="40"/>
              <w:jc w:val="center"/>
              <w:rPr>
                <w:sz w:val="18"/>
                <w:lang w:eastAsia="ja-JP"/>
              </w:rPr>
            </w:pPr>
            <w:r w:rsidRPr="001C369B">
              <w:rPr>
                <w:sz w:val="18"/>
                <w:lang w:eastAsia="ja-JP"/>
              </w:rPr>
              <w:t>L3</w:t>
            </w:r>
          </w:p>
        </w:tc>
        <w:tc>
          <w:tcPr>
            <w:tcW w:w="623"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2" w:space="0" w:color="999999"/>
              <w:left w:val="single" w:sz="2" w:space="0" w:color="808080" w:themeColor="background1" w:themeShade="80"/>
              <w:right w:val="single" w:sz="2" w:space="0" w:color="808080" w:themeColor="background1" w:themeShade="80"/>
            </w:tcBorders>
            <w:shd w:val="clear" w:color="auto" w:fill="00928F"/>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left w:val="single" w:sz="2" w:space="0" w:color="808080" w:themeColor="background1" w:themeShade="80"/>
              <w:right w:val="single" w:sz="2" w:space="0" w:color="808080" w:themeColor="background1" w:themeShade="80"/>
            </w:tcBorders>
            <w:shd w:val="clear" w:color="auto" w:fill="00928F"/>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right w:val="single" w:sz="2" w:space="0" w:color="808080" w:themeColor="background1" w:themeShade="80"/>
            </w:tcBorders>
            <w:shd w:val="clear" w:color="auto" w:fill="00928F"/>
            <w:vAlign w:val="center"/>
          </w:tcPr>
          <w:p w:rsidR="008B38EB" w:rsidRPr="006D7ADB" w:rsidRDefault="008B38EB" w:rsidP="00B5677B">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2970" w:type="dxa"/>
            <w:tcBorders>
              <w:left w:val="single" w:sz="2" w:space="0" w:color="808080" w:themeColor="background1" w:themeShade="80"/>
            </w:tcBorders>
          </w:tcPr>
          <w:p w:rsidR="008B38EB" w:rsidRPr="001C369B" w:rsidRDefault="008B38EB" w:rsidP="00303908">
            <w:pPr>
              <w:keepLines w:val="0"/>
              <w:spacing w:before="40" w:after="40"/>
              <w:rPr>
                <w:sz w:val="18"/>
                <w:szCs w:val="16"/>
                <w:lang w:eastAsia="ja-JP"/>
              </w:rPr>
            </w:pPr>
          </w:p>
        </w:tc>
      </w:tr>
      <w:tr w:rsidR="008B38EB" w:rsidRPr="001C369B">
        <w:trPr>
          <w:cantSplit/>
          <w:trHeight w:val="403"/>
        </w:trPr>
        <w:tc>
          <w:tcPr>
            <w:tcW w:w="784" w:type="dxa"/>
            <w:tcBorders>
              <w:right w:val="single" w:sz="2" w:space="0" w:color="808080" w:themeColor="background1" w:themeShade="80"/>
            </w:tcBorders>
            <w:noWrap/>
            <w:vAlign w:val="center"/>
          </w:tcPr>
          <w:p w:rsidR="008B38EB" w:rsidRPr="001C369B" w:rsidRDefault="008B38EB" w:rsidP="00B5677B">
            <w:pPr>
              <w:keepLines w:val="0"/>
              <w:spacing w:before="40" w:after="40"/>
              <w:jc w:val="center"/>
              <w:rPr>
                <w:sz w:val="18"/>
                <w:lang w:eastAsia="ja-JP"/>
              </w:rPr>
            </w:pPr>
            <w:r w:rsidRPr="001C369B">
              <w:rPr>
                <w:sz w:val="18"/>
                <w:lang w:eastAsia="ja-JP"/>
              </w:rPr>
              <w:t>L4</w:t>
            </w:r>
          </w:p>
        </w:tc>
        <w:tc>
          <w:tcPr>
            <w:tcW w:w="623"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2" w:space="0" w:color="999999"/>
              <w:left w:val="single" w:sz="2" w:space="0" w:color="808080" w:themeColor="background1" w:themeShade="80"/>
              <w:right w:val="single" w:sz="2" w:space="0" w:color="808080" w:themeColor="background1" w:themeShade="80"/>
            </w:tcBorders>
            <w:shd w:val="clear" w:color="auto" w:fill="00928F"/>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left w:val="single" w:sz="2" w:space="0" w:color="808080" w:themeColor="background1" w:themeShade="80"/>
              <w:right w:val="single" w:sz="2" w:space="0" w:color="808080" w:themeColor="background1" w:themeShade="80"/>
            </w:tcBorders>
            <w:shd w:val="clear" w:color="auto" w:fill="00928F"/>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right w:val="single" w:sz="2" w:space="0" w:color="808080" w:themeColor="background1" w:themeShade="80"/>
            </w:tcBorders>
            <w:shd w:val="clear" w:color="auto" w:fill="00928F"/>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2970" w:type="dxa"/>
            <w:tcBorders>
              <w:left w:val="single" w:sz="2" w:space="0" w:color="808080" w:themeColor="background1" w:themeShade="80"/>
            </w:tcBorders>
          </w:tcPr>
          <w:p w:rsidR="008B38EB" w:rsidRPr="001C369B" w:rsidRDefault="008B38EB" w:rsidP="00303908">
            <w:pPr>
              <w:keepLines w:val="0"/>
              <w:spacing w:before="40" w:after="40"/>
              <w:rPr>
                <w:sz w:val="18"/>
                <w:szCs w:val="16"/>
                <w:lang w:eastAsia="ja-JP"/>
              </w:rPr>
            </w:pPr>
          </w:p>
        </w:tc>
      </w:tr>
      <w:tr w:rsidR="008B38EB" w:rsidRPr="001C369B">
        <w:trPr>
          <w:cantSplit/>
          <w:trHeight w:val="403"/>
        </w:trPr>
        <w:tc>
          <w:tcPr>
            <w:tcW w:w="784" w:type="dxa"/>
            <w:tcBorders>
              <w:right w:val="single" w:sz="2" w:space="0" w:color="808080" w:themeColor="background1" w:themeShade="80"/>
            </w:tcBorders>
            <w:noWrap/>
            <w:vAlign w:val="center"/>
          </w:tcPr>
          <w:p w:rsidR="008B38EB" w:rsidRPr="001C369B" w:rsidRDefault="008B38EB" w:rsidP="00B5677B">
            <w:pPr>
              <w:keepLines w:val="0"/>
              <w:spacing w:before="40" w:after="40"/>
              <w:jc w:val="center"/>
              <w:rPr>
                <w:sz w:val="18"/>
                <w:lang w:eastAsia="ja-JP"/>
              </w:rPr>
            </w:pPr>
            <w:r w:rsidRPr="001C369B">
              <w:rPr>
                <w:sz w:val="18"/>
                <w:lang w:eastAsia="ja-JP"/>
              </w:rPr>
              <w:t>L5</w:t>
            </w:r>
          </w:p>
        </w:tc>
        <w:tc>
          <w:tcPr>
            <w:tcW w:w="623"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2" w:space="0" w:color="999999"/>
              <w:left w:val="single" w:sz="2" w:space="0" w:color="808080" w:themeColor="background1" w:themeShade="80"/>
              <w:right w:val="single" w:sz="2" w:space="0" w:color="808080" w:themeColor="background1" w:themeShade="80"/>
            </w:tcBorders>
            <w:shd w:val="clear" w:color="auto" w:fill="00928F"/>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left w:val="single" w:sz="2" w:space="0" w:color="808080" w:themeColor="background1" w:themeShade="80"/>
              <w:right w:val="single" w:sz="2" w:space="0" w:color="808080" w:themeColor="background1" w:themeShade="80"/>
            </w:tcBorders>
            <w:shd w:val="clear" w:color="auto" w:fill="00928F"/>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right w:val="single" w:sz="2" w:space="0" w:color="808080" w:themeColor="background1" w:themeShade="80"/>
            </w:tcBorders>
            <w:shd w:val="clear" w:color="auto" w:fill="00928F"/>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2970" w:type="dxa"/>
            <w:tcBorders>
              <w:left w:val="single" w:sz="2" w:space="0" w:color="808080" w:themeColor="background1" w:themeShade="80"/>
            </w:tcBorders>
          </w:tcPr>
          <w:p w:rsidR="008B38EB" w:rsidRPr="001C369B" w:rsidRDefault="008B38EB" w:rsidP="00303908">
            <w:pPr>
              <w:keepLines w:val="0"/>
              <w:spacing w:before="40" w:after="40"/>
              <w:rPr>
                <w:sz w:val="18"/>
                <w:szCs w:val="16"/>
                <w:lang w:eastAsia="ja-JP"/>
              </w:rPr>
            </w:pPr>
          </w:p>
        </w:tc>
      </w:tr>
      <w:tr w:rsidR="008B38EB" w:rsidRPr="001C369B">
        <w:trPr>
          <w:cantSplit/>
          <w:trHeight w:val="403"/>
        </w:trPr>
        <w:tc>
          <w:tcPr>
            <w:tcW w:w="784" w:type="dxa"/>
            <w:tcBorders>
              <w:right w:val="single" w:sz="2" w:space="0" w:color="808080" w:themeColor="background1" w:themeShade="80"/>
            </w:tcBorders>
            <w:noWrap/>
            <w:vAlign w:val="center"/>
          </w:tcPr>
          <w:p w:rsidR="008B38EB" w:rsidRPr="001C369B" w:rsidRDefault="008B38EB" w:rsidP="00B5677B">
            <w:pPr>
              <w:keepLines w:val="0"/>
              <w:spacing w:before="40" w:after="40"/>
              <w:jc w:val="center"/>
              <w:rPr>
                <w:sz w:val="18"/>
                <w:lang w:eastAsia="ja-JP"/>
              </w:rPr>
            </w:pPr>
            <w:r w:rsidRPr="001C369B">
              <w:rPr>
                <w:sz w:val="18"/>
                <w:lang w:eastAsia="ja-JP"/>
              </w:rPr>
              <w:t>L6</w:t>
            </w:r>
          </w:p>
        </w:tc>
        <w:tc>
          <w:tcPr>
            <w:tcW w:w="623" w:type="dxa"/>
            <w:tcBorders>
              <w:left w:val="single" w:sz="2" w:space="0" w:color="808080" w:themeColor="background1" w:themeShade="80"/>
              <w:bottom w:val="single" w:sz="2" w:space="0" w:color="999999"/>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left w:val="single" w:sz="2" w:space="0" w:color="808080" w:themeColor="background1" w:themeShade="80"/>
              <w:bottom w:val="single" w:sz="2" w:space="0" w:color="999999"/>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bottom w:val="single" w:sz="2" w:space="0" w:color="999999"/>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2" w:space="0" w:color="999999"/>
              <w:left w:val="single" w:sz="2" w:space="0" w:color="808080" w:themeColor="background1" w:themeShade="80"/>
              <w:bottom w:val="single" w:sz="2" w:space="0" w:color="999999"/>
              <w:right w:val="single" w:sz="2" w:space="0" w:color="808080" w:themeColor="background1" w:themeShade="80"/>
            </w:tcBorders>
            <w:shd w:val="clear" w:color="auto" w:fill="00928F"/>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bottom w:val="single" w:sz="2" w:space="0" w:color="999999"/>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left w:val="single" w:sz="2" w:space="0" w:color="808080" w:themeColor="background1" w:themeShade="80"/>
              <w:bottom w:val="single" w:sz="2" w:space="0" w:color="999999"/>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bottom w:val="single" w:sz="2" w:space="0" w:color="999999"/>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left w:val="single" w:sz="2" w:space="0" w:color="808080" w:themeColor="background1" w:themeShade="80"/>
              <w:bottom w:val="single" w:sz="2" w:space="0" w:color="999999"/>
              <w:right w:val="single" w:sz="2" w:space="0" w:color="808080" w:themeColor="background1" w:themeShade="80"/>
            </w:tcBorders>
            <w:shd w:val="clear" w:color="auto" w:fill="00928F"/>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left w:val="single" w:sz="2" w:space="0" w:color="808080" w:themeColor="background1" w:themeShade="80"/>
              <w:bottom w:val="single" w:sz="2" w:space="0" w:color="999999"/>
              <w:right w:val="single" w:sz="2" w:space="0" w:color="808080" w:themeColor="background1" w:themeShade="80"/>
            </w:tcBorders>
            <w:shd w:val="clear" w:color="auto" w:fill="00928F"/>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2970" w:type="dxa"/>
            <w:tcBorders>
              <w:left w:val="single" w:sz="2" w:space="0" w:color="808080" w:themeColor="background1" w:themeShade="80"/>
            </w:tcBorders>
          </w:tcPr>
          <w:p w:rsidR="008B38EB" w:rsidRPr="001C369B" w:rsidRDefault="008B38EB" w:rsidP="00303908">
            <w:pPr>
              <w:keepLines w:val="0"/>
              <w:spacing w:before="40" w:after="40"/>
              <w:rPr>
                <w:sz w:val="18"/>
                <w:szCs w:val="16"/>
                <w:lang w:eastAsia="ja-JP"/>
              </w:rPr>
            </w:pPr>
          </w:p>
        </w:tc>
      </w:tr>
      <w:tr w:rsidR="008B38EB" w:rsidRPr="001C369B">
        <w:trPr>
          <w:cantSplit/>
          <w:trHeight w:val="403"/>
        </w:trPr>
        <w:tc>
          <w:tcPr>
            <w:tcW w:w="784" w:type="dxa"/>
            <w:tcBorders>
              <w:right w:val="single" w:sz="2" w:space="0" w:color="808080" w:themeColor="background1" w:themeShade="80"/>
            </w:tcBorders>
            <w:noWrap/>
            <w:vAlign w:val="center"/>
          </w:tcPr>
          <w:p w:rsidR="008B38EB" w:rsidRPr="001C369B" w:rsidRDefault="008B38EB" w:rsidP="00B5677B">
            <w:pPr>
              <w:keepLines w:val="0"/>
              <w:spacing w:before="40" w:after="40"/>
              <w:jc w:val="center"/>
              <w:rPr>
                <w:sz w:val="18"/>
                <w:lang w:eastAsia="ja-JP"/>
              </w:rPr>
            </w:pPr>
            <w:r w:rsidRPr="001C369B">
              <w:rPr>
                <w:sz w:val="18"/>
                <w:lang w:eastAsia="ja-JP"/>
              </w:rPr>
              <w:t>L7</w:t>
            </w:r>
          </w:p>
        </w:tc>
        <w:tc>
          <w:tcPr>
            <w:tcW w:w="623" w:type="dxa"/>
            <w:tcBorders>
              <w:top w:val="single" w:sz="2" w:space="0" w:color="999999"/>
              <w:left w:val="single" w:sz="2" w:space="0" w:color="808080" w:themeColor="background1" w:themeShade="80"/>
              <w:bottom w:val="single" w:sz="4" w:space="0" w:color="A6A6A6" w:themeColor="background1" w:themeShade="A6"/>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2" w:space="0" w:color="999999"/>
              <w:left w:val="single" w:sz="2" w:space="0" w:color="808080" w:themeColor="background1" w:themeShade="80"/>
              <w:bottom w:val="single" w:sz="4" w:space="0" w:color="A6A6A6" w:themeColor="background1" w:themeShade="A6"/>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top w:val="single" w:sz="2" w:space="0" w:color="999999"/>
              <w:left w:val="single" w:sz="2" w:space="0" w:color="808080" w:themeColor="background1" w:themeShade="80"/>
              <w:bottom w:val="single" w:sz="4" w:space="0" w:color="A6A6A6" w:themeColor="background1" w:themeShade="A6"/>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2" w:space="0" w:color="999999"/>
              <w:left w:val="single" w:sz="2" w:space="0" w:color="808080" w:themeColor="background1" w:themeShade="80"/>
              <w:bottom w:val="single" w:sz="4" w:space="0" w:color="A6A6A6" w:themeColor="background1" w:themeShade="A6"/>
              <w:right w:val="single" w:sz="2" w:space="0" w:color="808080" w:themeColor="background1" w:themeShade="80"/>
            </w:tcBorders>
            <w:shd w:val="clear" w:color="auto" w:fill="00928F"/>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top w:val="single" w:sz="2" w:space="0" w:color="999999"/>
              <w:left w:val="single" w:sz="2" w:space="0" w:color="808080" w:themeColor="background1" w:themeShade="80"/>
              <w:bottom w:val="single" w:sz="4" w:space="0" w:color="A6A6A6" w:themeColor="background1" w:themeShade="A6"/>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2" w:space="0" w:color="999999"/>
              <w:left w:val="single" w:sz="2" w:space="0" w:color="808080" w:themeColor="background1" w:themeShade="80"/>
              <w:bottom w:val="single" w:sz="4" w:space="0" w:color="A6A6A6" w:themeColor="background1" w:themeShade="A6"/>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top w:val="single" w:sz="2" w:space="0" w:color="999999"/>
              <w:left w:val="single" w:sz="2" w:space="0" w:color="808080" w:themeColor="background1" w:themeShade="80"/>
              <w:bottom w:val="single" w:sz="4" w:space="0" w:color="A6A6A6" w:themeColor="background1" w:themeShade="A6"/>
              <w:right w:val="single" w:sz="2" w:space="0" w:color="808080" w:themeColor="background1" w:themeShade="80"/>
            </w:tcBorders>
            <w:shd w:val="clear" w:color="auto" w:fill="00928F"/>
            <w:noWrap/>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2" w:space="0" w:color="999999"/>
              <w:left w:val="single" w:sz="2" w:space="0" w:color="808080" w:themeColor="background1" w:themeShade="80"/>
              <w:bottom w:val="single" w:sz="4" w:space="0" w:color="A6A6A6" w:themeColor="background1" w:themeShade="A6"/>
              <w:right w:val="single" w:sz="2" w:space="0" w:color="808080" w:themeColor="background1" w:themeShade="80"/>
            </w:tcBorders>
            <w:shd w:val="clear" w:color="auto" w:fill="00928F"/>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top w:val="single" w:sz="2" w:space="0" w:color="999999"/>
              <w:left w:val="single" w:sz="2" w:space="0" w:color="808080" w:themeColor="background1" w:themeShade="80"/>
              <w:bottom w:val="single" w:sz="4" w:space="0" w:color="A6A6A6" w:themeColor="background1" w:themeShade="A6"/>
              <w:right w:val="single" w:sz="2" w:space="0" w:color="808080" w:themeColor="background1" w:themeShade="80"/>
            </w:tcBorders>
            <w:shd w:val="clear" w:color="auto" w:fill="00928F"/>
            <w:vAlign w:val="center"/>
          </w:tcPr>
          <w:p w:rsidR="008B38EB" w:rsidRPr="006D7ADB" w:rsidRDefault="008B38EB"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2970" w:type="dxa"/>
            <w:tcBorders>
              <w:left w:val="single" w:sz="2" w:space="0" w:color="808080" w:themeColor="background1" w:themeShade="80"/>
            </w:tcBorders>
          </w:tcPr>
          <w:p w:rsidR="008B38EB" w:rsidRPr="001C369B" w:rsidRDefault="008B38EB" w:rsidP="00303908">
            <w:pPr>
              <w:keepLines w:val="0"/>
              <w:spacing w:before="40" w:after="40"/>
              <w:rPr>
                <w:sz w:val="18"/>
                <w:szCs w:val="16"/>
                <w:lang w:eastAsia="ja-JP"/>
              </w:rPr>
            </w:pPr>
          </w:p>
        </w:tc>
      </w:tr>
      <w:tr w:rsidR="002757D0" w:rsidRPr="001C369B">
        <w:trPr>
          <w:cantSplit/>
          <w:trHeight w:val="403"/>
        </w:trPr>
        <w:tc>
          <w:tcPr>
            <w:tcW w:w="784" w:type="dxa"/>
            <w:tcBorders>
              <w:bottom w:val="single" w:sz="2" w:space="0" w:color="808080" w:themeColor="background1" w:themeShade="80"/>
              <w:right w:val="single" w:sz="2" w:space="0" w:color="808080" w:themeColor="background1" w:themeShade="80"/>
            </w:tcBorders>
            <w:noWrap/>
            <w:vAlign w:val="center"/>
          </w:tcPr>
          <w:p w:rsidR="002757D0" w:rsidRPr="001C369B" w:rsidRDefault="002757D0" w:rsidP="00B5677B">
            <w:pPr>
              <w:keepLines w:val="0"/>
              <w:spacing w:before="40" w:after="40"/>
              <w:jc w:val="center"/>
              <w:rPr>
                <w:sz w:val="18"/>
                <w:lang w:eastAsia="ja-JP"/>
              </w:rPr>
            </w:pPr>
            <w:r w:rsidRPr="001C369B">
              <w:rPr>
                <w:sz w:val="18"/>
                <w:lang w:eastAsia="ja-JP"/>
              </w:rPr>
              <w:t>L8</w:t>
            </w:r>
          </w:p>
        </w:tc>
        <w:tc>
          <w:tcPr>
            <w:tcW w:w="623" w:type="dxa"/>
            <w:tcBorders>
              <w:top w:val="single" w:sz="4" w:space="0" w:color="A6A6A6" w:themeColor="background1" w:themeShade="A6"/>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928F"/>
            <w:noWrap/>
            <w:vAlign w:val="center"/>
          </w:tcPr>
          <w:p w:rsidR="002757D0"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4" w:space="0" w:color="A6A6A6" w:themeColor="background1" w:themeShade="A6"/>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928F"/>
            <w:noWrap/>
            <w:vAlign w:val="center"/>
          </w:tcPr>
          <w:p w:rsidR="002757D0"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top w:val="single" w:sz="4" w:space="0" w:color="A6A6A6" w:themeColor="background1" w:themeShade="A6"/>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928F"/>
            <w:noWrap/>
            <w:vAlign w:val="center"/>
          </w:tcPr>
          <w:p w:rsidR="002757D0"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4" w:space="0" w:color="A6A6A6" w:themeColor="background1" w:themeShade="A6"/>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928F"/>
            <w:vAlign w:val="center"/>
          </w:tcPr>
          <w:p w:rsidR="002757D0"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top w:val="single" w:sz="4" w:space="0" w:color="A6A6A6" w:themeColor="background1" w:themeShade="A6"/>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928F"/>
            <w:noWrap/>
            <w:vAlign w:val="center"/>
          </w:tcPr>
          <w:p w:rsidR="002757D0"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4" w:space="0" w:color="A6A6A6" w:themeColor="background1" w:themeShade="A6"/>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928F"/>
            <w:noWrap/>
            <w:vAlign w:val="center"/>
          </w:tcPr>
          <w:p w:rsidR="002757D0"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top w:val="single" w:sz="4" w:space="0" w:color="A6A6A6" w:themeColor="background1" w:themeShade="A6"/>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928F"/>
            <w:noWrap/>
            <w:vAlign w:val="center"/>
          </w:tcPr>
          <w:p w:rsidR="002757D0"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3" w:type="dxa"/>
            <w:tcBorders>
              <w:top w:val="single" w:sz="4" w:space="0" w:color="A6A6A6" w:themeColor="background1" w:themeShade="A6"/>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928F"/>
            <w:vAlign w:val="center"/>
          </w:tcPr>
          <w:p w:rsidR="002757D0"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624" w:type="dxa"/>
            <w:tcBorders>
              <w:top w:val="single" w:sz="4" w:space="0" w:color="A6A6A6" w:themeColor="background1" w:themeShade="A6"/>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928F"/>
            <w:vAlign w:val="center"/>
          </w:tcPr>
          <w:p w:rsidR="002757D0"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2970" w:type="dxa"/>
            <w:tcBorders>
              <w:left w:val="single" w:sz="2" w:space="0" w:color="808080" w:themeColor="background1" w:themeShade="80"/>
            </w:tcBorders>
          </w:tcPr>
          <w:p w:rsidR="002757D0" w:rsidRPr="001C369B" w:rsidRDefault="002757D0" w:rsidP="00303908">
            <w:pPr>
              <w:keepLines w:val="0"/>
              <w:spacing w:before="40" w:after="40"/>
              <w:rPr>
                <w:sz w:val="18"/>
                <w:szCs w:val="16"/>
                <w:lang w:eastAsia="ja-JP"/>
              </w:rPr>
            </w:pPr>
          </w:p>
        </w:tc>
      </w:tr>
      <w:tr w:rsidR="00B141F5" w:rsidRPr="006D7ADB">
        <w:trPr>
          <w:cantSplit/>
          <w:trHeight w:val="360"/>
        </w:trPr>
        <w:tc>
          <w:tcPr>
            <w:tcW w:w="9365" w:type="dxa"/>
            <w:gridSpan w:val="11"/>
            <w:vAlign w:val="center"/>
          </w:tcPr>
          <w:p w:rsidR="00B141F5" w:rsidRPr="006D7ADB" w:rsidRDefault="00B141F5" w:rsidP="006D7ADB">
            <w:pPr>
              <w:keepLines w:val="0"/>
              <w:jc w:val="center"/>
              <w:rPr>
                <w:b/>
                <w:bCs/>
                <w:color w:val="0D7976"/>
                <w:sz w:val="20"/>
                <w:lang w:eastAsia="ja-JP"/>
              </w:rPr>
            </w:pPr>
            <w:r w:rsidRPr="006D7ADB">
              <w:rPr>
                <w:b/>
                <w:bCs/>
                <w:color w:val="0D7976"/>
                <w:sz w:val="20"/>
                <w:lang w:eastAsia="ja-JP"/>
              </w:rPr>
              <w:t>Between Manufacturing and Initial Key Loading</w:t>
            </w:r>
          </w:p>
        </w:tc>
      </w:tr>
      <w:tr w:rsidR="00D90F4D" w:rsidRPr="001C369B">
        <w:trPr>
          <w:cantSplit/>
          <w:trHeight w:val="403"/>
        </w:trPr>
        <w:tc>
          <w:tcPr>
            <w:tcW w:w="784" w:type="dxa"/>
            <w:noWrap/>
            <w:vAlign w:val="center"/>
          </w:tcPr>
          <w:p w:rsidR="00D90F4D" w:rsidRPr="001C369B" w:rsidRDefault="00D90F4D" w:rsidP="00B5677B">
            <w:pPr>
              <w:keepLines w:val="0"/>
              <w:spacing w:before="0" w:after="0"/>
              <w:jc w:val="center"/>
              <w:rPr>
                <w:sz w:val="18"/>
                <w:lang w:eastAsia="ja-JP"/>
              </w:rPr>
            </w:pPr>
            <w:r w:rsidRPr="001C369B">
              <w:rPr>
                <w:sz w:val="18"/>
                <w:lang w:eastAsia="ja-JP"/>
              </w:rPr>
              <w:t>M1</w:t>
            </w:r>
          </w:p>
        </w:tc>
        <w:tc>
          <w:tcPr>
            <w:tcW w:w="621" w:type="dxa"/>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shd w:val="clear" w:color="auto" w:fill="00928F"/>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2" w:type="dxa"/>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vAlign w:val="center"/>
          </w:tcPr>
          <w:p w:rsidR="00D90F4D" w:rsidRPr="006D7ADB" w:rsidRDefault="00D90F4D" w:rsidP="00B141F5">
            <w:pPr>
              <w:keepNext/>
              <w:spacing w:before="20" w:after="20"/>
              <w:jc w:val="center"/>
              <w:rPr>
                <w:b/>
                <w:sz w:val="18"/>
                <w:szCs w:val="20"/>
                <w:lang w:eastAsia="ja-JP"/>
              </w:rPr>
            </w:pPr>
          </w:p>
        </w:tc>
        <w:tc>
          <w:tcPr>
            <w:tcW w:w="622" w:type="dxa"/>
            <w:shd w:val="clear" w:color="auto" w:fill="00928F"/>
            <w:vAlign w:val="center"/>
          </w:tcPr>
          <w:p w:rsidR="00D90F4D"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2990" w:type="dxa"/>
          </w:tcPr>
          <w:p w:rsidR="00D90F4D" w:rsidRPr="001C369B" w:rsidRDefault="00D90F4D" w:rsidP="00303908">
            <w:pPr>
              <w:keepLines w:val="0"/>
              <w:spacing w:before="0" w:after="0"/>
              <w:rPr>
                <w:sz w:val="18"/>
                <w:szCs w:val="16"/>
                <w:lang w:eastAsia="ja-JP"/>
              </w:rPr>
            </w:pPr>
          </w:p>
        </w:tc>
      </w:tr>
      <w:tr w:rsidR="00D90F4D" w:rsidRPr="001C369B">
        <w:trPr>
          <w:cantSplit/>
          <w:trHeight w:val="403"/>
        </w:trPr>
        <w:tc>
          <w:tcPr>
            <w:tcW w:w="784" w:type="dxa"/>
            <w:tcBorders>
              <w:bottom w:val="single" w:sz="2" w:space="0" w:color="999999"/>
            </w:tcBorders>
            <w:noWrap/>
            <w:vAlign w:val="center"/>
          </w:tcPr>
          <w:p w:rsidR="00D90F4D" w:rsidRPr="001C369B" w:rsidRDefault="00D90F4D" w:rsidP="00B5677B">
            <w:pPr>
              <w:keepLines w:val="0"/>
              <w:spacing w:before="0" w:after="0"/>
              <w:jc w:val="center"/>
              <w:rPr>
                <w:sz w:val="18"/>
                <w:lang w:eastAsia="ja-JP"/>
              </w:rPr>
            </w:pPr>
            <w:r w:rsidRPr="001C369B">
              <w:rPr>
                <w:sz w:val="18"/>
                <w:lang w:eastAsia="ja-JP"/>
              </w:rPr>
              <w:t>M2</w:t>
            </w:r>
          </w:p>
        </w:tc>
        <w:tc>
          <w:tcPr>
            <w:tcW w:w="621" w:type="dxa"/>
            <w:tcBorders>
              <w:bottom w:val="single" w:sz="2" w:space="0" w:color="999999"/>
            </w:tcBorders>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bottom w:val="single" w:sz="2" w:space="0" w:color="999999"/>
            </w:tcBorders>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bottom w:val="single" w:sz="2" w:space="0" w:color="999999"/>
            </w:tcBorders>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bottom w:val="single" w:sz="2" w:space="0" w:color="999999"/>
            </w:tcBorders>
            <w:shd w:val="clear" w:color="auto" w:fill="00928F"/>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2" w:type="dxa"/>
            <w:tcBorders>
              <w:bottom w:val="single" w:sz="2" w:space="0" w:color="999999"/>
            </w:tcBorders>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bottom w:val="single" w:sz="2" w:space="0" w:color="999999"/>
            </w:tcBorders>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bottom w:val="single" w:sz="2" w:space="0" w:color="999999"/>
            </w:tcBorders>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bottom w:val="single" w:sz="2" w:space="0" w:color="999999"/>
            </w:tcBorders>
            <w:vAlign w:val="center"/>
          </w:tcPr>
          <w:p w:rsidR="00D90F4D" w:rsidRPr="006D7ADB" w:rsidRDefault="00D90F4D" w:rsidP="00B141F5">
            <w:pPr>
              <w:keepNext/>
              <w:spacing w:before="20" w:after="20"/>
              <w:jc w:val="center"/>
              <w:rPr>
                <w:b/>
                <w:sz w:val="18"/>
                <w:lang w:eastAsia="ja-JP"/>
              </w:rPr>
            </w:pPr>
          </w:p>
        </w:tc>
        <w:tc>
          <w:tcPr>
            <w:tcW w:w="622" w:type="dxa"/>
            <w:tcBorders>
              <w:bottom w:val="single" w:sz="2" w:space="0" w:color="999999"/>
            </w:tcBorders>
            <w:shd w:val="clear" w:color="auto" w:fill="00928F"/>
            <w:vAlign w:val="center"/>
          </w:tcPr>
          <w:p w:rsidR="00D90F4D"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2990" w:type="dxa"/>
            <w:tcBorders>
              <w:bottom w:val="single" w:sz="2" w:space="0" w:color="999999"/>
            </w:tcBorders>
          </w:tcPr>
          <w:p w:rsidR="00D90F4D" w:rsidRPr="001C369B" w:rsidRDefault="00D90F4D" w:rsidP="00303908">
            <w:pPr>
              <w:keepLines w:val="0"/>
              <w:spacing w:before="0" w:after="0"/>
              <w:rPr>
                <w:sz w:val="18"/>
                <w:szCs w:val="16"/>
                <w:lang w:eastAsia="ja-JP"/>
              </w:rPr>
            </w:pPr>
          </w:p>
        </w:tc>
      </w:tr>
      <w:tr w:rsidR="00D90F4D" w:rsidRPr="001C369B">
        <w:trPr>
          <w:cantSplit/>
          <w:trHeight w:val="403"/>
        </w:trPr>
        <w:tc>
          <w:tcPr>
            <w:tcW w:w="784" w:type="dxa"/>
            <w:tcBorders>
              <w:top w:val="single" w:sz="2" w:space="0" w:color="999999"/>
              <w:bottom w:val="single" w:sz="4" w:space="0" w:color="A6A6A6" w:themeColor="background1" w:themeShade="A6"/>
              <w:right w:val="single" w:sz="4" w:space="0" w:color="A6A6A6" w:themeColor="background1" w:themeShade="A6"/>
            </w:tcBorders>
            <w:noWrap/>
            <w:vAlign w:val="center"/>
          </w:tcPr>
          <w:p w:rsidR="00D90F4D" w:rsidRPr="001C369B" w:rsidRDefault="00D90F4D" w:rsidP="00B5677B">
            <w:pPr>
              <w:keepLines w:val="0"/>
              <w:spacing w:before="0" w:after="0"/>
              <w:jc w:val="center"/>
              <w:rPr>
                <w:sz w:val="18"/>
                <w:lang w:eastAsia="ja-JP"/>
              </w:rPr>
            </w:pPr>
            <w:r w:rsidRPr="001C369B">
              <w:rPr>
                <w:sz w:val="18"/>
                <w:lang w:eastAsia="ja-JP"/>
              </w:rPr>
              <w:t>M3</w:t>
            </w:r>
          </w:p>
        </w:tc>
        <w:tc>
          <w:tcPr>
            <w:tcW w:w="621" w:type="dxa"/>
            <w:tcBorders>
              <w:top w:val="single" w:sz="2" w:space="0" w:color="999999"/>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2" w:space="0" w:color="999999"/>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2" w:space="0" w:color="999999"/>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2" w:space="0" w:color="999999"/>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2" w:type="dxa"/>
            <w:tcBorders>
              <w:top w:val="single" w:sz="2" w:space="0" w:color="999999"/>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2" w:space="0" w:color="999999"/>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2" w:space="0" w:color="999999"/>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D90F4D"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2" w:space="0" w:color="999999"/>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90F4D" w:rsidRPr="006D7ADB" w:rsidRDefault="00D90F4D" w:rsidP="00B141F5">
            <w:pPr>
              <w:keepNext/>
              <w:spacing w:before="20" w:after="20"/>
              <w:jc w:val="center"/>
              <w:rPr>
                <w:b/>
                <w:sz w:val="18"/>
                <w:lang w:eastAsia="ja-JP"/>
              </w:rPr>
            </w:pPr>
          </w:p>
        </w:tc>
        <w:tc>
          <w:tcPr>
            <w:tcW w:w="622" w:type="dxa"/>
            <w:tcBorders>
              <w:top w:val="single" w:sz="2" w:space="0" w:color="999999"/>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vAlign w:val="center"/>
          </w:tcPr>
          <w:p w:rsidR="00D90F4D"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2990" w:type="dxa"/>
            <w:tcBorders>
              <w:top w:val="single" w:sz="2" w:space="0" w:color="999999"/>
              <w:left w:val="single" w:sz="4" w:space="0" w:color="A6A6A6" w:themeColor="background1" w:themeShade="A6"/>
              <w:bottom w:val="single" w:sz="4" w:space="0" w:color="A6A6A6" w:themeColor="background1" w:themeShade="A6"/>
            </w:tcBorders>
          </w:tcPr>
          <w:p w:rsidR="00D90F4D" w:rsidRPr="001C369B" w:rsidRDefault="00D90F4D" w:rsidP="00303908">
            <w:pPr>
              <w:keepLines w:val="0"/>
              <w:spacing w:before="0" w:after="0"/>
              <w:rPr>
                <w:sz w:val="18"/>
                <w:szCs w:val="16"/>
                <w:lang w:eastAsia="ja-JP"/>
              </w:rPr>
            </w:pPr>
          </w:p>
        </w:tc>
      </w:tr>
      <w:tr w:rsidR="002757D0" w:rsidRPr="001C369B">
        <w:trPr>
          <w:cantSplit/>
          <w:trHeight w:val="403"/>
        </w:trPr>
        <w:tc>
          <w:tcPr>
            <w:tcW w:w="784" w:type="dxa"/>
            <w:tcBorders>
              <w:top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2757D0" w:rsidRPr="001C369B" w:rsidRDefault="002757D0" w:rsidP="00B5677B">
            <w:pPr>
              <w:keepLines w:val="0"/>
              <w:spacing w:before="0" w:after="0"/>
              <w:jc w:val="center"/>
              <w:rPr>
                <w:sz w:val="18"/>
                <w:lang w:eastAsia="ja-JP"/>
              </w:rPr>
            </w:pPr>
            <w:r w:rsidRPr="001C369B">
              <w:rPr>
                <w:sz w:val="18"/>
                <w:lang w:eastAsia="ja-JP"/>
              </w:rPr>
              <w:t>M4</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2757D0" w:rsidRPr="006D7ADB" w:rsidRDefault="002757D0" w:rsidP="00B141F5">
            <w:pPr>
              <w:keepNext/>
              <w:spacing w:before="20" w:after="20"/>
              <w:jc w:val="center"/>
              <w:rPr>
                <w:b/>
                <w:sz w:val="18"/>
                <w:lang w:eastAsia="ja-JP"/>
              </w:rPr>
            </w:pPr>
          </w:p>
        </w:tc>
        <w:tc>
          <w:tcPr>
            <w:tcW w:w="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vAlign w:val="center"/>
          </w:tcPr>
          <w:p w:rsidR="002757D0"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2990"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2757D0" w:rsidRPr="001C369B" w:rsidRDefault="002757D0" w:rsidP="00303908">
            <w:pPr>
              <w:keepLines w:val="0"/>
              <w:spacing w:before="0" w:after="0"/>
              <w:rPr>
                <w:sz w:val="18"/>
                <w:szCs w:val="16"/>
                <w:lang w:eastAsia="ja-JP"/>
              </w:rPr>
            </w:pPr>
          </w:p>
        </w:tc>
      </w:tr>
      <w:tr w:rsidR="002757D0" w:rsidRPr="001C369B">
        <w:trPr>
          <w:cantSplit/>
          <w:trHeight w:val="403"/>
        </w:trPr>
        <w:tc>
          <w:tcPr>
            <w:tcW w:w="784" w:type="dxa"/>
            <w:tcBorders>
              <w:top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2757D0" w:rsidRPr="001C369B" w:rsidRDefault="002757D0" w:rsidP="00B5677B">
            <w:pPr>
              <w:keepLines w:val="0"/>
              <w:spacing w:before="0" w:after="0"/>
              <w:jc w:val="center"/>
              <w:rPr>
                <w:sz w:val="18"/>
                <w:lang w:eastAsia="ja-JP"/>
              </w:rPr>
            </w:pPr>
            <w:r w:rsidRPr="001C369B">
              <w:rPr>
                <w:sz w:val="18"/>
                <w:lang w:eastAsia="ja-JP"/>
              </w:rPr>
              <w:t>M5</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2757D0" w:rsidRPr="006D7ADB" w:rsidRDefault="002757D0" w:rsidP="00B141F5">
            <w:pPr>
              <w:keepNext/>
              <w:spacing w:before="20" w:after="20"/>
              <w:jc w:val="center"/>
              <w:rPr>
                <w:b/>
                <w:sz w:val="18"/>
                <w:lang w:eastAsia="ja-JP"/>
              </w:rPr>
            </w:pPr>
          </w:p>
        </w:tc>
        <w:tc>
          <w:tcPr>
            <w:tcW w:w="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vAlign w:val="center"/>
          </w:tcPr>
          <w:p w:rsidR="002757D0"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2990"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2757D0" w:rsidRPr="001C369B" w:rsidRDefault="002757D0" w:rsidP="00303908">
            <w:pPr>
              <w:keepLines w:val="0"/>
              <w:spacing w:before="0" w:after="0"/>
              <w:rPr>
                <w:sz w:val="18"/>
                <w:szCs w:val="16"/>
                <w:lang w:eastAsia="ja-JP"/>
              </w:rPr>
            </w:pPr>
          </w:p>
        </w:tc>
      </w:tr>
      <w:tr w:rsidR="002757D0" w:rsidRPr="001C369B">
        <w:trPr>
          <w:cantSplit/>
          <w:trHeight w:val="403"/>
        </w:trPr>
        <w:tc>
          <w:tcPr>
            <w:tcW w:w="784" w:type="dxa"/>
            <w:tcBorders>
              <w:top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2757D0" w:rsidRPr="001C369B" w:rsidRDefault="002757D0" w:rsidP="00B5677B">
            <w:pPr>
              <w:keepLines w:val="0"/>
              <w:spacing w:before="0" w:after="0"/>
              <w:jc w:val="center"/>
              <w:rPr>
                <w:sz w:val="18"/>
                <w:lang w:eastAsia="ja-JP"/>
              </w:rPr>
            </w:pPr>
            <w:r w:rsidRPr="001C369B">
              <w:rPr>
                <w:sz w:val="18"/>
                <w:lang w:eastAsia="ja-JP"/>
              </w:rPr>
              <w:t>M6</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2757D0" w:rsidRPr="006D7ADB" w:rsidRDefault="002757D0" w:rsidP="00B141F5">
            <w:pPr>
              <w:keepNext/>
              <w:spacing w:before="20" w:after="20"/>
              <w:jc w:val="center"/>
              <w:rPr>
                <w:b/>
                <w:sz w:val="18"/>
                <w:lang w:eastAsia="ja-JP"/>
              </w:rPr>
            </w:pPr>
          </w:p>
        </w:tc>
        <w:tc>
          <w:tcPr>
            <w:tcW w:w="6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928F"/>
            <w:vAlign w:val="center"/>
          </w:tcPr>
          <w:p w:rsidR="002757D0"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2990"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2757D0" w:rsidRPr="001C369B" w:rsidRDefault="002757D0" w:rsidP="00303908">
            <w:pPr>
              <w:keepLines w:val="0"/>
              <w:spacing w:before="0" w:after="0"/>
              <w:rPr>
                <w:sz w:val="18"/>
                <w:szCs w:val="16"/>
                <w:lang w:eastAsia="ja-JP"/>
              </w:rPr>
            </w:pPr>
          </w:p>
        </w:tc>
      </w:tr>
      <w:tr w:rsidR="002757D0" w:rsidRPr="001C369B">
        <w:trPr>
          <w:cantSplit/>
          <w:trHeight w:val="403"/>
        </w:trPr>
        <w:tc>
          <w:tcPr>
            <w:tcW w:w="784" w:type="dxa"/>
            <w:tcBorders>
              <w:top w:val="single" w:sz="4" w:space="0" w:color="A6A6A6" w:themeColor="background1" w:themeShade="A6"/>
              <w:right w:val="single" w:sz="4" w:space="0" w:color="A6A6A6" w:themeColor="background1" w:themeShade="A6"/>
            </w:tcBorders>
            <w:noWrap/>
            <w:vAlign w:val="center"/>
          </w:tcPr>
          <w:p w:rsidR="002757D0" w:rsidRPr="001C369B" w:rsidRDefault="002757D0" w:rsidP="00B5677B">
            <w:pPr>
              <w:keepLines w:val="0"/>
              <w:spacing w:before="0" w:after="0"/>
              <w:jc w:val="center"/>
              <w:rPr>
                <w:sz w:val="18"/>
                <w:lang w:eastAsia="ja-JP"/>
              </w:rPr>
            </w:pPr>
            <w:r w:rsidRPr="001C369B">
              <w:rPr>
                <w:sz w:val="18"/>
                <w:lang w:eastAsia="ja-JP"/>
              </w:rPr>
              <w:t>M7</w:t>
            </w:r>
          </w:p>
        </w:tc>
        <w:tc>
          <w:tcPr>
            <w:tcW w:w="621"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00928F"/>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2"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2757D0" w:rsidRPr="006D7ADB" w:rsidRDefault="002757D0" w:rsidP="00B141F5">
            <w:pPr>
              <w:keepNext/>
              <w:spacing w:before="20" w:after="20"/>
              <w:jc w:val="center"/>
              <w:rPr>
                <w:b/>
                <w:sz w:val="18"/>
                <w:lang w:eastAsia="ja-JP"/>
              </w:rPr>
            </w:pPr>
          </w:p>
        </w:tc>
        <w:tc>
          <w:tcPr>
            <w:tcW w:w="622"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00928F"/>
            <w:vAlign w:val="center"/>
          </w:tcPr>
          <w:p w:rsidR="002757D0"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2990" w:type="dxa"/>
            <w:tcBorders>
              <w:top w:val="single" w:sz="4" w:space="0" w:color="A6A6A6" w:themeColor="background1" w:themeShade="A6"/>
              <w:left w:val="single" w:sz="4" w:space="0" w:color="A6A6A6" w:themeColor="background1" w:themeShade="A6"/>
            </w:tcBorders>
          </w:tcPr>
          <w:p w:rsidR="002757D0" w:rsidRPr="001C369B" w:rsidRDefault="002757D0" w:rsidP="00303908">
            <w:pPr>
              <w:keepLines w:val="0"/>
              <w:spacing w:before="0" w:after="0"/>
              <w:rPr>
                <w:sz w:val="18"/>
                <w:szCs w:val="16"/>
                <w:lang w:eastAsia="ja-JP"/>
              </w:rPr>
            </w:pPr>
          </w:p>
        </w:tc>
      </w:tr>
      <w:tr w:rsidR="002757D0" w:rsidRPr="001C369B">
        <w:trPr>
          <w:cantSplit/>
          <w:trHeight w:val="403"/>
        </w:trPr>
        <w:tc>
          <w:tcPr>
            <w:tcW w:w="784" w:type="dxa"/>
            <w:noWrap/>
            <w:vAlign w:val="center"/>
          </w:tcPr>
          <w:p w:rsidR="002757D0" w:rsidRPr="001C369B" w:rsidRDefault="002757D0" w:rsidP="00B5677B">
            <w:pPr>
              <w:keepLines w:val="0"/>
              <w:spacing w:before="0" w:after="0"/>
              <w:jc w:val="center"/>
              <w:rPr>
                <w:sz w:val="18"/>
                <w:lang w:eastAsia="ja-JP"/>
              </w:rPr>
            </w:pPr>
            <w:r w:rsidRPr="001C369B">
              <w:rPr>
                <w:sz w:val="18"/>
                <w:lang w:eastAsia="ja-JP"/>
              </w:rPr>
              <w:t>M8</w:t>
            </w:r>
          </w:p>
        </w:tc>
        <w:tc>
          <w:tcPr>
            <w:tcW w:w="621" w:type="dxa"/>
            <w:tcBorders>
              <w:bottom w:val="single" w:sz="2"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bottom w:val="single" w:sz="2"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bottom w:val="single" w:sz="2"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bottom w:val="single" w:sz="2" w:space="0" w:color="A6A6A6" w:themeColor="background1" w:themeShade="A6"/>
            </w:tcBorders>
            <w:shd w:val="clear" w:color="auto" w:fill="00928F"/>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2" w:type="dxa"/>
            <w:tcBorders>
              <w:bottom w:val="single" w:sz="2"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bottom w:val="single" w:sz="2"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bottom w:val="single" w:sz="2" w:space="0" w:color="A6A6A6" w:themeColor="background1" w:themeShade="A6"/>
            </w:tcBorders>
            <w:shd w:val="clear" w:color="auto" w:fill="00928F"/>
            <w:noWrap/>
            <w:vAlign w:val="center"/>
          </w:tcPr>
          <w:p w:rsidR="002757D0" w:rsidRPr="006D7ADB" w:rsidRDefault="00B141F5" w:rsidP="00B141F5">
            <w:pPr>
              <w:keepLines w:val="0"/>
              <w:spacing w:before="0" w:after="0"/>
              <w:jc w:val="center"/>
              <w:rPr>
                <w:b/>
                <w:color w:val="FFFFFF" w:themeColor="background1"/>
                <w:sz w:val="18"/>
                <w:lang w:eastAsia="ja-JP"/>
              </w:rPr>
            </w:pPr>
            <w:r w:rsidRPr="006D7ADB">
              <w:rPr>
                <w:b/>
                <w:color w:val="FFFFFF" w:themeColor="background1"/>
                <w:sz w:val="18"/>
                <w:lang w:eastAsia="ja-JP"/>
              </w:rPr>
              <w:t>x</w:t>
            </w:r>
          </w:p>
        </w:tc>
        <w:tc>
          <w:tcPr>
            <w:tcW w:w="621" w:type="dxa"/>
            <w:tcBorders>
              <w:bottom w:val="single" w:sz="2" w:space="0" w:color="A6A6A6" w:themeColor="background1" w:themeShade="A6"/>
            </w:tcBorders>
            <w:vAlign w:val="center"/>
          </w:tcPr>
          <w:p w:rsidR="002757D0" w:rsidRPr="006D7ADB" w:rsidRDefault="002757D0" w:rsidP="00B141F5">
            <w:pPr>
              <w:keepNext/>
              <w:spacing w:before="20" w:after="20"/>
              <w:jc w:val="center"/>
              <w:rPr>
                <w:b/>
                <w:sz w:val="18"/>
                <w:lang w:eastAsia="ja-JP"/>
              </w:rPr>
            </w:pPr>
          </w:p>
        </w:tc>
        <w:tc>
          <w:tcPr>
            <w:tcW w:w="622" w:type="dxa"/>
            <w:tcBorders>
              <w:bottom w:val="single" w:sz="2" w:space="0" w:color="A6A6A6" w:themeColor="background1" w:themeShade="A6"/>
            </w:tcBorders>
            <w:shd w:val="clear" w:color="auto" w:fill="00928F"/>
            <w:vAlign w:val="center"/>
          </w:tcPr>
          <w:p w:rsidR="002757D0" w:rsidRPr="006D7ADB" w:rsidRDefault="00B141F5" w:rsidP="00B141F5">
            <w:pPr>
              <w:keepLines w:val="0"/>
              <w:spacing w:before="40" w:after="40"/>
              <w:jc w:val="center"/>
              <w:rPr>
                <w:b/>
                <w:color w:val="FFFFFF" w:themeColor="background1"/>
                <w:sz w:val="18"/>
                <w:lang w:eastAsia="ja-JP"/>
              </w:rPr>
            </w:pPr>
            <w:r w:rsidRPr="006D7ADB">
              <w:rPr>
                <w:b/>
                <w:color w:val="FFFFFF" w:themeColor="background1"/>
                <w:sz w:val="18"/>
                <w:lang w:eastAsia="ja-JP"/>
              </w:rPr>
              <w:t>x</w:t>
            </w:r>
          </w:p>
        </w:tc>
        <w:tc>
          <w:tcPr>
            <w:tcW w:w="2990" w:type="dxa"/>
          </w:tcPr>
          <w:p w:rsidR="002757D0" w:rsidRPr="001C369B" w:rsidRDefault="002757D0" w:rsidP="00303908">
            <w:pPr>
              <w:keepLines w:val="0"/>
              <w:spacing w:before="0" w:after="0"/>
              <w:rPr>
                <w:sz w:val="18"/>
                <w:szCs w:val="16"/>
                <w:lang w:eastAsia="ja-JP"/>
              </w:rPr>
            </w:pPr>
          </w:p>
        </w:tc>
      </w:tr>
    </w:tbl>
    <w:p w:rsidR="00B6703E" w:rsidRPr="001C369B" w:rsidRDefault="00B6703E" w:rsidP="00303908">
      <w:pPr>
        <w:pStyle w:val="BodyText"/>
      </w:pPr>
    </w:p>
    <w:p w:rsidR="00B6703E" w:rsidRPr="001C369B" w:rsidRDefault="00B6703E" w:rsidP="007B6CEC">
      <w:pPr>
        <w:pStyle w:val="Heading1"/>
        <w:spacing w:before="120" w:after="240"/>
      </w:pPr>
      <w:bookmarkStart w:id="96" w:name="_Toc226823817"/>
      <w:r w:rsidRPr="001C369B">
        <w:lastRenderedPageBreak/>
        <w:t>Glossary</w:t>
      </w:r>
      <w:bookmarkEnd w:id="96"/>
    </w:p>
    <w:tbl>
      <w:tblPr>
        <w:tblW w:w="9558" w:type="dxa"/>
        <w:tblBorders>
          <w:bottom w:val="single" w:sz="4" w:space="0" w:color="A6A6A6"/>
          <w:insideH w:val="single" w:sz="4" w:space="0" w:color="A6A6A6"/>
          <w:insideV w:val="single" w:sz="4" w:space="0" w:color="A6A6A6"/>
        </w:tblBorders>
        <w:tblLook w:val="00A0"/>
      </w:tblPr>
      <w:tblGrid>
        <w:gridCol w:w="2538"/>
        <w:gridCol w:w="7020"/>
      </w:tblGrid>
      <w:tr w:rsidR="00B6703E" w:rsidRPr="001C369B">
        <w:trPr>
          <w:cantSplit/>
          <w:tblHeader/>
        </w:trPr>
        <w:tc>
          <w:tcPr>
            <w:tcW w:w="2538" w:type="dxa"/>
            <w:tcBorders>
              <w:top w:val="single" w:sz="4" w:space="0" w:color="A6A6A6" w:themeColor="background1" w:themeShade="A6"/>
            </w:tcBorders>
            <w:shd w:val="clear" w:color="auto" w:fill="D9D9D9"/>
          </w:tcPr>
          <w:p w:rsidR="00B6703E" w:rsidRPr="001C369B" w:rsidRDefault="00B6703E" w:rsidP="007B6CEC">
            <w:pPr>
              <w:pStyle w:val="hdglossary"/>
              <w:keepNext w:val="0"/>
              <w:widowControl w:val="0"/>
              <w:spacing w:before="60" w:after="60" w:line="240" w:lineRule="atLeast"/>
              <w:rPr>
                <w:sz w:val="24"/>
                <w:lang w:val="en-US"/>
              </w:rPr>
            </w:pPr>
            <w:r w:rsidRPr="001C369B">
              <w:rPr>
                <w:sz w:val="24"/>
                <w:lang w:val="en-US"/>
              </w:rPr>
              <w:t>Term</w:t>
            </w:r>
          </w:p>
        </w:tc>
        <w:tc>
          <w:tcPr>
            <w:tcW w:w="7020" w:type="dxa"/>
            <w:tcBorders>
              <w:top w:val="single" w:sz="4" w:space="0" w:color="A6A6A6" w:themeColor="background1" w:themeShade="A6"/>
            </w:tcBorders>
            <w:shd w:val="clear" w:color="auto" w:fill="D9D9D9"/>
          </w:tcPr>
          <w:p w:rsidR="00B6703E" w:rsidRPr="001C369B" w:rsidRDefault="00B6703E" w:rsidP="003E4046">
            <w:pPr>
              <w:pStyle w:val="hdglossary"/>
              <w:keepNext w:val="0"/>
              <w:widowControl w:val="0"/>
              <w:spacing w:before="60" w:after="60" w:line="276" w:lineRule="auto"/>
              <w:rPr>
                <w:sz w:val="24"/>
                <w:lang w:val="en-US"/>
              </w:rPr>
            </w:pPr>
            <w:r w:rsidRPr="001C369B">
              <w:rPr>
                <w:sz w:val="24"/>
                <w:lang w:val="en-US"/>
              </w:rPr>
              <w:t>Definition</w:t>
            </w:r>
          </w:p>
        </w:tc>
      </w:tr>
      <w:tr w:rsidR="00B6703E" w:rsidRPr="001C369B">
        <w:trPr>
          <w:cantSplit/>
        </w:trPr>
        <w:tc>
          <w:tcPr>
            <w:tcW w:w="2538" w:type="dxa"/>
          </w:tcPr>
          <w:p w:rsidR="00B6703E" w:rsidRPr="001C369B" w:rsidRDefault="00B6703E" w:rsidP="007B6CEC">
            <w:pPr>
              <w:pStyle w:val="hdglossary"/>
              <w:spacing w:before="60" w:after="60" w:line="240" w:lineRule="atLeast"/>
              <w:rPr>
                <w:sz w:val="20"/>
                <w:lang w:val="en-US"/>
              </w:rPr>
            </w:pPr>
            <w:r w:rsidRPr="001C369B">
              <w:rPr>
                <w:sz w:val="20"/>
                <w:lang w:val="en-US"/>
              </w:rPr>
              <w:t>Account Data</w:t>
            </w:r>
          </w:p>
        </w:tc>
        <w:tc>
          <w:tcPr>
            <w:tcW w:w="7020" w:type="dxa"/>
          </w:tcPr>
          <w:p w:rsidR="00B6703E" w:rsidRPr="001C369B" w:rsidRDefault="00B6703E" w:rsidP="003E4046">
            <w:pPr>
              <w:spacing w:before="60" w:line="276" w:lineRule="auto"/>
              <w:rPr>
                <w:rFonts w:eastAsia="MS Mincho" w:cs="Times New Roman"/>
                <w:sz w:val="20"/>
                <w:szCs w:val="20"/>
                <w:lang w:eastAsia="ja-JP"/>
              </w:rPr>
            </w:pPr>
            <w:r w:rsidRPr="001C369B">
              <w:rPr>
                <w:rFonts w:eastAsia="MS Mincho"/>
                <w:sz w:val="20"/>
                <w:szCs w:val="20"/>
                <w:lang w:eastAsia="ja-JP"/>
              </w:rPr>
              <w:t>At a minimum, account data contains the full PAN and (if present) any elements of sensitive authentication data. The following are also considered to be account data if sent in conjunction with the PAN: cardholder name, expiration date, or service code. Other transaction-relevant information may be included at the vendor’s discretion.</w:t>
            </w:r>
          </w:p>
          <w:p w:rsidR="00B6703E" w:rsidRPr="001C369B" w:rsidRDefault="00B6703E" w:rsidP="003E4046">
            <w:pPr>
              <w:keepLines w:val="0"/>
              <w:spacing w:before="60" w:after="60" w:line="276" w:lineRule="auto"/>
              <w:rPr>
                <w:rFonts w:eastAsia="MS Mincho"/>
                <w:i/>
                <w:sz w:val="20"/>
                <w:lang w:eastAsia="ja-JP"/>
              </w:rPr>
            </w:pPr>
            <w:r w:rsidRPr="001C369B">
              <w:rPr>
                <w:rFonts w:eastAsia="MS Mincho"/>
                <w:b/>
                <w:i/>
                <w:sz w:val="20"/>
                <w:shd w:val="clear" w:color="auto" w:fill="E6E6E6"/>
                <w:lang w:eastAsia="ja-JP"/>
              </w:rPr>
              <w:t>Note:</w:t>
            </w:r>
            <w:r w:rsidRPr="001C369B">
              <w:rPr>
                <w:rFonts w:eastAsia="MS Mincho"/>
                <w:i/>
                <w:sz w:val="20"/>
                <w:shd w:val="clear" w:color="auto" w:fill="E6E6E6"/>
                <w:lang w:eastAsia="ja-JP"/>
              </w:rPr>
              <w:t xml:space="preserve"> Encrypted, truncated, masked and hashed PAN data (with salt) may be outputted outside of the device.</w:t>
            </w:r>
          </w:p>
        </w:tc>
      </w:tr>
      <w:tr w:rsidR="004D6D73"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c>
          <w:tcPr>
            <w:tcW w:w="2538" w:type="dxa"/>
            <w:shd w:val="clear" w:color="auto" w:fill="auto"/>
          </w:tcPr>
          <w:p w:rsidR="004D6D73" w:rsidRPr="001C369B" w:rsidRDefault="004D6D73" w:rsidP="007B6CEC">
            <w:pPr>
              <w:pStyle w:val="hdglossary"/>
              <w:spacing w:before="60" w:after="60" w:line="240" w:lineRule="atLeast"/>
              <w:rPr>
                <w:sz w:val="20"/>
                <w:lang w:val="en-US"/>
              </w:rPr>
            </w:pPr>
            <w:r w:rsidRPr="001C369B">
              <w:rPr>
                <w:sz w:val="20"/>
                <w:lang w:val="en-US"/>
              </w:rPr>
              <w:t>Accountability</w:t>
            </w:r>
          </w:p>
        </w:tc>
        <w:tc>
          <w:tcPr>
            <w:tcW w:w="7020" w:type="dxa"/>
            <w:shd w:val="clear" w:color="auto" w:fill="auto"/>
          </w:tcPr>
          <w:p w:rsidR="004D6D73" w:rsidRPr="001C369B" w:rsidRDefault="004D6D73" w:rsidP="003E4046">
            <w:pPr>
              <w:pStyle w:val="StyleBodyTextArial11ptNotBoldNotItalicBlack"/>
              <w:spacing w:before="60" w:line="276" w:lineRule="auto"/>
              <w:rPr>
                <w:szCs w:val="22"/>
              </w:rPr>
            </w:pPr>
            <w:r w:rsidRPr="001C369B">
              <w:t>The property that ensures that the actions of an entity may be traced uniquely to that entity.</w:t>
            </w:r>
          </w:p>
        </w:tc>
      </w:tr>
      <w:tr w:rsidR="004D6D73"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c>
          <w:tcPr>
            <w:tcW w:w="2538" w:type="dxa"/>
            <w:shd w:val="clear" w:color="auto" w:fill="auto"/>
          </w:tcPr>
          <w:p w:rsidR="004D6D73" w:rsidRPr="001C369B" w:rsidRDefault="004D6D73" w:rsidP="007B6CEC">
            <w:pPr>
              <w:pStyle w:val="hdglossary"/>
              <w:spacing w:before="60" w:after="60" w:line="240" w:lineRule="atLeast"/>
              <w:rPr>
                <w:sz w:val="20"/>
                <w:lang w:val="en-US"/>
              </w:rPr>
            </w:pPr>
            <w:r w:rsidRPr="001C369B">
              <w:rPr>
                <w:sz w:val="20"/>
                <w:lang w:val="en-US"/>
              </w:rPr>
              <w:t>Active Erasure</w:t>
            </w:r>
          </w:p>
        </w:tc>
        <w:tc>
          <w:tcPr>
            <w:tcW w:w="7020" w:type="dxa"/>
            <w:shd w:val="clear" w:color="auto" w:fill="auto"/>
          </w:tcPr>
          <w:p w:rsidR="004D6D73" w:rsidRPr="001C369B" w:rsidRDefault="007B6CEC" w:rsidP="003E4046">
            <w:pPr>
              <w:pStyle w:val="StyleBodyTextArial11ptNotBoldNotItalicBlack"/>
              <w:spacing w:before="60" w:line="276" w:lineRule="auto"/>
            </w:pPr>
            <w:r w:rsidRPr="001C369B">
              <w:t>The intentional clearing of</w:t>
            </w:r>
            <w:r w:rsidR="004D6D73" w:rsidRPr="001C369B">
              <w:t xml:space="preserve"> data from storage through a means other than simply removing power (e.g. zeroization, inverting power). </w:t>
            </w:r>
          </w:p>
        </w:tc>
      </w:tr>
      <w:tr w:rsidR="00FD01AA" w:rsidRPr="001C369B">
        <w:trPr>
          <w:cantSplit/>
        </w:trPr>
        <w:tc>
          <w:tcPr>
            <w:tcW w:w="2538" w:type="dxa"/>
          </w:tcPr>
          <w:p w:rsidR="00FD01AA" w:rsidRPr="001C369B" w:rsidRDefault="00FD01AA" w:rsidP="007B6CEC">
            <w:pPr>
              <w:pStyle w:val="hdglossary"/>
              <w:keepNext w:val="0"/>
              <w:widowControl w:val="0"/>
              <w:spacing w:before="60" w:after="60" w:line="240" w:lineRule="atLeast"/>
              <w:rPr>
                <w:sz w:val="20"/>
                <w:szCs w:val="20"/>
                <w:lang w:val="en-US"/>
              </w:rPr>
            </w:pPr>
            <w:r w:rsidRPr="001C369B">
              <w:rPr>
                <w:sz w:val="20"/>
                <w:szCs w:val="20"/>
                <w:lang w:val="en-US"/>
              </w:rPr>
              <w:t>Advanced Encryption Algorithm (AES)</w:t>
            </w:r>
          </w:p>
        </w:tc>
        <w:tc>
          <w:tcPr>
            <w:tcW w:w="7020" w:type="dxa"/>
          </w:tcPr>
          <w:p w:rsidR="00FD01AA" w:rsidRPr="001C369B" w:rsidRDefault="00FD01AA" w:rsidP="003E4046">
            <w:pPr>
              <w:pStyle w:val="hdglossary"/>
              <w:keepNext w:val="0"/>
              <w:widowControl w:val="0"/>
              <w:spacing w:before="60" w:after="60" w:line="276" w:lineRule="auto"/>
              <w:rPr>
                <w:b w:val="0"/>
                <w:bCs w:val="0"/>
                <w:sz w:val="20"/>
                <w:szCs w:val="20"/>
                <w:lang w:val="en-US" w:eastAsia="en-US"/>
              </w:rPr>
            </w:pPr>
            <w:r w:rsidRPr="001C369B">
              <w:rPr>
                <w:b w:val="0"/>
                <w:sz w:val="20"/>
                <w:szCs w:val="20"/>
                <w:lang w:val="en-US"/>
              </w:rPr>
              <w:t>The Advanced Encryp</w:t>
            </w:r>
            <w:r w:rsidRPr="001C369B">
              <w:rPr>
                <w:b w:val="0"/>
                <w:color w:val="333333"/>
                <w:sz w:val="20"/>
                <w:szCs w:val="20"/>
                <w:lang w:val="en-US"/>
              </w:rPr>
              <w:t xml:space="preserve">tion Standard (AES), also known as </w:t>
            </w:r>
            <w:hyperlink r:id="rId19" w:tooltip="Rijndael key schedule" w:history="1">
              <w:r w:rsidRPr="001C369B">
                <w:rPr>
                  <w:rStyle w:val="Hyperlink"/>
                  <w:b w:val="0"/>
                  <w:bCs w:val="0"/>
                  <w:color w:val="333333"/>
                  <w:sz w:val="20"/>
                  <w:szCs w:val="20"/>
                  <w:lang w:val="en-US"/>
                </w:rPr>
                <w:t>Rijndael</w:t>
              </w:r>
            </w:hyperlink>
            <w:r w:rsidRPr="001C369B">
              <w:rPr>
                <w:b w:val="0"/>
                <w:color w:val="333333"/>
                <w:sz w:val="20"/>
                <w:szCs w:val="20"/>
                <w:lang w:val="en-US"/>
              </w:rPr>
              <w:t xml:space="preserve">, is a </w:t>
            </w:r>
            <w:r w:rsidRPr="001C369B">
              <w:rPr>
                <w:b w:val="0"/>
                <w:sz w:val="20"/>
                <w:szCs w:val="20"/>
                <w:lang w:val="en-US"/>
              </w:rPr>
              <w:t>block cipher</w:t>
            </w:r>
            <w:r w:rsidRPr="001C369B">
              <w:rPr>
                <w:b w:val="0"/>
                <w:color w:val="333333"/>
                <w:sz w:val="20"/>
                <w:szCs w:val="20"/>
                <w:lang w:val="en-US"/>
              </w:rPr>
              <w:t xml:space="preserve"> adopted as an </w:t>
            </w:r>
            <w:r w:rsidRPr="001C369B">
              <w:rPr>
                <w:b w:val="0"/>
                <w:sz w:val="20"/>
                <w:szCs w:val="20"/>
                <w:lang w:val="en-US"/>
              </w:rPr>
              <w:t>encryption</w:t>
            </w:r>
            <w:r w:rsidRPr="001C369B">
              <w:rPr>
                <w:b w:val="0"/>
                <w:color w:val="333333"/>
                <w:sz w:val="20"/>
                <w:szCs w:val="20"/>
                <w:lang w:val="en-US"/>
              </w:rPr>
              <w:t xml:space="preserve"> standard by the </w:t>
            </w:r>
            <w:r w:rsidRPr="001C369B">
              <w:rPr>
                <w:b w:val="0"/>
                <w:sz w:val="20"/>
                <w:szCs w:val="20"/>
                <w:lang w:val="en-US"/>
              </w:rPr>
              <w:t>U.S. government</w:t>
            </w:r>
            <w:r w:rsidRPr="001C369B">
              <w:rPr>
                <w:b w:val="0"/>
                <w:color w:val="333333"/>
                <w:sz w:val="20"/>
                <w:szCs w:val="20"/>
                <w:lang w:val="en-US"/>
              </w:rPr>
              <w:t xml:space="preserve">. It has been analyzed extensively and is now used worldwide, as was the case with its predecessor, the </w:t>
            </w:r>
            <w:r w:rsidRPr="001C369B">
              <w:rPr>
                <w:b w:val="0"/>
                <w:sz w:val="20"/>
                <w:szCs w:val="20"/>
                <w:lang w:val="en-US"/>
              </w:rPr>
              <w:t>Data Encryption Standard</w:t>
            </w:r>
            <w:r w:rsidRPr="001C369B">
              <w:rPr>
                <w:b w:val="0"/>
                <w:color w:val="333333"/>
                <w:sz w:val="20"/>
                <w:szCs w:val="20"/>
                <w:lang w:val="en-US"/>
              </w:rPr>
              <w:t xml:space="preserve"> (DES).</w:t>
            </w:r>
          </w:p>
        </w:tc>
      </w:tr>
      <w:tr w:rsidR="004C3E1D" w:rsidRPr="001C369B">
        <w:tblPrEx>
          <w:tblBorders>
            <w:bottom w:val="none" w:sz="0" w:space="0" w:color="auto"/>
            <w:insideH w:val="single" w:sz="4" w:space="0" w:color="7F7F7F" w:themeColor="text1" w:themeTint="80"/>
            <w:insideV w:val="single" w:sz="4" w:space="0" w:color="7F7F7F" w:themeColor="text1" w:themeTint="80"/>
          </w:tblBorders>
          <w:tblLook w:val="01E0"/>
        </w:tblPrEx>
        <w:trPr>
          <w:cantSplit/>
        </w:trPr>
        <w:tc>
          <w:tcPr>
            <w:tcW w:w="2538" w:type="dxa"/>
          </w:tcPr>
          <w:p w:rsidR="004C3E1D" w:rsidRPr="00042637" w:rsidRDefault="004C3E1D" w:rsidP="007B6CEC">
            <w:pPr>
              <w:pStyle w:val="Glossaryentry"/>
              <w:numPr>
                <w:ilvl w:val="0"/>
                <w:numId w:val="0"/>
              </w:numPr>
              <w:spacing w:before="60" w:after="60" w:line="240" w:lineRule="atLeast"/>
              <w:rPr>
                <w:color w:val="auto"/>
                <w:sz w:val="20"/>
              </w:rPr>
            </w:pPr>
            <w:r w:rsidRPr="00042637">
              <w:rPr>
                <w:color w:val="auto"/>
                <w:sz w:val="20"/>
              </w:rPr>
              <w:t>Application</w:t>
            </w:r>
          </w:p>
        </w:tc>
        <w:tc>
          <w:tcPr>
            <w:tcW w:w="7020" w:type="dxa"/>
          </w:tcPr>
          <w:p w:rsidR="004C3E1D" w:rsidRPr="001C369B" w:rsidRDefault="004C3E1D" w:rsidP="00891130">
            <w:pPr>
              <w:pStyle w:val="Glossarytext"/>
              <w:spacing w:line="276" w:lineRule="auto"/>
            </w:pPr>
            <w:r w:rsidRPr="001C369B">
              <w:rPr>
                <w:iCs/>
              </w:rPr>
              <w:t xml:space="preserve">Application is considered to be any code in the device that does not impact compliance to these </w:t>
            </w:r>
            <w:r w:rsidR="00891130">
              <w:rPr>
                <w:iCs/>
              </w:rPr>
              <w:t>security re</w:t>
            </w:r>
            <w:r w:rsidRPr="001C369B">
              <w:rPr>
                <w:iCs/>
              </w:rPr>
              <w:t>quirements</w:t>
            </w:r>
            <w:r w:rsidR="00042637">
              <w:rPr>
                <w:iCs/>
              </w:rPr>
              <w:t>.</w:t>
            </w:r>
          </w:p>
        </w:tc>
      </w:tr>
      <w:tr w:rsidR="004D6D73" w:rsidRPr="001C369B">
        <w:tblPrEx>
          <w:tblBorders>
            <w:bottom w:val="none" w:sz="0" w:space="0" w:color="auto"/>
            <w:insideH w:val="single" w:sz="4" w:space="0" w:color="7F7F7F" w:themeColor="text1" w:themeTint="80"/>
            <w:insideV w:val="single" w:sz="4" w:space="0" w:color="7F7F7F" w:themeColor="text1" w:themeTint="80"/>
          </w:tblBorders>
          <w:tblLook w:val="01E0"/>
        </w:tblPrEx>
        <w:trPr>
          <w:cantSplit/>
        </w:trPr>
        <w:tc>
          <w:tcPr>
            <w:tcW w:w="2538" w:type="dxa"/>
          </w:tcPr>
          <w:p w:rsidR="004D6D73" w:rsidRPr="001C369B" w:rsidRDefault="004D6D73" w:rsidP="007B6CEC">
            <w:pPr>
              <w:pStyle w:val="Glossaryentry"/>
              <w:numPr>
                <w:ilvl w:val="0"/>
                <w:numId w:val="0"/>
              </w:numPr>
              <w:spacing w:before="60" w:after="60" w:line="240" w:lineRule="atLeast"/>
              <w:rPr>
                <w:color w:val="auto"/>
                <w:sz w:val="20"/>
              </w:rPr>
            </w:pPr>
            <w:r w:rsidRPr="001C369B">
              <w:rPr>
                <w:color w:val="auto"/>
                <w:sz w:val="20"/>
              </w:rPr>
              <w:t>Authentication</w:t>
            </w:r>
          </w:p>
        </w:tc>
        <w:tc>
          <w:tcPr>
            <w:tcW w:w="7020" w:type="dxa"/>
          </w:tcPr>
          <w:p w:rsidR="004D6D73" w:rsidRPr="001C369B" w:rsidRDefault="004D6D73" w:rsidP="003E4046">
            <w:pPr>
              <w:pStyle w:val="Glossarytext"/>
              <w:spacing w:line="276" w:lineRule="auto"/>
            </w:pPr>
            <w:r w:rsidRPr="001C369B">
              <w:t>The process for establishing unambiguously the identity of an entity, process, organization</w:t>
            </w:r>
            <w:r w:rsidR="007B6CEC" w:rsidRPr="001C369B">
              <w:t>,</w:t>
            </w:r>
            <w:r w:rsidRPr="001C369B">
              <w:t xml:space="preserve"> or person.</w:t>
            </w:r>
          </w:p>
        </w:tc>
      </w:tr>
      <w:tr w:rsidR="004D6D73" w:rsidRPr="001C369B">
        <w:tblPrEx>
          <w:tblBorders>
            <w:bottom w:val="none" w:sz="0" w:space="0" w:color="auto"/>
            <w:insideH w:val="single" w:sz="4" w:space="0" w:color="7F7F7F" w:themeColor="text1" w:themeTint="80"/>
            <w:insideV w:val="single" w:sz="4" w:space="0" w:color="7F7F7F" w:themeColor="text1" w:themeTint="80"/>
          </w:tblBorders>
          <w:tblLook w:val="01E0"/>
        </w:tblPrEx>
        <w:trPr>
          <w:cantSplit/>
        </w:trPr>
        <w:tc>
          <w:tcPr>
            <w:tcW w:w="2538" w:type="dxa"/>
          </w:tcPr>
          <w:p w:rsidR="004D6D73" w:rsidRPr="001C369B" w:rsidRDefault="004D6D73" w:rsidP="007B6CEC">
            <w:pPr>
              <w:pStyle w:val="Glossaryentry"/>
              <w:numPr>
                <w:ilvl w:val="0"/>
                <w:numId w:val="0"/>
              </w:numPr>
              <w:spacing w:before="60" w:after="60" w:line="240" w:lineRule="atLeast"/>
              <w:rPr>
                <w:color w:val="auto"/>
                <w:sz w:val="20"/>
              </w:rPr>
            </w:pPr>
            <w:r w:rsidRPr="001C369B">
              <w:rPr>
                <w:color w:val="auto"/>
                <w:sz w:val="20"/>
              </w:rPr>
              <w:t>Authorization</w:t>
            </w:r>
          </w:p>
        </w:tc>
        <w:tc>
          <w:tcPr>
            <w:tcW w:w="7020" w:type="dxa"/>
          </w:tcPr>
          <w:p w:rsidR="004D6D73" w:rsidRPr="001C369B" w:rsidRDefault="004D6D73" w:rsidP="003E4046">
            <w:pPr>
              <w:pStyle w:val="Glossarytext"/>
              <w:spacing w:line="276" w:lineRule="auto"/>
            </w:pPr>
            <w:r w:rsidRPr="001C369B">
              <w:t>The right granted to a user to access an object, resource</w:t>
            </w:r>
            <w:r w:rsidR="007B6CEC" w:rsidRPr="001C369B">
              <w:t>,</w:t>
            </w:r>
            <w:r w:rsidRPr="001C369B">
              <w:t xml:space="preserve"> or function.</w:t>
            </w:r>
          </w:p>
        </w:tc>
      </w:tr>
      <w:tr w:rsidR="004D6D73" w:rsidRPr="001C369B">
        <w:tblPrEx>
          <w:tblBorders>
            <w:bottom w:val="none" w:sz="0" w:space="0" w:color="auto"/>
            <w:insideH w:val="single" w:sz="4" w:space="0" w:color="7F7F7F" w:themeColor="text1" w:themeTint="80"/>
            <w:insideV w:val="single" w:sz="4" w:space="0" w:color="7F7F7F" w:themeColor="text1" w:themeTint="80"/>
          </w:tblBorders>
          <w:tblLook w:val="01E0"/>
        </w:tblPrEx>
        <w:trPr>
          <w:cantSplit/>
        </w:trPr>
        <w:tc>
          <w:tcPr>
            <w:tcW w:w="2538" w:type="dxa"/>
          </w:tcPr>
          <w:p w:rsidR="004D6D73" w:rsidRPr="001C369B" w:rsidRDefault="004D6D73" w:rsidP="007B6CEC">
            <w:pPr>
              <w:pStyle w:val="Glossaryentry"/>
              <w:numPr>
                <w:ilvl w:val="0"/>
                <w:numId w:val="0"/>
              </w:numPr>
              <w:spacing w:before="60" w:after="60" w:line="240" w:lineRule="atLeast"/>
              <w:rPr>
                <w:color w:val="auto"/>
                <w:sz w:val="20"/>
              </w:rPr>
            </w:pPr>
            <w:r w:rsidRPr="001C369B">
              <w:rPr>
                <w:color w:val="auto"/>
                <w:sz w:val="20"/>
              </w:rPr>
              <w:t>Authorize</w:t>
            </w:r>
          </w:p>
        </w:tc>
        <w:tc>
          <w:tcPr>
            <w:tcW w:w="7020" w:type="dxa"/>
          </w:tcPr>
          <w:p w:rsidR="004D6D73" w:rsidRPr="001C369B" w:rsidRDefault="004D6D73" w:rsidP="003E4046">
            <w:pPr>
              <w:pStyle w:val="Glossarytext"/>
              <w:spacing w:line="276" w:lineRule="auto"/>
            </w:pPr>
            <w:r w:rsidRPr="001C369B">
              <w:t>To permit or give authority to a user to communicate with or make use of an object, resource</w:t>
            </w:r>
            <w:r w:rsidR="007B6CEC" w:rsidRPr="001C369B">
              <w:t>,</w:t>
            </w:r>
            <w:r w:rsidRPr="001C369B">
              <w:t xml:space="preserve"> or function.</w:t>
            </w:r>
          </w:p>
        </w:tc>
      </w:tr>
      <w:tr w:rsidR="004D6D73"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Pr>
        <w:tc>
          <w:tcPr>
            <w:tcW w:w="2538" w:type="dxa"/>
            <w:shd w:val="clear" w:color="auto" w:fill="auto"/>
          </w:tcPr>
          <w:p w:rsidR="004D6D73" w:rsidRPr="001C369B" w:rsidRDefault="004D6D73" w:rsidP="007B6CEC">
            <w:pPr>
              <w:pStyle w:val="hdglossary"/>
              <w:keepNext w:val="0"/>
              <w:keepLines/>
              <w:spacing w:before="60" w:after="60" w:line="240" w:lineRule="atLeast"/>
              <w:rPr>
                <w:sz w:val="20"/>
                <w:lang w:val="en-US"/>
              </w:rPr>
            </w:pPr>
            <w:r w:rsidRPr="001C369B">
              <w:rPr>
                <w:sz w:val="20"/>
                <w:lang w:val="en-US"/>
              </w:rPr>
              <w:t>Check Value</w:t>
            </w:r>
          </w:p>
        </w:tc>
        <w:tc>
          <w:tcPr>
            <w:tcW w:w="7020" w:type="dxa"/>
            <w:shd w:val="clear" w:color="auto" w:fill="auto"/>
          </w:tcPr>
          <w:p w:rsidR="004D6D73" w:rsidRPr="001C369B" w:rsidRDefault="004D6D73" w:rsidP="003E4046">
            <w:pPr>
              <w:pStyle w:val="StyleBodyTextArial11ptNotBoldNotItalicBlack"/>
              <w:spacing w:before="60" w:line="276" w:lineRule="auto"/>
            </w:pPr>
            <w:r w:rsidRPr="001C369B">
              <w:t>A computed value which is the result of passing a data value through a non-reversible algorithm. Check values are generally calculated using a cryptographic transformation</w:t>
            </w:r>
            <w:r w:rsidR="007B6CEC" w:rsidRPr="001C369B">
              <w:t>,</w:t>
            </w:r>
            <w:r w:rsidRPr="001C369B">
              <w:t xml:space="preserve"> which takes as input a secret key and an arbitrary string and gives a cryptographic check value as output. The computation of a correct check value without knowledge of the secret key shall not be feasible. Check values shall not allow the determination of the secret key.</w:t>
            </w:r>
          </w:p>
        </w:tc>
      </w:tr>
      <w:tr w:rsidR="004D6D73"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Pr>
        <w:tc>
          <w:tcPr>
            <w:tcW w:w="2538" w:type="dxa"/>
            <w:shd w:val="clear" w:color="auto" w:fill="auto"/>
          </w:tcPr>
          <w:p w:rsidR="004D6D73" w:rsidRPr="001C369B" w:rsidRDefault="004D6D73" w:rsidP="007B6CEC">
            <w:pPr>
              <w:pStyle w:val="hdglossary"/>
              <w:keepNext w:val="0"/>
              <w:keepLines/>
              <w:spacing w:before="60" w:after="60" w:line="240" w:lineRule="atLeast"/>
              <w:rPr>
                <w:sz w:val="20"/>
                <w:lang w:val="en-US"/>
              </w:rPr>
            </w:pPr>
            <w:r w:rsidRPr="001C369B">
              <w:rPr>
                <w:sz w:val="20"/>
                <w:lang w:val="en-US"/>
              </w:rPr>
              <w:t>Ciphertext</w:t>
            </w:r>
          </w:p>
        </w:tc>
        <w:tc>
          <w:tcPr>
            <w:tcW w:w="7020" w:type="dxa"/>
            <w:shd w:val="clear" w:color="auto" w:fill="auto"/>
          </w:tcPr>
          <w:p w:rsidR="004D6D73" w:rsidRPr="001C369B" w:rsidRDefault="004D6D73" w:rsidP="003E4046">
            <w:pPr>
              <w:pStyle w:val="StyleBodyTextArial11ptNotBoldNotItalicBlack"/>
              <w:spacing w:before="60" w:line="276" w:lineRule="auto"/>
              <w:rPr>
                <w:szCs w:val="22"/>
              </w:rPr>
            </w:pPr>
            <w:r w:rsidRPr="001C369B">
              <w:t>An encrypted message.</w:t>
            </w:r>
          </w:p>
        </w:tc>
      </w:tr>
      <w:tr w:rsidR="004D6D73"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Pr>
        <w:tc>
          <w:tcPr>
            <w:tcW w:w="2538" w:type="dxa"/>
            <w:shd w:val="clear" w:color="auto" w:fill="auto"/>
          </w:tcPr>
          <w:p w:rsidR="004D6D73" w:rsidRPr="001C369B" w:rsidRDefault="004D6D73" w:rsidP="007B6CEC">
            <w:pPr>
              <w:pStyle w:val="hdglossary"/>
              <w:keepNext w:val="0"/>
              <w:spacing w:before="60" w:after="60" w:line="240" w:lineRule="atLeast"/>
              <w:rPr>
                <w:color w:val="000000"/>
                <w:sz w:val="20"/>
                <w:lang w:val="en-US"/>
              </w:rPr>
            </w:pPr>
            <w:r w:rsidRPr="001C369B">
              <w:rPr>
                <w:color w:val="000000"/>
                <w:sz w:val="20"/>
                <w:lang w:val="en-US"/>
              </w:rPr>
              <w:t>Clear-text</w:t>
            </w:r>
          </w:p>
        </w:tc>
        <w:tc>
          <w:tcPr>
            <w:tcW w:w="7020" w:type="dxa"/>
            <w:shd w:val="clear" w:color="auto" w:fill="auto"/>
          </w:tcPr>
          <w:p w:rsidR="004D6D73" w:rsidRPr="001C369B" w:rsidRDefault="004D6D73" w:rsidP="003E4046">
            <w:pPr>
              <w:pStyle w:val="StyleBodyTextArial11ptNotBoldNotItalicBlack"/>
              <w:spacing w:before="60" w:line="276" w:lineRule="auto"/>
            </w:pPr>
            <w:r w:rsidRPr="001C369B">
              <w:t xml:space="preserve">See </w:t>
            </w:r>
            <w:r w:rsidRPr="001C369B">
              <w:rPr>
                <w:i/>
              </w:rPr>
              <w:t>Plaintext.</w:t>
            </w:r>
          </w:p>
        </w:tc>
      </w:tr>
      <w:tr w:rsidR="004D6D73"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4D6D73" w:rsidRPr="001C369B" w:rsidRDefault="004D6D73"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t xml:space="preserve">Compromise </w:t>
            </w:r>
          </w:p>
        </w:tc>
        <w:tc>
          <w:tcPr>
            <w:tcW w:w="7020" w:type="dxa"/>
          </w:tcPr>
          <w:p w:rsidR="004D6D73" w:rsidRPr="001C369B" w:rsidRDefault="004D6D73" w:rsidP="003E4046">
            <w:pPr>
              <w:pStyle w:val="StyleBodyTextArial11ptNotBoldNotItalicBlack"/>
              <w:spacing w:before="60" w:after="80" w:line="276" w:lineRule="auto"/>
            </w:pPr>
            <w:r w:rsidRPr="001C369B">
              <w:t xml:space="preserve">In cryptography, the breaching of secrecy and/or security. </w:t>
            </w:r>
          </w:p>
          <w:p w:rsidR="004D6D73" w:rsidRPr="001C369B" w:rsidRDefault="004D6D73" w:rsidP="003E4046">
            <w:pPr>
              <w:pStyle w:val="StyleBodyTextArial11ptNotBoldNotItalicBlack"/>
              <w:spacing w:before="60" w:line="276" w:lineRule="auto"/>
            </w:pPr>
            <w:r w:rsidRPr="001C369B">
              <w:t xml:space="preserve">A violation of the security of a system such that an unauthorized disclosure of sensitive information may have occurred. This includes the unauthorized disclosure, modification, substitution, or use of sensitive data (including plaintext cryptographic keys and other keying material). </w:t>
            </w:r>
          </w:p>
        </w:tc>
      </w:tr>
      <w:tr w:rsidR="000233DF"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0233DF" w:rsidRPr="001C369B" w:rsidRDefault="000233DF"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lastRenderedPageBreak/>
              <w:t>Cryptographic Key Component (Key Component)</w:t>
            </w:r>
          </w:p>
        </w:tc>
        <w:tc>
          <w:tcPr>
            <w:tcW w:w="7020" w:type="dxa"/>
          </w:tcPr>
          <w:p w:rsidR="000233DF" w:rsidRPr="001C369B" w:rsidRDefault="000233DF" w:rsidP="003E4046">
            <w:pPr>
              <w:pStyle w:val="Tabletext1"/>
            </w:pPr>
            <w:r w:rsidRPr="001C369B">
              <w:t>One of at least two parameters having the characteristics (for example, format, randomness) of a cryptographic key that is combined with one or more like parameters</w:t>
            </w:r>
            <w:r w:rsidR="003E4046" w:rsidRPr="001C369B">
              <w:t>—</w:t>
            </w:r>
            <w:r w:rsidRPr="001C369B">
              <w:t>for example, by means of modulo-2 addition</w:t>
            </w:r>
            <w:r w:rsidR="003E4046" w:rsidRPr="001C369B">
              <w:t>—</w:t>
            </w:r>
            <w:r w:rsidRPr="001C369B">
              <w:t xml:space="preserve">to form a cryptographic key. Throughout this document, </w:t>
            </w:r>
            <w:r w:rsidR="003E4046" w:rsidRPr="001C369B">
              <w:t>“</w:t>
            </w:r>
            <w:r w:rsidRPr="001C369B">
              <w:t>key component</w:t>
            </w:r>
            <w:r w:rsidR="003E4046" w:rsidRPr="001C369B">
              <w:t>”</w:t>
            </w:r>
            <w:r w:rsidRPr="001C369B">
              <w:t xml:space="preserve"> may be used interchangeably with </w:t>
            </w:r>
            <w:r w:rsidR="003E4046" w:rsidRPr="001C369B">
              <w:t>“</w:t>
            </w:r>
            <w:r w:rsidRPr="001C369B">
              <w:t>secret share</w:t>
            </w:r>
            <w:r w:rsidR="003E4046" w:rsidRPr="001C369B">
              <w:t>”</w:t>
            </w:r>
            <w:r w:rsidRPr="001C369B">
              <w:t xml:space="preserve"> or key </w:t>
            </w:r>
            <w:r w:rsidR="003E4046" w:rsidRPr="001C369B">
              <w:t>“</w:t>
            </w:r>
            <w:r w:rsidRPr="001C369B">
              <w:t>fragment.</w:t>
            </w:r>
            <w:r w:rsidR="003E4046" w:rsidRPr="001C369B">
              <w:t>”</w:t>
            </w:r>
          </w:p>
        </w:tc>
      </w:tr>
      <w:tr w:rsidR="000233DF"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0233DF" w:rsidRPr="001C369B" w:rsidRDefault="000233DF"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t>Data Encryption Algorithm (DEA)</w:t>
            </w:r>
          </w:p>
        </w:tc>
        <w:tc>
          <w:tcPr>
            <w:tcW w:w="7020" w:type="dxa"/>
          </w:tcPr>
          <w:p w:rsidR="000233DF" w:rsidRPr="001C369B" w:rsidRDefault="000233DF" w:rsidP="003E4046">
            <w:pPr>
              <w:pStyle w:val="StyleBodyTextArial11ptNotBoldNotItalicBlack"/>
              <w:spacing w:before="60" w:line="276" w:lineRule="auto"/>
            </w:pPr>
            <w:r w:rsidRPr="001C369B">
              <w:t xml:space="preserve">A published encryption algorithm used to protect critical information by enciphering data based upon a variable secret key. The Data Encryption Algorithm is defined in </w:t>
            </w:r>
            <w:r w:rsidRPr="001C369B">
              <w:rPr>
                <w:b/>
                <w:i/>
              </w:rPr>
              <w:t>ANSI X3.92:</w:t>
            </w:r>
            <w:r w:rsidRPr="001C369B">
              <w:rPr>
                <w:i/>
              </w:rPr>
              <w:t xml:space="preserve"> Data Encryption Algorithm</w:t>
            </w:r>
            <w:r w:rsidRPr="001C369B">
              <w:t xml:space="preserve"> for </w:t>
            </w:r>
            <w:r w:rsidR="003E4046" w:rsidRPr="001C369B">
              <w:t xml:space="preserve">encrypting </w:t>
            </w:r>
            <w:r w:rsidRPr="001C369B">
              <w:t>and decrypting data.</w:t>
            </w:r>
          </w:p>
        </w:tc>
      </w:tr>
      <w:tr w:rsidR="0020004E"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20004E" w:rsidRPr="001C369B" w:rsidRDefault="0020004E"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t>DES</w:t>
            </w:r>
          </w:p>
        </w:tc>
        <w:tc>
          <w:tcPr>
            <w:tcW w:w="7020" w:type="dxa"/>
          </w:tcPr>
          <w:p w:rsidR="0020004E" w:rsidRPr="001C369B" w:rsidRDefault="0020004E" w:rsidP="003E4046">
            <w:pPr>
              <w:pStyle w:val="StyleBodyTextArial11ptNotBoldNotItalicBlack"/>
              <w:spacing w:before="60" w:line="276" w:lineRule="auto"/>
            </w:pPr>
            <w:r w:rsidRPr="001C369B">
              <w:t xml:space="preserve">Data Encryption Standard (see </w:t>
            </w:r>
            <w:r w:rsidRPr="001C369B">
              <w:rPr>
                <w:i/>
              </w:rPr>
              <w:t>Data Encryption Algorithm</w:t>
            </w:r>
            <w:r w:rsidRPr="001C369B">
              <w:t>). The National Institute of Standards and Technology Data Encryption Standard, adopted by the U.S. government as Federal Information Processing Standard (FIPS) Publication 46, which allows only hardware implementations of the data encryption algorithm.</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Device Controller</w:t>
            </w:r>
          </w:p>
        </w:tc>
        <w:tc>
          <w:tcPr>
            <w:tcW w:w="7020" w:type="dxa"/>
          </w:tcPr>
          <w:p w:rsidR="00B6703E" w:rsidRPr="001C369B" w:rsidRDefault="00B6703E" w:rsidP="003E4046">
            <w:pPr>
              <w:pStyle w:val="hdglossary"/>
              <w:keepNext w:val="0"/>
              <w:widowControl w:val="0"/>
              <w:spacing w:before="60" w:after="60" w:line="276" w:lineRule="auto"/>
              <w:rPr>
                <w:b w:val="0"/>
                <w:sz w:val="20"/>
                <w:lang w:val="en-US"/>
              </w:rPr>
            </w:pPr>
            <w:r w:rsidRPr="001C369B">
              <w:rPr>
                <w:b w:val="0"/>
                <w:bCs w:val="0"/>
                <w:sz w:val="20"/>
                <w:lang w:val="en-US" w:eastAsia="en-US"/>
              </w:rPr>
              <w:t>The device controller may be integrated in either the EPP or the ICCR; or it may be a separate module, possibly PC-operated by a standard operating system. In the latter case, the device controller may contain a cryptographic module if used for PIN re-encryption.</w:t>
            </w:r>
          </w:p>
        </w:tc>
      </w:tr>
      <w:tr w:rsidR="0020004E"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20004E" w:rsidRPr="001C369B" w:rsidRDefault="0020004E"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t>Digital Signature</w:t>
            </w:r>
          </w:p>
        </w:tc>
        <w:tc>
          <w:tcPr>
            <w:tcW w:w="7020" w:type="dxa"/>
          </w:tcPr>
          <w:p w:rsidR="0020004E" w:rsidRPr="001C369B" w:rsidRDefault="0020004E" w:rsidP="003E4046">
            <w:pPr>
              <w:pStyle w:val="StyleBodyTextArial11ptNotBoldNotItalicBlack"/>
              <w:spacing w:before="60" w:line="276" w:lineRule="auto"/>
            </w:pPr>
            <w:r w:rsidRPr="001C369B">
              <w:t>The result of an asymmetric cryptographic transformation of data that allows a recipient of the data to validate the origin and integrity of the data and protects the sender against forgery by third parties or the recipient.</w:t>
            </w:r>
          </w:p>
        </w:tc>
      </w:tr>
      <w:tr w:rsidR="0020004E"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20004E" w:rsidRPr="001C369B" w:rsidRDefault="0020004E"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t>Double-Length Key</w:t>
            </w:r>
          </w:p>
        </w:tc>
        <w:tc>
          <w:tcPr>
            <w:tcW w:w="7020" w:type="dxa"/>
          </w:tcPr>
          <w:p w:rsidR="0020004E" w:rsidRPr="001C369B" w:rsidRDefault="0020004E" w:rsidP="003E4046">
            <w:pPr>
              <w:pStyle w:val="StyleBodyTextArial11ptNotBoldNotItalicBlack"/>
              <w:spacing w:before="60" w:line="276" w:lineRule="auto"/>
            </w:pPr>
            <w:r w:rsidRPr="001C369B">
              <w:t>A cryptographic key having a length of 112 active bits plus 16 parity bits, used in conjunction with the TDES cryptographic algorithm.</w:t>
            </w:r>
          </w:p>
        </w:tc>
      </w:tr>
      <w:tr w:rsidR="0020004E"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20004E" w:rsidRPr="001C369B" w:rsidRDefault="0020004E"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t>DTR</w:t>
            </w:r>
          </w:p>
        </w:tc>
        <w:tc>
          <w:tcPr>
            <w:tcW w:w="7020" w:type="dxa"/>
          </w:tcPr>
          <w:p w:rsidR="0020004E" w:rsidRPr="001C369B" w:rsidRDefault="0020004E" w:rsidP="003E4046">
            <w:pPr>
              <w:pStyle w:val="StyleBodyTextArial11ptNotBoldNotItalicBlack"/>
              <w:spacing w:before="60" w:line="276" w:lineRule="auto"/>
            </w:pPr>
            <w:r w:rsidRPr="001C369B">
              <w:t>Derived Test Requirement</w:t>
            </w:r>
          </w:p>
        </w:tc>
      </w:tr>
      <w:tr w:rsidR="0020004E"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20004E" w:rsidRPr="001C369B" w:rsidRDefault="0020004E"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t xml:space="preserve">DUKPT </w:t>
            </w:r>
          </w:p>
        </w:tc>
        <w:tc>
          <w:tcPr>
            <w:tcW w:w="7020" w:type="dxa"/>
          </w:tcPr>
          <w:p w:rsidR="0020004E" w:rsidRPr="001C369B" w:rsidRDefault="0020004E" w:rsidP="003E4046">
            <w:pPr>
              <w:pStyle w:val="StyleBodyTextArial11ptNotBoldNotItalicBlack"/>
              <w:spacing w:before="60" w:line="276" w:lineRule="auto"/>
            </w:pPr>
            <w:r w:rsidRPr="001C369B">
              <w:t xml:space="preserve">Derived Unique Key Per Transaction: </w:t>
            </w:r>
            <w:r w:rsidR="003E4046" w:rsidRPr="001C369B">
              <w:t>A</w:t>
            </w:r>
            <w:r w:rsidRPr="001C369B">
              <w:t xml:space="preserve"> key-management method that uses a unique key for each transaction, and prevents the disclosure of any past key used by the transaction originating TRSM. The unique transaction keys are derived from a base-derivation key using only non-secret data transmitted as part of each transaction. </w:t>
            </w:r>
          </w:p>
        </w:tc>
      </w:tr>
      <w:tr w:rsidR="0020004E"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20004E" w:rsidRPr="001C369B" w:rsidRDefault="0020004E"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t>Electromagnetic Emanations (EME)</w:t>
            </w:r>
          </w:p>
        </w:tc>
        <w:tc>
          <w:tcPr>
            <w:tcW w:w="7020" w:type="dxa"/>
          </w:tcPr>
          <w:p w:rsidR="0020004E" w:rsidRPr="001C369B" w:rsidRDefault="0020004E" w:rsidP="003E4046">
            <w:pPr>
              <w:pStyle w:val="StyleBodyTextArial11ptNotBoldNotItalicBlack"/>
              <w:spacing w:before="60" w:line="276" w:lineRule="auto"/>
            </w:pPr>
            <w:r w:rsidRPr="001C369B">
              <w:t xml:space="preserve">An intelligence-bearing signal </w:t>
            </w:r>
            <w:r w:rsidR="003E4046" w:rsidRPr="001C369B">
              <w:t>that</w:t>
            </w:r>
            <w:r w:rsidRPr="001C369B">
              <w:t>, if intercepted and analyzed, potentially discloses the information that is transmitted, received, handled, or otherwise processed by any information-processing equipment.</w:t>
            </w:r>
          </w:p>
        </w:tc>
      </w:tr>
      <w:tr w:rsidR="0020004E"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20004E" w:rsidRPr="001C369B" w:rsidRDefault="0020004E"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t>Electronic Code Book (ECB) Operation</w:t>
            </w:r>
          </w:p>
        </w:tc>
        <w:tc>
          <w:tcPr>
            <w:tcW w:w="7020" w:type="dxa"/>
          </w:tcPr>
          <w:p w:rsidR="0020004E" w:rsidRPr="001C369B" w:rsidRDefault="0020004E" w:rsidP="003E4046">
            <w:pPr>
              <w:pStyle w:val="StyleBodyTextArial11ptNotBoldNotItalicBlack"/>
              <w:spacing w:before="60" w:line="276" w:lineRule="auto"/>
            </w:pPr>
            <w:r w:rsidRPr="001C369B">
              <w:t xml:space="preserve">A mode of encryption using a symmetric encryption algorithm, such as DEA, in which each block of data is enciphered or deciphered without using an initial chaining vector or </w:t>
            </w:r>
            <w:r w:rsidR="00815D4C" w:rsidRPr="001C369B">
              <w:t xml:space="preserve">using </w:t>
            </w:r>
            <w:r w:rsidRPr="001C369B">
              <w:t xml:space="preserve">previously </w:t>
            </w:r>
            <w:r w:rsidR="003E4046" w:rsidRPr="001C369B">
              <w:t>encrypted</w:t>
            </w:r>
            <w:r w:rsidRPr="001C369B">
              <w:t xml:space="preserve"> data blocks. </w:t>
            </w:r>
          </w:p>
        </w:tc>
      </w:tr>
      <w:tr w:rsidR="0020004E"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20004E" w:rsidRPr="001C369B" w:rsidRDefault="0020004E"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t>Electronic Key Entry</w:t>
            </w:r>
          </w:p>
        </w:tc>
        <w:tc>
          <w:tcPr>
            <w:tcW w:w="7020" w:type="dxa"/>
          </w:tcPr>
          <w:p w:rsidR="0020004E" w:rsidRPr="001C369B" w:rsidRDefault="0020004E" w:rsidP="003E4046">
            <w:pPr>
              <w:pStyle w:val="StyleBodyTextArial11ptNotBoldNotItalicBlack"/>
              <w:spacing w:before="60" w:line="276" w:lineRule="auto"/>
            </w:pPr>
            <w:r w:rsidRPr="001C369B">
              <w:t xml:space="preserve">The entry of cryptographic keys into a security cryptographic device in electronic form using a key-loading device. The user entering the key may have no knowledge of the value of the key being entered. </w:t>
            </w:r>
          </w:p>
        </w:tc>
      </w:tr>
      <w:tr w:rsidR="00C466E2"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C466E2" w:rsidRPr="001C369B" w:rsidRDefault="00C466E2"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t>EM</w:t>
            </w:r>
          </w:p>
        </w:tc>
        <w:tc>
          <w:tcPr>
            <w:tcW w:w="7020" w:type="dxa"/>
          </w:tcPr>
          <w:p w:rsidR="00C466E2" w:rsidRPr="001C369B" w:rsidRDefault="00E670BD" w:rsidP="003E4046">
            <w:pPr>
              <w:pStyle w:val="StyleBodyTextArial11ptNotBoldNotItalicBlack"/>
              <w:spacing w:before="60" w:line="276" w:lineRule="auto"/>
            </w:pPr>
            <w:r w:rsidRPr="001C369B">
              <w:t>Electro-magnetic</w:t>
            </w:r>
          </w:p>
        </w:tc>
      </w:tr>
      <w:tr w:rsidR="0020004E"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20004E" w:rsidRPr="001C369B" w:rsidRDefault="0020004E"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lastRenderedPageBreak/>
              <w:t>Encipher</w:t>
            </w:r>
          </w:p>
        </w:tc>
        <w:tc>
          <w:tcPr>
            <w:tcW w:w="7020" w:type="dxa"/>
          </w:tcPr>
          <w:p w:rsidR="0020004E" w:rsidRPr="001C369B" w:rsidRDefault="0020004E" w:rsidP="003E4046">
            <w:pPr>
              <w:pStyle w:val="StyleBodyTextArial11ptNotBoldNotItalicBlack"/>
              <w:spacing w:before="60" w:line="276" w:lineRule="auto"/>
            </w:pPr>
            <w:r w:rsidRPr="001C369B">
              <w:t xml:space="preserve">See </w:t>
            </w:r>
            <w:r w:rsidRPr="001C369B">
              <w:rPr>
                <w:i/>
              </w:rPr>
              <w:t>Encrypt.</w:t>
            </w:r>
          </w:p>
        </w:tc>
      </w:tr>
      <w:tr w:rsidR="0020004E"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20004E" w:rsidRPr="001C369B" w:rsidRDefault="0020004E"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t>Encrypt</w:t>
            </w:r>
          </w:p>
        </w:tc>
        <w:tc>
          <w:tcPr>
            <w:tcW w:w="7020" w:type="dxa"/>
          </w:tcPr>
          <w:p w:rsidR="0020004E" w:rsidRPr="001C369B" w:rsidRDefault="0020004E" w:rsidP="00815D4C">
            <w:pPr>
              <w:pStyle w:val="StyleBodyTextArial11ptNotBoldNotItalicBlack"/>
              <w:spacing w:before="60" w:line="276" w:lineRule="auto"/>
            </w:pPr>
            <w:r w:rsidRPr="001C369B">
              <w:t>The (reversible) transformation of data by a cryptographic algorithm to produce ciphertext</w:t>
            </w:r>
            <w:r w:rsidR="00C65438">
              <w:t>—</w:t>
            </w:r>
            <w:r w:rsidR="00815D4C" w:rsidRPr="001C369B">
              <w:t>i.e., the process of transforming plaintext into ciphertext</w:t>
            </w:r>
            <w:r w:rsidR="003E4046" w:rsidRPr="001C369B">
              <w:t xml:space="preserve"> </w:t>
            </w:r>
            <w:r w:rsidRPr="001C369B">
              <w:t>to hide the information content of the data.</w:t>
            </w:r>
            <w:r w:rsidR="003E4046" w:rsidRPr="001C369B">
              <w:t xml:space="preserve"> </w:t>
            </w:r>
          </w:p>
        </w:tc>
      </w:tr>
      <w:tr w:rsidR="0020004E"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20004E" w:rsidRPr="001C369B" w:rsidRDefault="0020004E"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t>Encrypted Key (Ciphertext Key)</w:t>
            </w:r>
          </w:p>
        </w:tc>
        <w:tc>
          <w:tcPr>
            <w:tcW w:w="7020" w:type="dxa"/>
          </w:tcPr>
          <w:p w:rsidR="0020004E" w:rsidRPr="001C369B" w:rsidRDefault="0020004E" w:rsidP="003E4046">
            <w:pPr>
              <w:pStyle w:val="StyleBodyTextArial11ptNotBoldNotItalicBlack"/>
              <w:spacing w:before="60" w:line="276" w:lineRule="auto"/>
            </w:pPr>
            <w:r w:rsidRPr="001C369B">
              <w:t>A cryptographic key that has been encrypted with a key-encrypting key, a PIN, or a password in order to disguise the value of the underlying plaintext key.</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 xml:space="preserve">Encrypting PIN Pad (EPP) </w:t>
            </w:r>
          </w:p>
        </w:tc>
        <w:tc>
          <w:tcPr>
            <w:tcW w:w="7020" w:type="dxa"/>
          </w:tcPr>
          <w:p w:rsidR="00903420" w:rsidRPr="001C369B" w:rsidRDefault="00903420" w:rsidP="003E4046">
            <w:pPr>
              <w:pStyle w:val="hdglossary"/>
              <w:widowControl w:val="0"/>
              <w:spacing w:before="60" w:after="80" w:line="276" w:lineRule="auto"/>
              <w:rPr>
                <w:b w:val="0"/>
                <w:sz w:val="20"/>
                <w:lang w:val="en-US"/>
              </w:rPr>
            </w:pPr>
            <w:r w:rsidRPr="001C369B">
              <w:rPr>
                <w:b w:val="0"/>
                <w:sz w:val="20"/>
                <w:lang w:val="en-US"/>
              </w:rPr>
              <w:t>A device for secure PIN entry and encryption in an unattended PIN-acceptance device. An EPP may have a built-in display or card reader, or rely upon external displays or card readers installed in the unattended device. An EPP is typically used in an ATM or other unattended device (e.g., an unattended kiosk or automated fuel dispenser) for PIN entry and is controlled by a device controller. An EPP has a clearly defined physical and logical boundary and a tamper-resistant or tamper-evident shell.</w:t>
            </w:r>
          </w:p>
          <w:p w:rsidR="00B6703E" w:rsidRPr="001C369B" w:rsidRDefault="00903420" w:rsidP="003E4046">
            <w:pPr>
              <w:pStyle w:val="hdglossary"/>
              <w:keepNext w:val="0"/>
              <w:widowControl w:val="0"/>
              <w:spacing w:before="60" w:after="60" w:line="276" w:lineRule="auto"/>
              <w:rPr>
                <w:b w:val="0"/>
                <w:sz w:val="20"/>
                <w:lang w:val="en-US"/>
              </w:rPr>
            </w:pPr>
            <w:r w:rsidRPr="001C369B">
              <w:rPr>
                <w:b w:val="0"/>
                <w:sz w:val="20"/>
                <w:lang w:val="en-US"/>
              </w:rPr>
              <w:t>Encrypting PIN pads require integration into UPTs or ATMs.</w:t>
            </w:r>
          </w:p>
        </w:tc>
      </w:tr>
      <w:tr w:rsidR="0020004E"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20004E" w:rsidRPr="001C369B" w:rsidRDefault="0020004E"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t>Encryption</w:t>
            </w:r>
          </w:p>
        </w:tc>
        <w:tc>
          <w:tcPr>
            <w:tcW w:w="7020" w:type="dxa"/>
          </w:tcPr>
          <w:p w:rsidR="0020004E" w:rsidRPr="001C369B" w:rsidRDefault="0020004E" w:rsidP="003E4046">
            <w:pPr>
              <w:pStyle w:val="StyleBodyTextArial11ptNotBoldNotItalicBlack"/>
              <w:spacing w:before="60" w:line="276" w:lineRule="auto"/>
            </w:pPr>
            <w:r w:rsidRPr="001C369B">
              <w:t xml:space="preserve">See </w:t>
            </w:r>
            <w:r w:rsidRPr="001C369B">
              <w:rPr>
                <w:i/>
              </w:rPr>
              <w:t>Encrypt.</w:t>
            </w:r>
          </w:p>
        </w:tc>
      </w:tr>
      <w:tr w:rsidR="0020004E"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20004E" w:rsidRPr="001C369B" w:rsidRDefault="0020004E" w:rsidP="007B6CEC">
            <w:pPr>
              <w:pStyle w:val="TableTitle2"/>
              <w:autoSpaceDE w:val="0"/>
              <w:autoSpaceDN w:val="0"/>
              <w:adjustRightInd w:val="0"/>
              <w:spacing w:before="60" w:after="60" w:line="240" w:lineRule="atLeast"/>
              <w:jc w:val="left"/>
              <w:rPr>
                <w:color w:val="000000"/>
                <w:sz w:val="20"/>
                <w:szCs w:val="22"/>
              </w:rPr>
            </w:pPr>
            <w:r w:rsidRPr="001C369B">
              <w:rPr>
                <w:color w:val="000000"/>
                <w:sz w:val="20"/>
                <w:szCs w:val="22"/>
              </w:rPr>
              <w:t>Entropy</w:t>
            </w:r>
          </w:p>
        </w:tc>
        <w:tc>
          <w:tcPr>
            <w:tcW w:w="7020" w:type="dxa"/>
          </w:tcPr>
          <w:p w:rsidR="0020004E" w:rsidRPr="001C369B" w:rsidRDefault="0020004E" w:rsidP="003E4046">
            <w:pPr>
              <w:pStyle w:val="StyleBodyTextArial11ptNotBoldNotItalicBlack"/>
              <w:spacing w:before="60" w:line="276" w:lineRule="auto"/>
            </w:pPr>
            <w:r w:rsidRPr="001C369B">
              <w:t>The uncertainty of a random variable.</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Evaluation Laboratory</w:t>
            </w:r>
          </w:p>
        </w:tc>
        <w:tc>
          <w:tcPr>
            <w:tcW w:w="7020" w:type="dxa"/>
          </w:tcPr>
          <w:p w:rsidR="00B6703E" w:rsidRPr="001C369B" w:rsidRDefault="00B6703E" w:rsidP="003E4046">
            <w:pPr>
              <w:pStyle w:val="hdglossary"/>
              <w:keepNext w:val="0"/>
              <w:widowControl w:val="0"/>
              <w:spacing w:before="60" w:after="60" w:line="276" w:lineRule="auto"/>
              <w:rPr>
                <w:b w:val="0"/>
                <w:sz w:val="20"/>
                <w:lang w:val="en-US"/>
              </w:rPr>
            </w:pPr>
            <w:r w:rsidRPr="001C369B">
              <w:rPr>
                <w:b w:val="0"/>
                <w:sz w:val="20"/>
                <w:lang w:val="en-US"/>
              </w:rPr>
              <w:t>Independent entity that performs a security evaluation of the POS terminal against the PCI Security Requirements.</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Evaluation Module</w:t>
            </w:r>
          </w:p>
        </w:tc>
        <w:tc>
          <w:tcPr>
            <w:tcW w:w="7020" w:type="dxa"/>
          </w:tcPr>
          <w:p w:rsidR="00B6703E" w:rsidRPr="001C369B" w:rsidRDefault="00B6703E" w:rsidP="003E4046">
            <w:pPr>
              <w:pStyle w:val="hdglossary"/>
              <w:keepNext w:val="0"/>
              <w:widowControl w:val="0"/>
              <w:spacing w:before="60" w:after="60" w:line="276" w:lineRule="auto"/>
              <w:rPr>
                <w:b w:val="0"/>
                <w:sz w:val="20"/>
                <w:lang w:val="en-US"/>
              </w:rPr>
            </w:pPr>
            <w:r w:rsidRPr="001C369B">
              <w:rPr>
                <w:b w:val="0"/>
                <w:sz w:val="20"/>
                <w:lang w:val="en-US"/>
              </w:rPr>
              <w:t xml:space="preserve">Evaluation package corresponding to a </w:t>
            </w:r>
            <w:r w:rsidR="0034545F" w:rsidRPr="001C369B">
              <w:rPr>
                <w:b w:val="0"/>
                <w:sz w:val="20"/>
                <w:lang w:val="en-US"/>
              </w:rPr>
              <w:t>well-defined</w:t>
            </w:r>
            <w:r w:rsidRPr="001C369B">
              <w:rPr>
                <w:b w:val="0"/>
                <w:sz w:val="20"/>
                <w:lang w:val="en-US"/>
              </w:rPr>
              <w:t xml:space="preserve"> set of requirements. </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 xml:space="preserve">Firmware </w:t>
            </w:r>
          </w:p>
        </w:tc>
        <w:tc>
          <w:tcPr>
            <w:tcW w:w="7020" w:type="dxa"/>
          </w:tcPr>
          <w:p w:rsidR="004C3E1D" w:rsidRPr="001C369B" w:rsidRDefault="004C3E1D" w:rsidP="004C3E1D">
            <w:pPr>
              <w:pStyle w:val="hdglossary"/>
              <w:widowControl w:val="0"/>
              <w:spacing w:before="60" w:after="60" w:line="276" w:lineRule="auto"/>
              <w:rPr>
                <w:b w:val="0"/>
                <w:sz w:val="20"/>
                <w:lang w:val="en-US"/>
              </w:rPr>
            </w:pPr>
            <w:r w:rsidRPr="001C369B">
              <w:rPr>
                <w:b w:val="0"/>
                <w:sz w:val="20"/>
                <w:lang w:val="en-US"/>
              </w:rPr>
              <w:t xml:space="preserve">For purposes of these requirements, </w:t>
            </w:r>
            <w:r w:rsidR="00891130">
              <w:rPr>
                <w:b w:val="0"/>
                <w:iCs/>
                <w:sz w:val="20"/>
                <w:lang w:val="en-US"/>
              </w:rPr>
              <w:t>f</w:t>
            </w:r>
            <w:r w:rsidRPr="001C369B">
              <w:rPr>
                <w:b w:val="0"/>
                <w:iCs/>
                <w:sz w:val="20"/>
                <w:lang w:val="en-US"/>
              </w:rPr>
              <w:t>irmware is considered to be</w:t>
            </w:r>
            <w:r w:rsidRPr="001C369B">
              <w:rPr>
                <w:b w:val="0"/>
                <w:sz w:val="20"/>
                <w:lang w:val="en-US"/>
              </w:rPr>
              <w:t xml:space="preserve"> a</w:t>
            </w:r>
            <w:r w:rsidR="00B6703E" w:rsidRPr="001C369B">
              <w:rPr>
                <w:b w:val="0"/>
                <w:sz w:val="20"/>
                <w:lang w:val="en-US"/>
              </w:rPr>
              <w:t>ny code within the device that provides security protections needed to comply with device security requirements</w:t>
            </w:r>
            <w:r w:rsidRPr="001C369B">
              <w:rPr>
                <w:b w:val="0"/>
                <w:i/>
                <w:iCs/>
                <w:sz w:val="20"/>
                <w:lang w:val="en-US"/>
              </w:rPr>
              <w:t xml:space="preserve"> </w:t>
            </w:r>
            <w:r w:rsidRPr="001C369B">
              <w:rPr>
                <w:b w:val="0"/>
                <w:iCs/>
                <w:sz w:val="20"/>
                <w:lang w:val="en-US"/>
              </w:rPr>
              <w:t>or can impact compliance to these security requirements</w:t>
            </w:r>
            <w:r w:rsidR="00B6703E" w:rsidRPr="001C369B">
              <w:rPr>
                <w:b w:val="0"/>
                <w:sz w:val="20"/>
                <w:lang w:val="en-US"/>
              </w:rPr>
              <w:t xml:space="preserve">. </w:t>
            </w:r>
            <w:r w:rsidRPr="001C369B">
              <w:rPr>
                <w:b w:val="0"/>
                <w:iCs/>
                <w:sz w:val="20"/>
                <w:lang w:val="en-US"/>
              </w:rPr>
              <w:t>Firmware may be further segmented by code necessary to meet Core, OP or SRED.</w:t>
            </w:r>
          </w:p>
          <w:p w:rsidR="00B6703E" w:rsidRPr="001C369B" w:rsidRDefault="00B6703E" w:rsidP="004C3E1D">
            <w:pPr>
              <w:pStyle w:val="hdglossary"/>
              <w:widowControl w:val="0"/>
              <w:spacing w:before="60" w:after="60" w:line="276" w:lineRule="auto"/>
              <w:rPr>
                <w:b w:val="0"/>
                <w:sz w:val="20"/>
                <w:lang w:val="en-US"/>
              </w:rPr>
            </w:pPr>
            <w:r w:rsidRPr="001C369B">
              <w:rPr>
                <w:b w:val="0"/>
                <w:sz w:val="20"/>
                <w:lang w:val="en-US"/>
              </w:rPr>
              <w:t>Other code that exists within the device that does not provide security, and cannot impact security, is not considered firmware.</w:t>
            </w:r>
            <w:r w:rsidR="004C3E1D" w:rsidRPr="001C369B">
              <w:rPr>
                <w:rFonts w:eastAsiaTheme="minorEastAsia" w:cstheme="minorBidi"/>
                <w:b w:val="0"/>
                <w:bCs w:val="0"/>
                <w:color w:val="FF0000"/>
                <w:sz w:val="28"/>
                <w:szCs w:val="28"/>
                <w:lang w:val="en-US"/>
              </w:rPr>
              <w:t xml:space="preserve"> </w:t>
            </w:r>
          </w:p>
        </w:tc>
      </w:tr>
      <w:tr w:rsidR="00B6703E" w:rsidRPr="001C369B">
        <w:trPr>
          <w:cantSplit/>
        </w:trPr>
        <w:tc>
          <w:tcPr>
            <w:tcW w:w="2538" w:type="dxa"/>
          </w:tcPr>
          <w:p w:rsidR="00B6703E" w:rsidRPr="001C369B" w:rsidRDefault="00B6703E" w:rsidP="007B6CEC">
            <w:pPr>
              <w:pStyle w:val="hdglossary"/>
              <w:spacing w:before="60" w:after="60" w:line="240" w:lineRule="atLeast"/>
              <w:rPr>
                <w:rStyle w:val="Strong"/>
                <w:b/>
                <w:bCs/>
                <w:lang w:val="en-US" w:eastAsia="en-US"/>
              </w:rPr>
            </w:pPr>
            <w:r w:rsidRPr="001C369B">
              <w:rPr>
                <w:rStyle w:val="Strong"/>
                <w:rFonts w:cs="Arial"/>
                <w:b/>
                <w:bCs/>
                <w:sz w:val="20"/>
                <w:lang w:val="en-US"/>
              </w:rPr>
              <w:lastRenderedPageBreak/>
              <w:t>Hash</w:t>
            </w:r>
          </w:p>
        </w:tc>
        <w:tc>
          <w:tcPr>
            <w:tcW w:w="7020" w:type="dxa"/>
          </w:tcPr>
          <w:p w:rsidR="00745D55" w:rsidRPr="001C369B" w:rsidRDefault="00B6703E" w:rsidP="003E4046">
            <w:pPr>
              <w:pStyle w:val="hdglossary"/>
              <w:spacing w:before="60" w:after="80" w:line="276" w:lineRule="auto"/>
              <w:rPr>
                <w:b w:val="0"/>
                <w:bCs w:val="0"/>
                <w:color w:val="000000"/>
                <w:sz w:val="20"/>
                <w:lang w:val="en-US"/>
              </w:rPr>
            </w:pPr>
            <w:r w:rsidRPr="001C369B">
              <w:rPr>
                <w:b w:val="0"/>
                <w:bCs w:val="0"/>
                <w:color w:val="000000"/>
                <w:sz w:val="20"/>
                <w:lang w:val="en-US"/>
              </w:rPr>
              <w:t xml:space="preserve">A (mathematical) function, which is a non-secret algorithm that takes any </w:t>
            </w:r>
            <w:r w:rsidR="00454AB3" w:rsidRPr="001C369B">
              <w:rPr>
                <w:b w:val="0"/>
                <w:bCs w:val="0"/>
                <w:color w:val="000000"/>
                <w:sz w:val="20"/>
                <w:lang w:val="en-US"/>
              </w:rPr>
              <w:t>arbitrary-</w:t>
            </w:r>
            <w:r w:rsidRPr="001C369B">
              <w:rPr>
                <w:b w:val="0"/>
                <w:bCs w:val="0"/>
                <w:color w:val="000000"/>
                <w:sz w:val="20"/>
                <w:lang w:val="en-US"/>
              </w:rPr>
              <w:t xml:space="preserve">length message as input and produces a </w:t>
            </w:r>
            <w:r w:rsidR="00454AB3" w:rsidRPr="001C369B">
              <w:rPr>
                <w:b w:val="0"/>
                <w:bCs w:val="0"/>
                <w:color w:val="000000"/>
                <w:sz w:val="20"/>
                <w:lang w:val="en-US"/>
              </w:rPr>
              <w:t>fixed-</w:t>
            </w:r>
            <w:r w:rsidRPr="001C369B">
              <w:rPr>
                <w:b w:val="0"/>
                <w:bCs w:val="0"/>
                <w:color w:val="000000"/>
                <w:sz w:val="20"/>
                <w:lang w:val="en-US"/>
              </w:rPr>
              <w:t xml:space="preserve">length hash result. </w:t>
            </w:r>
          </w:p>
          <w:p w:rsidR="00745D55" w:rsidRPr="001C369B" w:rsidRDefault="00745D55" w:rsidP="003E4046">
            <w:pPr>
              <w:pStyle w:val="hdglossary"/>
              <w:spacing w:before="60" w:after="80" w:line="276" w:lineRule="auto"/>
              <w:rPr>
                <w:b w:val="0"/>
                <w:bCs w:val="0"/>
                <w:color w:val="000000"/>
                <w:sz w:val="20"/>
                <w:lang w:val="en-US"/>
              </w:rPr>
            </w:pPr>
            <w:r w:rsidRPr="001C369B">
              <w:rPr>
                <w:b w:val="0"/>
                <w:bCs w:val="0"/>
                <w:color w:val="000000"/>
                <w:sz w:val="20"/>
                <w:lang w:val="en-US"/>
              </w:rPr>
              <w:t>Approved hash functions satisfy the following properties:</w:t>
            </w:r>
          </w:p>
          <w:p w:rsidR="00745D55" w:rsidRPr="001C369B" w:rsidRDefault="00745D55" w:rsidP="00387E9D">
            <w:pPr>
              <w:pStyle w:val="hdglossary"/>
              <w:numPr>
                <w:ilvl w:val="0"/>
                <w:numId w:val="70"/>
              </w:numPr>
              <w:spacing w:before="60" w:after="80" w:line="276" w:lineRule="auto"/>
              <w:ind w:left="522"/>
              <w:rPr>
                <w:b w:val="0"/>
                <w:bCs w:val="0"/>
                <w:color w:val="000000"/>
                <w:sz w:val="20"/>
                <w:lang w:val="en-US"/>
              </w:rPr>
            </w:pPr>
            <w:r w:rsidRPr="001C369B">
              <w:rPr>
                <w:b w:val="0"/>
                <w:bCs w:val="0"/>
                <w:color w:val="000000"/>
                <w:sz w:val="20"/>
                <w:lang w:val="en-US"/>
              </w:rPr>
              <w:t>One-</w:t>
            </w:r>
            <w:r w:rsidR="00454AB3" w:rsidRPr="001C369B">
              <w:rPr>
                <w:b w:val="0"/>
                <w:bCs w:val="0"/>
                <w:color w:val="000000"/>
                <w:sz w:val="20"/>
                <w:lang w:val="en-US"/>
              </w:rPr>
              <w:t xml:space="preserve">way: </w:t>
            </w:r>
            <w:r w:rsidRPr="001C369B">
              <w:rPr>
                <w:b w:val="0"/>
                <w:bCs w:val="0"/>
                <w:color w:val="000000"/>
                <w:sz w:val="20"/>
                <w:lang w:val="en-US"/>
              </w:rPr>
              <w:t>It is computationally infeasible to find any input that maps to any pre-specified output.</w:t>
            </w:r>
          </w:p>
          <w:p w:rsidR="00745D55" w:rsidRPr="001C369B" w:rsidRDefault="00745D55" w:rsidP="00387E9D">
            <w:pPr>
              <w:pStyle w:val="hdglossary"/>
              <w:numPr>
                <w:ilvl w:val="0"/>
                <w:numId w:val="70"/>
              </w:numPr>
              <w:spacing w:before="60" w:after="80" w:line="276" w:lineRule="auto"/>
              <w:ind w:left="522"/>
              <w:rPr>
                <w:b w:val="0"/>
                <w:bCs w:val="0"/>
                <w:color w:val="000000"/>
                <w:sz w:val="20"/>
                <w:lang w:val="en-US"/>
              </w:rPr>
            </w:pPr>
            <w:r w:rsidRPr="001C369B">
              <w:rPr>
                <w:b w:val="0"/>
                <w:bCs w:val="0"/>
                <w:color w:val="000000"/>
                <w:sz w:val="20"/>
                <w:lang w:val="en-US"/>
              </w:rPr>
              <w:t>Collision</w:t>
            </w:r>
            <w:r w:rsidR="00454AB3" w:rsidRPr="001C369B">
              <w:rPr>
                <w:b w:val="0"/>
                <w:bCs w:val="0"/>
                <w:color w:val="000000"/>
                <w:sz w:val="20"/>
                <w:lang w:val="en-US"/>
              </w:rPr>
              <w:t>-r</w:t>
            </w:r>
            <w:r w:rsidRPr="001C369B">
              <w:rPr>
                <w:b w:val="0"/>
                <w:bCs w:val="0"/>
                <w:color w:val="000000"/>
                <w:sz w:val="20"/>
                <w:lang w:val="en-US"/>
              </w:rPr>
              <w:t>esistant</w:t>
            </w:r>
            <w:r w:rsidR="00454AB3" w:rsidRPr="001C369B">
              <w:rPr>
                <w:b w:val="0"/>
                <w:bCs w:val="0"/>
                <w:color w:val="000000"/>
                <w:sz w:val="20"/>
                <w:lang w:val="en-US"/>
              </w:rPr>
              <w:t xml:space="preserve">: </w:t>
            </w:r>
            <w:r w:rsidRPr="001C369B">
              <w:rPr>
                <w:b w:val="0"/>
                <w:bCs w:val="0"/>
                <w:color w:val="000000"/>
                <w:sz w:val="20"/>
                <w:lang w:val="en-US"/>
              </w:rPr>
              <w:t>It is computationally infeasible to find any two distinct inputs (e.g., messages) that map to the same output.</w:t>
            </w:r>
          </w:p>
          <w:p w:rsidR="00B6703E" w:rsidRPr="001C369B" w:rsidRDefault="00B6703E" w:rsidP="00454AB3">
            <w:pPr>
              <w:pStyle w:val="hdglossary"/>
              <w:spacing w:before="60" w:after="60" w:line="276" w:lineRule="auto"/>
              <w:rPr>
                <w:rFonts w:eastAsia="MS Mincho"/>
                <w:b w:val="0"/>
                <w:bCs w:val="0"/>
                <w:sz w:val="20"/>
                <w:szCs w:val="20"/>
                <w:lang w:val="en-US" w:eastAsia="ja-JP"/>
              </w:rPr>
            </w:pPr>
            <w:r w:rsidRPr="001C369B">
              <w:rPr>
                <w:b w:val="0"/>
                <w:bCs w:val="0"/>
                <w:color w:val="000000"/>
                <w:sz w:val="20"/>
                <w:lang w:val="en-US"/>
              </w:rPr>
              <w:t>It may be used to reduce a potentially long message into a “hash value” or “message digest”</w:t>
            </w:r>
            <w:r w:rsidR="00745D55" w:rsidRPr="001C369B">
              <w:rPr>
                <w:b w:val="0"/>
                <w:bCs w:val="0"/>
                <w:color w:val="000000"/>
                <w:sz w:val="20"/>
                <w:lang w:val="en-US"/>
              </w:rPr>
              <w:t xml:space="preserve"> sufficiently compact to be input into a digital-signature algorithm</w:t>
            </w:r>
            <w:r w:rsidRPr="001C369B">
              <w:rPr>
                <w:b w:val="0"/>
                <w:bCs w:val="0"/>
                <w:color w:val="000000"/>
                <w:sz w:val="20"/>
                <w:lang w:val="en-US"/>
              </w:rPr>
              <w:t>. A “good” hash is such that the results of applying the function to a (large) set of values in a given domain will be evenly (and randomly) distributed over a smaller range.</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 xml:space="preserve">Integrity </w:t>
            </w:r>
          </w:p>
        </w:tc>
        <w:tc>
          <w:tcPr>
            <w:tcW w:w="7020" w:type="dxa"/>
          </w:tcPr>
          <w:p w:rsidR="00745D55" w:rsidRPr="001C369B" w:rsidRDefault="00745D55" w:rsidP="003E4046">
            <w:pPr>
              <w:pStyle w:val="StyleBodyTextArial11ptNotBoldNotItalicBlack"/>
              <w:spacing w:before="60" w:line="276" w:lineRule="auto"/>
            </w:pPr>
            <w:r w:rsidRPr="001C369B">
              <w:t xml:space="preserve">Ensuring consistency of data; in particular, preventing unauthorized and undetected creation, alteration, or destruction of data. </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Interface</w:t>
            </w:r>
          </w:p>
        </w:tc>
        <w:tc>
          <w:tcPr>
            <w:tcW w:w="7020" w:type="dxa"/>
          </w:tcPr>
          <w:p w:rsidR="00745D55" w:rsidRPr="001C369B" w:rsidRDefault="00745D55" w:rsidP="003E4046">
            <w:pPr>
              <w:pStyle w:val="StyleBodyTextArial11ptNotBoldNotItalicBlack"/>
              <w:spacing w:before="60" w:line="276" w:lineRule="auto"/>
            </w:pPr>
            <w:r w:rsidRPr="001C369B">
              <w:t>A logical entry or exit point of a cryptographic module that provides access to the module for logical information flows representing physical signals.</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 xml:space="preserve">Irreversible </w:t>
            </w:r>
            <w:r w:rsidR="00CE4687" w:rsidRPr="001C369B">
              <w:rPr>
                <w:color w:val="000000"/>
                <w:sz w:val="20"/>
                <w:szCs w:val="22"/>
              </w:rPr>
              <w:br/>
            </w:r>
            <w:r w:rsidRPr="001C369B">
              <w:rPr>
                <w:color w:val="000000"/>
                <w:sz w:val="20"/>
                <w:szCs w:val="22"/>
              </w:rPr>
              <w:t>Transforma</w:t>
            </w:r>
            <w:r w:rsidRPr="001C369B">
              <w:rPr>
                <w:color w:val="000000"/>
                <w:sz w:val="20"/>
                <w:szCs w:val="22"/>
              </w:rPr>
              <w:softHyphen/>
              <w:t>tion</w:t>
            </w:r>
          </w:p>
        </w:tc>
        <w:tc>
          <w:tcPr>
            <w:tcW w:w="7020" w:type="dxa"/>
          </w:tcPr>
          <w:p w:rsidR="00745D55" w:rsidRPr="001C369B" w:rsidRDefault="00745D55" w:rsidP="003E4046">
            <w:pPr>
              <w:pStyle w:val="StyleBodyTextArial11ptNotBoldNotItalicBlack"/>
              <w:spacing w:before="60" w:line="276" w:lineRule="auto"/>
            </w:pPr>
            <w:r w:rsidRPr="001C369B">
              <w:t>A non-secret process that transforms an input value to produce an output value such that knowledge of the process and the output value does not feasibly allow the input value to be determined.</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ISO</w:t>
            </w:r>
          </w:p>
        </w:tc>
        <w:tc>
          <w:tcPr>
            <w:tcW w:w="7020" w:type="dxa"/>
          </w:tcPr>
          <w:p w:rsidR="00745D55" w:rsidRPr="001C369B" w:rsidRDefault="00745D55" w:rsidP="003E4046">
            <w:pPr>
              <w:pStyle w:val="StyleBodyTextArial11ptNotBoldNotItalicBlack"/>
              <w:spacing w:before="60" w:line="276" w:lineRule="auto"/>
            </w:pPr>
            <w:r w:rsidRPr="001C369B">
              <w:t>International Organization for Standardization. An international standards setting organization</w:t>
            </w:r>
            <w:r w:rsidRPr="001C369B">
              <w:rPr>
                <w:szCs w:val="24"/>
              </w:rPr>
              <w:t xml:space="preserve"> composed of representatives from various national </w:t>
            </w:r>
            <w:r w:rsidRPr="001C369B">
              <w:rPr>
                <w:color w:val="auto"/>
                <w:szCs w:val="24"/>
              </w:rPr>
              <w:t>standards organizations</w:t>
            </w:r>
            <w:r w:rsidRPr="001C369B">
              <w:rPr>
                <w:color w:val="3366FF"/>
                <w:szCs w:val="24"/>
              </w:rPr>
              <w:t>.</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Joint Interpretation Library (JIL)</w:t>
            </w:r>
          </w:p>
        </w:tc>
        <w:tc>
          <w:tcPr>
            <w:tcW w:w="7020" w:type="dxa"/>
          </w:tcPr>
          <w:p w:rsidR="00745D55" w:rsidRPr="001C369B" w:rsidRDefault="00745D55" w:rsidP="00CE4687">
            <w:pPr>
              <w:pStyle w:val="StyleBodyTextArial11ptNotBoldNotItalicBlack"/>
              <w:spacing w:before="60" w:line="276" w:lineRule="auto"/>
            </w:pPr>
            <w:r w:rsidRPr="001C369B">
              <w:t>A set of documents agreed upon by the British, Dutch, French</w:t>
            </w:r>
            <w:r w:rsidR="00CE4687" w:rsidRPr="001C369B">
              <w:t>,</w:t>
            </w:r>
            <w:r w:rsidRPr="001C369B">
              <w:t xml:space="preserve"> and German Common Criteria Certification Bodies to provide a common interpretation of </w:t>
            </w:r>
            <w:r w:rsidR="00CE4687" w:rsidRPr="001C369B">
              <w:t>c</w:t>
            </w:r>
            <w:r w:rsidRPr="001C369B">
              <w:t xml:space="preserve">riteria for composite evaluations, attack paths, attack quotations, and methodology. </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KEK</w:t>
            </w:r>
          </w:p>
        </w:tc>
        <w:tc>
          <w:tcPr>
            <w:tcW w:w="7020" w:type="dxa"/>
          </w:tcPr>
          <w:p w:rsidR="00745D55" w:rsidRPr="001C369B" w:rsidRDefault="00745D55" w:rsidP="003E4046">
            <w:pPr>
              <w:pStyle w:val="StyleBodyTextArial11ptNotBoldNotItalicBlack"/>
              <w:spacing w:before="60" w:line="276" w:lineRule="auto"/>
            </w:pPr>
            <w:r w:rsidRPr="001C369B">
              <w:t xml:space="preserve">See </w:t>
            </w:r>
            <w:r w:rsidRPr="001C369B">
              <w:rPr>
                <w:i/>
              </w:rPr>
              <w:t>Key-Encrypting Key.</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w:t>
            </w:r>
          </w:p>
        </w:tc>
        <w:tc>
          <w:tcPr>
            <w:tcW w:w="7020" w:type="dxa"/>
          </w:tcPr>
          <w:p w:rsidR="00745D55" w:rsidRPr="001C369B" w:rsidRDefault="00745D55" w:rsidP="003E4046">
            <w:pPr>
              <w:pStyle w:val="StyleBodyTextArial11ptNotBoldNotItalicBlack"/>
              <w:spacing w:before="60" w:line="276" w:lineRule="auto"/>
            </w:pPr>
            <w:r w:rsidRPr="001C369B">
              <w:t xml:space="preserve">See </w:t>
            </w:r>
            <w:r w:rsidRPr="001C369B">
              <w:rPr>
                <w:i/>
              </w:rPr>
              <w:t>Cryptographic Key.</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Agreement</w:t>
            </w:r>
          </w:p>
        </w:tc>
        <w:tc>
          <w:tcPr>
            <w:tcW w:w="7020" w:type="dxa"/>
          </w:tcPr>
          <w:p w:rsidR="00745D55" w:rsidRPr="001C369B" w:rsidRDefault="00745D55" w:rsidP="00CE4687">
            <w:pPr>
              <w:pStyle w:val="StyleBodyTextArial11ptNotBoldNotItalicBlack"/>
              <w:spacing w:before="60" w:line="276" w:lineRule="auto"/>
            </w:pPr>
            <w:r w:rsidRPr="001C369B">
              <w:t xml:space="preserve">A </w:t>
            </w:r>
            <w:r w:rsidR="00CE4687" w:rsidRPr="001C369B">
              <w:t>key-</w:t>
            </w:r>
            <w:r w:rsidRPr="001C369B">
              <w:t>establishment protocol for establishing a shared secret key between entities in such a way that neither of them can predetermine the value of that key. That is, the secret key is a function of information contributed by two or more participants.</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Archive</w:t>
            </w:r>
          </w:p>
        </w:tc>
        <w:tc>
          <w:tcPr>
            <w:tcW w:w="7020" w:type="dxa"/>
          </w:tcPr>
          <w:p w:rsidR="00745D55" w:rsidRPr="001C369B" w:rsidRDefault="00745D55" w:rsidP="003E4046">
            <w:pPr>
              <w:pStyle w:val="StyleBodyTextArial11ptNotBoldNotItalicBlack"/>
              <w:spacing w:before="60" w:line="276" w:lineRule="auto"/>
            </w:pPr>
            <w:r w:rsidRPr="001C369B">
              <w:t>Process by which a key no longer in operational use at any location is stored.</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Backup</w:t>
            </w:r>
          </w:p>
        </w:tc>
        <w:tc>
          <w:tcPr>
            <w:tcW w:w="7020" w:type="dxa"/>
          </w:tcPr>
          <w:p w:rsidR="00745D55" w:rsidRPr="001C369B" w:rsidRDefault="00745D55" w:rsidP="003E4046">
            <w:pPr>
              <w:pStyle w:val="StyleBodyTextArial11ptNotBoldNotItalicBlack"/>
              <w:spacing w:before="60" w:line="276" w:lineRule="auto"/>
            </w:pPr>
            <w:r w:rsidRPr="001C369B">
              <w:t xml:space="preserve">Storage of a protected copy of a key during its operational use. </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Bundle</w:t>
            </w:r>
          </w:p>
        </w:tc>
        <w:tc>
          <w:tcPr>
            <w:tcW w:w="7020" w:type="dxa"/>
          </w:tcPr>
          <w:p w:rsidR="00745D55" w:rsidRPr="001C369B" w:rsidRDefault="00745D55" w:rsidP="003E4046">
            <w:pPr>
              <w:autoSpaceDE w:val="0"/>
              <w:autoSpaceDN w:val="0"/>
              <w:adjustRightInd w:val="0"/>
              <w:spacing w:before="60" w:after="60" w:line="276" w:lineRule="auto"/>
              <w:rPr>
                <w:sz w:val="20"/>
              </w:rPr>
            </w:pPr>
            <w:r w:rsidRPr="001C369B">
              <w:rPr>
                <w:sz w:val="20"/>
              </w:rPr>
              <w:t>The three cryptographic keys (K1, K2, K3) used with a TDEA mode.</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Component</w:t>
            </w:r>
          </w:p>
        </w:tc>
        <w:tc>
          <w:tcPr>
            <w:tcW w:w="7020" w:type="dxa"/>
          </w:tcPr>
          <w:p w:rsidR="00745D55" w:rsidRPr="001C369B" w:rsidRDefault="00745D55" w:rsidP="003E4046">
            <w:pPr>
              <w:pStyle w:val="StyleBodyTextArial11ptNotBoldNotItalicBlack"/>
              <w:spacing w:before="60" w:line="276" w:lineRule="auto"/>
            </w:pPr>
            <w:r w:rsidRPr="001C369B">
              <w:t xml:space="preserve">See </w:t>
            </w:r>
            <w:r w:rsidRPr="001C369B">
              <w:rPr>
                <w:i/>
              </w:rPr>
              <w:t>Cryptographic Key Component.</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lastRenderedPageBreak/>
              <w:t>Key Deletion</w:t>
            </w:r>
          </w:p>
        </w:tc>
        <w:tc>
          <w:tcPr>
            <w:tcW w:w="7020" w:type="dxa"/>
          </w:tcPr>
          <w:p w:rsidR="00745D55" w:rsidRPr="001C369B" w:rsidRDefault="00745D55" w:rsidP="003E4046">
            <w:pPr>
              <w:pStyle w:val="StyleBodyTextArial11ptNotBoldNotItalicBlack"/>
              <w:spacing w:before="60" w:line="276" w:lineRule="auto"/>
            </w:pPr>
            <w:r w:rsidRPr="001C369B">
              <w:t>Process by which an unwanted key, and information from which the key may be reconstructed, is destroyed at its operational storage/use location.</w:t>
            </w:r>
          </w:p>
        </w:tc>
      </w:tr>
      <w:tr w:rsidR="00B6703E" w:rsidRPr="001C369B">
        <w:trPr>
          <w:cantSplit/>
        </w:trPr>
        <w:tc>
          <w:tcPr>
            <w:tcW w:w="2538" w:type="dxa"/>
          </w:tcPr>
          <w:p w:rsidR="00B6703E" w:rsidRPr="001C369B" w:rsidRDefault="00B6703E" w:rsidP="00A914E8">
            <w:pPr>
              <w:pStyle w:val="hdglossary"/>
              <w:spacing w:before="60" w:after="60" w:line="240" w:lineRule="atLeast"/>
              <w:rPr>
                <w:rStyle w:val="Strong"/>
                <w:b/>
                <w:bCs/>
                <w:lang w:val="en-US" w:eastAsia="en-US"/>
              </w:rPr>
            </w:pPr>
            <w:r w:rsidRPr="001C369B">
              <w:rPr>
                <w:sz w:val="20"/>
                <w:szCs w:val="20"/>
                <w:lang w:val="en-US"/>
              </w:rPr>
              <w:t xml:space="preserve">Key-encrypting (encipherment or exchange) </w:t>
            </w:r>
            <w:r w:rsidR="00A914E8" w:rsidRPr="001C369B">
              <w:rPr>
                <w:sz w:val="20"/>
                <w:szCs w:val="20"/>
                <w:lang w:val="en-US"/>
              </w:rPr>
              <w:t xml:space="preserve">Key </w:t>
            </w:r>
            <w:r w:rsidRPr="001C369B">
              <w:rPr>
                <w:sz w:val="20"/>
                <w:szCs w:val="20"/>
                <w:lang w:val="en-US"/>
              </w:rPr>
              <w:t>(KEK)</w:t>
            </w:r>
          </w:p>
        </w:tc>
        <w:tc>
          <w:tcPr>
            <w:tcW w:w="7020" w:type="dxa"/>
          </w:tcPr>
          <w:p w:rsidR="00B6703E" w:rsidRPr="001C369B" w:rsidRDefault="00B6703E" w:rsidP="003E4046">
            <w:pPr>
              <w:pStyle w:val="Table-Footnote1"/>
              <w:keepLines/>
              <w:spacing w:before="60" w:after="60" w:line="276" w:lineRule="auto"/>
              <w:rPr>
                <w:rFonts w:ascii="Arial" w:eastAsia="MS Mincho" w:hAnsi="Arial"/>
                <w:i w:val="0"/>
                <w:sz w:val="20"/>
                <w:lang w:eastAsia="ja-JP"/>
              </w:rPr>
            </w:pPr>
            <w:r w:rsidRPr="001C369B">
              <w:rPr>
                <w:rFonts w:ascii="Arial" w:hAnsi="Arial"/>
                <w:i w:val="0"/>
                <w:sz w:val="20"/>
              </w:rPr>
              <w:t>A cryptographic key that is used for the encryption or decryption of other keys.</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Establishment</w:t>
            </w:r>
          </w:p>
        </w:tc>
        <w:tc>
          <w:tcPr>
            <w:tcW w:w="7020" w:type="dxa"/>
          </w:tcPr>
          <w:p w:rsidR="00745D55" w:rsidRPr="001C369B" w:rsidRDefault="00745D55" w:rsidP="003E4046">
            <w:pPr>
              <w:pStyle w:val="StyleBodyTextArial11ptNotBoldNotItalicBlack"/>
              <w:spacing w:before="60" w:line="276" w:lineRule="auto"/>
            </w:pPr>
            <w:r w:rsidRPr="001C369B">
              <w:t>The process of making available a shared secret key to one or more entities. Key establishment includes key agreement and key transport.</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Fragment</w:t>
            </w:r>
          </w:p>
        </w:tc>
        <w:tc>
          <w:tcPr>
            <w:tcW w:w="7020" w:type="dxa"/>
          </w:tcPr>
          <w:p w:rsidR="00745D55" w:rsidRPr="001C369B" w:rsidRDefault="00745D55" w:rsidP="003E4046">
            <w:pPr>
              <w:pStyle w:val="StyleBodyTextArial11ptNotBoldNotItalicBlack"/>
              <w:spacing w:before="60" w:line="276" w:lineRule="auto"/>
            </w:pPr>
            <w:r w:rsidRPr="001C369B">
              <w:t xml:space="preserve">See </w:t>
            </w:r>
            <w:r w:rsidRPr="001C369B">
              <w:rPr>
                <w:i/>
              </w:rPr>
              <w:t>Cryptographic Key Component.</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Generation</w:t>
            </w:r>
          </w:p>
        </w:tc>
        <w:tc>
          <w:tcPr>
            <w:tcW w:w="7020" w:type="dxa"/>
          </w:tcPr>
          <w:p w:rsidR="00745D55" w:rsidRPr="001C369B" w:rsidRDefault="00745D55" w:rsidP="003E4046">
            <w:pPr>
              <w:pStyle w:val="StyleBodyTextArial11ptNotBoldNotItalicBlack"/>
              <w:spacing w:before="60" w:line="276" w:lineRule="auto"/>
            </w:pPr>
            <w:r w:rsidRPr="001C369B">
              <w:t>Creation of a new key for subsequent use.</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Instance</w:t>
            </w:r>
          </w:p>
        </w:tc>
        <w:tc>
          <w:tcPr>
            <w:tcW w:w="7020" w:type="dxa"/>
          </w:tcPr>
          <w:p w:rsidR="00745D55" w:rsidRPr="001C369B" w:rsidRDefault="00745D55" w:rsidP="003E4046">
            <w:pPr>
              <w:pStyle w:val="StyleBodyTextArial11ptNotBoldNotItalicBlack"/>
              <w:spacing w:before="60" w:line="276" w:lineRule="auto"/>
            </w:pPr>
            <w:r w:rsidRPr="001C369B">
              <w:t>The occurrence of a key in one of its permissible forms, that is, plaintext key, key components and enciphered key.</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Loading</w:t>
            </w:r>
          </w:p>
        </w:tc>
        <w:tc>
          <w:tcPr>
            <w:tcW w:w="7020" w:type="dxa"/>
          </w:tcPr>
          <w:p w:rsidR="00745D55" w:rsidRPr="001C369B" w:rsidRDefault="00745D55" w:rsidP="003E4046">
            <w:pPr>
              <w:pStyle w:val="StyleBodyTextArial11ptNotBoldNotItalicBlack"/>
              <w:spacing w:before="60" w:line="276" w:lineRule="auto"/>
            </w:pPr>
            <w:r w:rsidRPr="001C369B">
              <w:t>Process by which a key is manually or electronically transferred into a secure cryptographic device.</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 xml:space="preserve">Key Management </w:t>
            </w:r>
          </w:p>
        </w:tc>
        <w:tc>
          <w:tcPr>
            <w:tcW w:w="7020" w:type="dxa"/>
          </w:tcPr>
          <w:p w:rsidR="00745D55" w:rsidRPr="001C369B" w:rsidRDefault="00745D55" w:rsidP="003E4046">
            <w:pPr>
              <w:pStyle w:val="StyleBodyTextArial11ptNotBoldNotItalicBlack"/>
              <w:spacing w:before="60" w:line="276" w:lineRule="auto"/>
            </w:pPr>
            <w:r w:rsidRPr="001C369B">
              <w:t>The activities involving the handling of cryptographic keys and other related security parameters (e.g., initialization vectors, counters) during the entire life</w:t>
            </w:r>
            <w:r w:rsidR="00FA7E2E" w:rsidRPr="001C369B">
              <w:t xml:space="preserve"> </w:t>
            </w:r>
            <w:r w:rsidRPr="001C369B">
              <w:t>cycle of the keys, including their generation, storage, distribution, loading and use, deletion, destruction</w:t>
            </w:r>
            <w:r w:rsidR="00FA7E2E" w:rsidRPr="001C369B">
              <w:t>,</w:t>
            </w:r>
            <w:r w:rsidRPr="001C369B">
              <w:t xml:space="preserve"> and archiving. </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Pair</w:t>
            </w:r>
          </w:p>
        </w:tc>
        <w:tc>
          <w:tcPr>
            <w:tcW w:w="7020" w:type="dxa"/>
          </w:tcPr>
          <w:p w:rsidR="00745D55" w:rsidRPr="001C369B" w:rsidRDefault="00745D55" w:rsidP="00FA7E2E">
            <w:pPr>
              <w:pStyle w:val="StyleBodyTextArial11ptNotBoldNotItalicBlack"/>
              <w:spacing w:before="60" w:line="276" w:lineRule="auto"/>
            </w:pPr>
            <w:r w:rsidRPr="001C369B">
              <w:t>Two complementary keys for use with an asymmetric encryption algorithm. One key, termed the public key, is expected to be widely distributed; the other, termed the private key, is expected to be restricted so that it is known only to the appropriate entities.</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Replacement</w:t>
            </w:r>
          </w:p>
        </w:tc>
        <w:tc>
          <w:tcPr>
            <w:tcW w:w="7020" w:type="dxa"/>
          </w:tcPr>
          <w:p w:rsidR="00745D55" w:rsidRPr="001C369B" w:rsidRDefault="00FA7E2E" w:rsidP="003E4046">
            <w:pPr>
              <w:pStyle w:val="StyleBodyTextArial11ptNotBoldNotItalicBlack"/>
              <w:spacing w:before="60" w:line="276" w:lineRule="auto"/>
            </w:pPr>
            <w:r w:rsidRPr="001C369B">
              <w:t xml:space="preserve">Substitution of </w:t>
            </w:r>
            <w:r w:rsidR="00745D55" w:rsidRPr="001C369B">
              <w:t>one key for another when the original key is known or suspected to be compromised or the end of its operational life is reached.</w:t>
            </w:r>
          </w:p>
        </w:tc>
      </w:tr>
      <w:tr w:rsidR="00C65438"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C65438" w:rsidRPr="001C369B" w:rsidRDefault="00C65438"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(Secret) Share</w:t>
            </w:r>
          </w:p>
        </w:tc>
        <w:tc>
          <w:tcPr>
            <w:tcW w:w="7020" w:type="dxa"/>
          </w:tcPr>
          <w:p w:rsidR="00C65438" w:rsidRPr="001C369B" w:rsidRDefault="00C65438" w:rsidP="003E4046">
            <w:pPr>
              <w:pStyle w:val="StyleBodyTextArial11ptNotBoldNotItalicBlack"/>
              <w:spacing w:before="60" w:line="276" w:lineRule="auto"/>
            </w:pPr>
            <w:r w:rsidRPr="001C369B">
              <w:t>One of at least two parameters related to a cryptographic key generated in such a way that a quorum of such parameters can be combined to form the cryptographic key but such that less than a quorum does not provide any information about the key.</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Storage</w:t>
            </w:r>
          </w:p>
        </w:tc>
        <w:tc>
          <w:tcPr>
            <w:tcW w:w="7020" w:type="dxa"/>
          </w:tcPr>
          <w:p w:rsidR="00745D55" w:rsidRPr="001C369B" w:rsidRDefault="00745D55" w:rsidP="003E4046">
            <w:pPr>
              <w:pStyle w:val="StyleBodyTextArial11ptNotBoldNotItalicBlack"/>
              <w:spacing w:before="60" w:line="276" w:lineRule="auto"/>
            </w:pPr>
            <w:r w:rsidRPr="001C369B">
              <w:t>Holding of the key in one of the permissible forms.</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Termination</w:t>
            </w:r>
          </w:p>
        </w:tc>
        <w:tc>
          <w:tcPr>
            <w:tcW w:w="7020" w:type="dxa"/>
          </w:tcPr>
          <w:p w:rsidR="00745D55" w:rsidRPr="001C369B" w:rsidRDefault="00745D55" w:rsidP="003E4046">
            <w:pPr>
              <w:pStyle w:val="StyleBodyTextArial11ptNotBoldNotItalicBlack"/>
              <w:spacing w:before="60" w:line="276" w:lineRule="auto"/>
            </w:pPr>
            <w:r w:rsidRPr="001C369B">
              <w:t>Occurs when a key is no longer required for any purpose and all copies of the key and information required to regenerate or reconstruct the key have been deleted from all locations where they ever existed.</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Transport</w:t>
            </w:r>
          </w:p>
        </w:tc>
        <w:tc>
          <w:tcPr>
            <w:tcW w:w="7020" w:type="dxa"/>
          </w:tcPr>
          <w:p w:rsidR="00745D55" w:rsidRPr="001C369B" w:rsidRDefault="00745D55" w:rsidP="006B22FD">
            <w:pPr>
              <w:pStyle w:val="StyleBodyTextArial11ptNotBoldNotItalicBlack"/>
              <w:spacing w:before="60" w:line="276" w:lineRule="auto"/>
            </w:pPr>
            <w:r w:rsidRPr="001C369B">
              <w:t xml:space="preserve">A </w:t>
            </w:r>
            <w:r w:rsidR="006B22FD" w:rsidRPr="001C369B">
              <w:t>key-</w:t>
            </w:r>
            <w:r w:rsidRPr="001C369B">
              <w:t>establishment protocol under which the secret key is determined by the initiating party and transferred suitably protected.</w:t>
            </w:r>
          </w:p>
        </w:tc>
      </w:tr>
      <w:tr w:rsidR="00745D55"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45D55" w:rsidRPr="001C369B" w:rsidRDefault="00745D55"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Key Usage</w:t>
            </w:r>
          </w:p>
        </w:tc>
        <w:tc>
          <w:tcPr>
            <w:tcW w:w="7020" w:type="dxa"/>
          </w:tcPr>
          <w:p w:rsidR="00745D55" w:rsidRPr="001C369B" w:rsidRDefault="00745D55" w:rsidP="003E4046">
            <w:pPr>
              <w:pStyle w:val="StyleBodyTextArial11ptNotBoldNotItalicBlack"/>
              <w:spacing w:before="60" w:line="276" w:lineRule="auto"/>
            </w:pPr>
            <w:r w:rsidRPr="001C369B">
              <w:t>Employment of a key for the cryptographic purpose for which it was intended</w:t>
            </w:r>
          </w:p>
        </w:tc>
      </w:tr>
      <w:tr w:rsidR="00B6703E" w:rsidRPr="001C369B">
        <w:trPr>
          <w:cantSplit/>
        </w:trPr>
        <w:tc>
          <w:tcPr>
            <w:tcW w:w="2538" w:type="dxa"/>
          </w:tcPr>
          <w:p w:rsidR="00B6703E" w:rsidRPr="001C369B" w:rsidRDefault="00B6703E" w:rsidP="007B6CEC">
            <w:pPr>
              <w:pStyle w:val="hdglossary"/>
              <w:spacing w:before="60" w:after="60" w:line="240" w:lineRule="atLeast"/>
              <w:rPr>
                <w:rStyle w:val="Strong"/>
                <w:b/>
                <w:bCs/>
                <w:lang w:val="en-US" w:eastAsia="en-US"/>
              </w:rPr>
            </w:pPr>
            <w:r w:rsidRPr="001C369B">
              <w:rPr>
                <w:sz w:val="20"/>
                <w:szCs w:val="20"/>
                <w:lang w:val="en-US"/>
              </w:rPr>
              <w:lastRenderedPageBreak/>
              <w:t>Key variant</w:t>
            </w:r>
          </w:p>
        </w:tc>
        <w:tc>
          <w:tcPr>
            <w:tcW w:w="7020" w:type="dxa"/>
          </w:tcPr>
          <w:p w:rsidR="00B6703E" w:rsidRPr="001C369B" w:rsidRDefault="00B6703E" w:rsidP="003E4046">
            <w:pPr>
              <w:pStyle w:val="Table-Footnote1"/>
              <w:keepLines/>
              <w:spacing w:before="60" w:after="60" w:line="276" w:lineRule="auto"/>
              <w:rPr>
                <w:rFonts w:ascii="Arial" w:eastAsia="MS Mincho" w:hAnsi="Arial"/>
                <w:sz w:val="20"/>
                <w:lang w:eastAsia="ja-JP"/>
              </w:rPr>
            </w:pPr>
            <w:r w:rsidRPr="001C369B">
              <w:rPr>
                <w:rFonts w:ascii="Arial" w:hAnsi="Arial"/>
                <w:i w:val="0"/>
                <w:sz w:val="20"/>
              </w:rPr>
              <w:t>A new key formed by a process (which need not be secret) with the original key, such that one or more of the non-parity bits of the new key differ from the corresponding bits of the original key.</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Manual Key Entry</w:t>
            </w:r>
          </w:p>
        </w:tc>
        <w:tc>
          <w:tcPr>
            <w:tcW w:w="7020" w:type="dxa"/>
          </w:tcPr>
          <w:p w:rsidR="007B4FE9" w:rsidRPr="001C369B" w:rsidRDefault="007B4FE9" w:rsidP="003E4046">
            <w:pPr>
              <w:pStyle w:val="StyleBodyTextArial11ptNotBoldNotItalicBlack"/>
              <w:spacing w:before="60" w:line="276" w:lineRule="auto"/>
            </w:pPr>
            <w:r w:rsidRPr="001C369B">
              <w:t xml:space="preserve">The entry of cryptographic keys into a secure cryptographic device, using devices such as buttons, thumb wheels, or a keyboard. </w:t>
            </w:r>
          </w:p>
        </w:tc>
      </w:tr>
      <w:tr w:rsidR="00B6703E" w:rsidRPr="001C369B">
        <w:trPr>
          <w:cantSplit/>
        </w:trPr>
        <w:tc>
          <w:tcPr>
            <w:tcW w:w="2538" w:type="dxa"/>
          </w:tcPr>
          <w:p w:rsidR="00B6703E" w:rsidRPr="001C369B" w:rsidRDefault="00B6703E" w:rsidP="007B6CEC">
            <w:pPr>
              <w:pStyle w:val="hdglossary"/>
              <w:spacing w:before="60" w:after="60" w:line="240" w:lineRule="atLeast"/>
              <w:rPr>
                <w:rStyle w:val="Strong"/>
                <w:b/>
                <w:bCs/>
                <w:lang w:val="en-US" w:eastAsia="en-US"/>
              </w:rPr>
            </w:pPr>
            <w:r w:rsidRPr="001C369B">
              <w:rPr>
                <w:rStyle w:val="Strong"/>
                <w:rFonts w:cs="Arial"/>
                <w:b/>
                <w:bCs/>
                <w:sz w:val="20"/>
                <w:lang w:val="en-US"/>
              </w:rPr>
              <w:t>Masking</w:t>
            </w:r>
          </w:p>
        </w:tc>
        <w:tc>
          <w:tcPr>
            <w:tcW w:w="7020" w:type="dxa"/>
          </w:tcPr>
          <w:p w:rsidR="00B6703E" w:rsidRPr="001C369B" w:rsidRDefault="00BD7A66" w:rsidP="003E4046">
            <w:pPr>
              <w:pStyle w:val="hdglossary"/>
              <w:keepLines/>
              <w:spacing w:before="60" w:after="60" w:line="276" w:lineRule="auto"/>
              <w:rPr>
                <w:b w:val="0"/>
                <w:sz w:val="20"/>
                <w:lang w:val="en-US"/>
              </w:rPr>
            </w:pPr>
            <w:r w:rsidRPr="001C369B">
              <w:rPr>
                <w:rFonts w:eastAsia="MS Mincho"/>
                <w:b w:val="0"/>
                <w:bCs w:val="0"/>
                <w:sz w:val="20"/>
                <w:szCs w:val="20"/>
                <w:lang w:val="en-US" w:eastAsia="ja-JP"/>
              </w:rPr>
              <w:t>Method of concealing a segment of data when displayed. At most the first six and last four digits of a PAN can be displayed by the device</w:t>
            </w:r>
            <w:r w:rsidR="00841A52" w:rsidRPr="001C369B">
              <w:rPr>
                <w:rFonts w:eastAsia="MS Mincho"/>
                <w:sz w:val="20"/>
                <w:szCs w:val="20"/>
                <w:lang w:val="en-US" w:eastAsia="ja-JP"/>
              </w:rPr>
              <w:t>.</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Master Derivation Key (MDK)</w:t>
            </w:r>
          </w:p>
        </w:tc>
        <w:tc>
          <w:tcPr>
            <w:tcW w:w="7020" w:type="dxa"/>
          </w:tcPr>
          <w:p w:rsidR="007B4FE9" w:rsidRPr="001C369B" w:rsidRDefault="007B4FE9" w:rsidP="003E4046">
            <w:pPr>
              <w:pStyle w:val="StyleBodyTextArial11ptNotBoldNotItalicBlack"/>
              <w:spacing w:before="60" w:line="276" w:lineRule="auto"/>
            </w:pPr>
            <w:r w:rsidRPr="001C369B">
              <w:t xml:space="preserve">See </w:t>
            </w:r>
            <w:r w:rsidRPr="001C369B">
              <w:rPr>
                <w:i/>
              </w:rPr>
              <w:t>Derivation Key.</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 xml:space="preserve">Master Key </w:t>
            </w:r>
          </w:p>
        </w:tc>
        <w:tc>
          <w:tcPr>
            <w:tcW w:w="7020" w:type="dxa"/>
          </w:tcPr>
          <w:p w:rsidR="007B4FE9" w:rsidRPr="001C369B" w:rsidRDefault="007B4FE9" w:rsidP="003E4046">
            <w:pPr>
              <w:pStyle w:val="StyleBodyTextArial11ptNotBoldNotItalicBlack"/>
              <w:spacing w:before="60" w:line="276" w:lineRule="auto"/>
            </w:pPr>
            <w:r w:rsidRPr="001C369B">
              <w:t>In a hierarchy of key-encrypting keys and transaction keys, the highest level of key-encrypting key is known as a Master Key. May also be known as Master File Key or Local Master Key, depending on the vendor’s nomenclature.</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rStyle w:val="Strong"/>
                <w:rFonts w:cs="Arial"/>
                <w:b/>
                <w:bCs/>
                <w:sz w:val="20"/>
                <w:lang w:val="en-US"/>
              </w:rPr>
              <w:t xml:space="preserve">Merchant </w:t>
            </w:r>
          </w:p>
        </w:tc>
        <w:tc>
          <w:tcPr>
            <w:tcW w:w="7020" w:type="dxa"/>
          </w:tcPr>
          <w:p w:rsidR="00B6703E" w:rsidRPr="001C369B" w:rsidRDefault="00B6703E" w:rsidP="003E4046">
            <w:pPr>
              <w:pStyle w:val="hdglossary"/>
              <w:keepNext w:val="0"/>
              <w:widowControl w:val="0"/>
              <w:spacing w:before="60" w:after="60" w:line="276" w:lineRule="auto"/>
              <w:rPr>
                <w:b w:val="0"/>
                <w:sz w:val="20"/>
                <w:lang w:val="en-US"/>
              </w:rPr>
            </w:pPr>
            <w:r w:rsidRPr="001C369B">
              <w:rPr>
                <w:b w:val="0"/>
                <w:sz w:val="20"/>
                <w:lang w:val="en-US"/>
              </w:rPr>
              <w:t>An entity that uses at the point of sale a PCI PTS approved POI PIN</w:t>
            </w:r>
            <w:r w:rsidR="00C65684" w:rsidRPr="001C369B">
              <w:rPr>
                <w:b w:val="0"/>
                <w:sz w:val="20"/>
                <w:lang w:val="en-US"/>
              </w:rPr>
              <w:t>-</w:t>
            </w:r>
            <w:r w:rsidRPr="001C369B">
              <w:rPr>
                <w:b w:val="0"/>
                <w:sz w:val="20"/>
                <w:lang w:val="en-US"/>
              </w:rPr>
              <w:t>acceptance device as part of a card-acceptance contract with an acquiring bank.</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6B22FD">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Message Authentication Code (MAC)</w:t>
            </w:r>
          </w:p>
        </w:tc>
        <w:tc>
          <w:tcPr>
            <w:tcW w:w="7020" w:type="dxa"/>
          </w:tcPr>
          <w:p w:rsidR="007B4FE9" w:rsidRPr="001C369B" w:rsidRDefault="007B4FE9" w:rsidP="003E4046">
            <w:pPr>
              <w:pStyle w:val="StyleBodyTextArial11ptNotBoldNotItalicBlack"/>
              <w:spacing w:before="60" w:line="276" w:lineRule="auto"/>
            </w:pPr>
            <w:r w:rsidRPr="001C369B">
              <w:t xml:space="preserve">A cryptographic checksum on data that uses a symmetric key to detect both accidental and intentional modifications of data (example: a </w:t>
            </w:r>
            <w:r w:rsidR="006B22FD" w:rsidRPr="001C369B">
              <w:t>hash-based message authentication code</w:t>
            </w:r>
            <w:r w:rsidRPr="001C369B">
              <w:t>).</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Non-Reversible Transformation</w:t>
            </w:r>
          </w:p>
        </w:tc>
        <w:tc>
          <w:tcPr>
            <w:tcW w:w="7020" w:type="dxa"/>
          </w:tcPr>
          <w:p w:rsidR="007B4FE9" w:rsidRPr="001C369B" w:rsidRDefault="007B4FE9" w:rsidP="003E4046">
            <w:pPr>
              <w:pStyle w:val="StyleBodyTextArial11ptNotBoldNotItalicBlack"/>
              <w:spacing w:before="60" w:line="276" w:lineRule="auto"/>
            </w:pPr>
            <w:r w:rsidRPr="001C369B">
              <w:t xml:space="preserve">See </w:t>
            </w:r>
            <w:r w:rsidRPr="001C369B">
              <w:rPr>
                <w:i/>
              </w:rPr>
              <w:t>Irreversible Transformation.</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rStyle w:val="Strong"/>
                <w:b/>
                <w:bCs/>
                <w:lang w:val="en-US" w:eastAsia="en-US"/>
              </w:rPr>
            </w:pPr>
            <w:r w:rsidRPr="001C369B">
              <w:rPr>
                <w:rStyle w:val="Strong"/>
                <w:rFonts w:cs="Arial"/>
                <w:b/>
                <w:bCs/>
                <w:sz w:val="20"/>
                <w:lang w:val="en-US"/>
              </w:rPr>
              <w:t>OEM Card Reader</w:t>
            </w:r>
          </w:p>
        </w:tc>
        <w:tc>
          <w:tcPr>
            <w:tcW w:w="7020" w:type="dxa"/>
          </w:tcPr>
          <w:p w:rsidR="00B6703E" w:rsidRPr="001C369B" w:rsidRDefault="00B6703E" w:rsidP="003E4046">
            <w:pPr>
              <w:pStyle w:val="hdglossary"/>
              <w:keepNext w:val="0"/>
              <w:widowControl w:val="0"/>
              <w:spacing w:before="60" w:after="60" w:line="276" w:lineRule="auto"/>
              <w:rPr>
                <w:b w:val="0"/>
                <w:sz w:val="20"/>
                <w:lang w:val="en-US"/>
              </w:rPr>
            </w:pPr>
            <w:r w:rsidRPr="001C369B">
              <w:rPr>
                <w:b w:val="0"/>
                <w:sz w:val="20"/>
                <w:lang w:val="en-US"/>
              </w:rPr>
              <w:t>A self-contained, secure chip, or hybrid card reader, which requires integration into UPTs.</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rStyle w:val="Strong"/>
                <w:b/>
                <w:bCs/>
                <w:lang w:val="en-US" w:eastAsia="en-US"/>
              </w:rPr>
            </w:pPr>
            <w:r w:rsidRPr="001C369B">
              <w:rPr>
                <w:rStyle w:val="Strong"/>
                <w:rFonts w:cs="Arial"/>
                <w:b/>
                <w:bCs/>
                <w:sz w:val="20"/>
                <w:lang w:val="en-US"/>
              </w:rPr>
              <w:t>OEM PED</w:t>
            </w:r>
          </w:p>
        </w:tc>
        <w:tc>
          <w:tcPr>
            <w:tcW w:w="7020" w:type="dxa"/>
          </w:tcPr>
          <w:p w:rsidR="00B6703E" w:rsidRPr="001C369B" w:rsidRDefault="00B6703E" w:rsidP="003E4046">
            <w:pPr>
              <w:pStyle w:val="hdglossary"/>
              <w:keepNext w:val="0"/>
              <w:widowControl w:val="0"/>
              <w:spacing w:before="60" w:after="60" w:line="276" w:lineRule="auto"/>
              <w:rPr>
                <w:b w:val="0"/>
                <w:sz w:val="20"/>
                <w:lang w:val="en-US"/>
              </w:rPr>
            </w:pPr>
            <w:r w:rsidRPr="001C369B">
              <w:rPr>
                <w:b w:val="0"/>
                <w:sz w:val="20"/>
                <w:lang w:val="en-US"/>
              </w:rPr>
              <w:t>A self-contained point-of-sale POI device containing a PIN pad, display and/or card reader, which requires integration into a final casing. Generally used in UPTs.</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Opaque</w:t>
            </w:r>
          </w:p>
        </w:tc>
        <w:tc>
          <w:tcPr>
            <w:tcW w:w="7020" w:type="dxa"/>
          </w:tcPr>
          <w:p w:rsidR="007B4FE9" w:rsidRPr="001C369B" w:rsidRDefault="007B4FE9" w:rsidP="003E4046">
            <w:pPr>
              <w:pStyle w:val="StyleBodyTextArial11ptNotBoldNotItalicBlack"/>
              <w:spacing w:before="60" w:line="276" w:lineRule="auto"/>
            </w:pPr>
            <w:r w:rsidRPr="001C369B">
              <w:t>Impenetrable by light (i.e., light within the visible spectrum of wavelength range of 400nm to 750nm); neither transparent nor translucent within the visible spectrum.</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Overlay</w:t>
            </w:r>
          </w:p>
        </w:tc>
        <w:tc>
          <w:tcPr>
            <w:tcW w:w="7020" w:type="dxa"/>
          </w:tcPr>
          <w:p w:rsidR="00B6703E" w:rsidRPr="001C369B" w:rsidRDefault="00B6703E" w:rsidP="003E4046">
            <w:pPr>
              <w:pStyle w:val="hdglossary"/>
              <w:spacing w:before="60" w:after="60" w:line="276" w:lineRule="auto"/>
              <w:rPr>
                <w:rFonts w:eastAsia="MS Mincho"/>
                <w:b w:val="0"/>
                <w:bCs w:val="0"/>
                <w:sz w:val="20"/>
                <w:szCs w:val="24"/>
                <w:lang w:val="en-US" w:eastAsia="ja-JP"/>
              </w:rPr>
            </w:pPr>
            <w:r w:rsidRPr="001C369B">
              <w:rPr>
                <w:rFonts w:eastAsia="MS Mincho"/>
                <w:b w:val="0"/>
                <w:bCs w:val="0"/>
                <w:sz w:val="20"/>
                <w:szCs w:val="24"/>
                <w:lang w:val="en-US" w:eastAsia="ja-JP"/>
              </w:rPr>
              <w:t>Any additional covering including a fake keypad, placed by fraudsters on top of a genuine PIN entry keypad and generally similar in shape and color, The placement of an overlay may also serve the purpose of concealing other attacks.</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PAN</w:t>
            </w:r>
          </w:p>
        </w:tc>
        <w:tc>
          <w:tcPr>
            <w:tcW w:w="7020" w:type="dxa"/>
          </w:tcPr>
          <w:p w:rsidR="00B6703E" w:rsidRPr="001C369B" w:rsidRDefault="00B6703E" w:rsidP="003E4046">
            <w:pPr>
              <w:pStyle w:val="hdglossary"/>
              <w:spacing w:before="60" w:after="60" w:line="276" w:lineRule="auto"/>
              <w:rPr>
                <w:b w:val="0"/>
                <w:bCs w:val="0"/>
                <w:sz w:val="20"/>
                <w:lang w:val="en-US"/>
              </w:rPr>
            </w:pPr>
            <w:r w:rsidRPr="001C369B">
              <w:rPr>
                <w:rFonts w:eastAsia="MS Mincho"/>
                <w:b w:val="0"/>
                <w:bCs w:val="0"/>
                <w:sz w:val="20"/>
                <w:szCs w:val="24"/>
                <w:lang w:val="en-US" w:eastAsia="ja-JP"/>
              </w:rPr>
              <w:t>Acronym for “primary account number” and also referred to as “account number.” Payment card number (typically for credit or debit cards) that identifies the issuer and the particular cardholder account.</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Password</w:t>
            </w:r>
          </w:p>
        </w:tc>
        <w:tc>
          <w:tcPr>
            <w:tcW w:w="7020" w:type="dxa"/>
          </w:tcPr>
          <w:p w:rsidR="007B4FE9" w:rsidRPr="001C369B" w:rsidRDefault="007B4FE9" w:rsidP="003E4046">
            <w:pPr>
              <w:pStyle w:val="StyleBodyTextArial11ptNotBoldNotItalicBlack"/>
              <w:spacing w:before="60" w:line="276" w:lineRule="auto"/>
            </w:pPr>
            <w:r w:rsidRPr="001C369B">
              <w:t>A string of characters used to authenticate an identity or to verify access authorization.</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lastRenderedPageBreak/>
              <w:t>Personal Identification Number (PIN)</w:t>
            </w:r>
          </w:p>
        </w:tc>
        <w:tc>
          <w:tcPr>
            <w:tcW w:w="7020" w:type="dxa"/>
          </w:tcPr>
          <w:p w:rsidR="007B4FE9" w:rsidRPr="001C369B" w:rsidRDefault="007B4FE9" w:rsidP="003E4046">
            <w:pPr>
              <w:pStyle w:val="StyleBodyTextArial11ptNotBoldNotItalicBlack"/>
              <w:spacing w:before="60" w:line="276" w:lineRule="auto"/>
            </w:pPr>
            <w:r w:rsidRPr="001C369B">
              <w:t>A numeric personal identification code that authenticates a cardholder in an authorization request that originates at a terminal with authorization only or data capture only capability. A PIN consists only of decimal digits.</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 xml:space="preserve">PIN Entry Device (PED) </w:t>
            </w:r>
          </w:p>
        </w:tc>
        <w:tc>
          <w:tcPr>
            <w:tcW w:w="7020" w:type="dxa"/>
          </w:tcPr>
          <w:p w:rsidR="00B6703E" w:rsidRPr="001C369B" w:rsidRDefault="00B6703E" w:rsidP="003E4046">
            <w:pPr>
              <w:pStyle w:val="hdglossary"/>
              <w:keepNext w:val="0"/>
              <w:widowControl w:val="0"/>
              <w:spacing w:before="60" w:after="60" w:line="276" w:lineRule="auto"/>
              <w:rPr>
                <w:b w:val="0"/>
                <w:sz w:val="20"/>
                <w:lang w:val="en-US"/>
              </w:rPr>
            </w:pPr>
            <w:r w:rsidRPr="001C369B">
              <w:rPr>
                <w:b w:val="0"/>
                <w:sz w:val="20"/>
                <w:lang w:val="en-US"/>
              </w:rPr>
              <w:t xml:space="preserve">A complete terminal that can be provided to a merchant “as is” to undertake PIN-related transactions. This may include either attended or unattended POS POI terminals. </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Plaintext</w:t>
            </w:r>
          </w:p>
        </w:tc>
        <w:tc>
          <w:tcPr>
            <w:tcW w:w="7020" w:type="dxa"/>
          </w:tcPr>
          <w:p w:rsidR="007B4FE9" w:rsidRPr="001C369B" w:rsidRDefault="007B4FE9" w:rsidP="003E4046">
            <w:pPr>
              <w:pStyle w:val="StyleBodyTextArial11ptNotBoldNotItalicBlack"/>
              <w:spacing w:before="60" w:line="276" w:lineRule="auto"/>
            </w:pPr>
            <w:r w:rsidRPr="001C369B">
              <w:t>The intelligible form of an encrypted text or of its elements.</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Plaintext Key</w:t>
            </w:r>
          </w:p>
        </w:tc>
        <w:tc>
          <w:tcPr>
            <w:tcW w:w="7020" w:type="dxa"/>
          </w:tcPr>
          <w:p w:rsidR="007B4FE9" w:rsidRPr="001C369B" w:rsidRDefault="007B4FE9" w:rsidP="006B22FD">
            <w:pPr>
              <w:pStyle w:val="StyleBodyTextArial11ptNotBoldNotItalicBlack"/>
              <w:spacing w:before="60" w:line="276" w:lineRule="auto"/>
            </w:pPr>
            <w:r w:rsidRPr="001C369B">
              <w:t xml:space="preserve">An unencrypted cryptographic key, used in its current form. </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Point of Interaction (POI)</w:t>
            </w:r>
          </w:p>
        </w:tc>
        <w:tc>
          <w:tcPr>
            <w:tcW w:w="7020" w:type="dxa"/>
          </w:tcPr>
          <w:p w:rsidR="00B6703E" w:rsidRPr="001C369B" w:rsidRDefault="00B6703E" w:rsidP="003E4046">
            <w:pPr>
              <w:pStyle w:val="hdglossary"/>
              <w:keepNext w:val="0"/>
              <w:widowControl w:val="0"/>
              <w:spacing w:before="60" w:after="60" w:line="276" w:lineRule="auto"/>
              <w:rPr>
                <w:b w:val="0"/>
                <w:sz w:val="20"/>
                <w:lang w:val="en-US"/>
              </w:rPr>
            </w:pPr>
            <w:r w:rsidRPr="001C369B">
              <w:rPr>
                <w:b w:val="0"/>
                <w:sz w:val="20"/>
                <w:lang w:val="en-US"/>
              </w:rPr>
              <w:t xml:space="preserve">An electronic-transaction-acceptance product. A POI consists of hardware and software and is hosted in an acceptance equipment to enable a cardholder to perform a card transaction. Thereby the POI may be attended or unattended. POI transactions are IC and/or magnetic-stripe card-based payment transactions. </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POS POI Terminal</w:t>
            </w:r>
          </w:p>
        </w:tc>
        <w:tc>
          <w:tcPr>
            <w:tcW w:w="7020" w:type="dxa"/>
          </w:tcPr>
          <w:p w:rsidR="00B6703E" w:rsidRPr="001C369B" w:rsidRDefault="00B6703E" w:rsidP="003E4046">
            <w:pPr>
              <w:pStyle w:val="hdglossary"/>
              <w:keepNext w:val="0"/>
              <w:widowControl w:val="0"/>
              <w:spacing w:before="60" w:after="60" w:line="276" w:lineRule="auto"/>
              <w:rPr>
                <w:b w:val="0"/>
                <w:sz w:val="20"/>
                <w:lang w:val="en-US"/>
              </w:rPr>
            </w:pPr>
            <w:r w:rsidRPr="001C369B">
              <w:rPr>
                <w:b w:val="0"/>
                <w:sz w:val="20"/>
                <w:lang w:val="en-US"/>
              </w:rPr>
              <w:t>A general description of any terminal used to perform a card-based payment transaction</w:t>
            </w:r>
            <w:r w:rsidR="00217CC0" w:rsidRPr="001C369B">
              <w:rPr>
                <w:b w:val="0"/>
                <w:sz w:val="20"/>
                <w:lang w:val="en-US"/>
              </w:rPr>
              <w:t xml:space="preserve">.  This may or may </w:t>
            </w:r>
            <w:r w:rsidR="006B22FD" w:rsidRPr="001C369B">
              <w:rPr>
                <w:b w:val="0"/>
                <w:sz w:val="20"/>
                <w:lang w:val="en-US"/>
              </w:rPr>
              <w:t xml:space="preserve">not </w:t>
            </w:r>
            <w:r w:rsidR="00217CC0" w:rsidRPr="001C369B">
              <w:rPr>
                <w:b w:val="0"/>
                <w:sz w:val="20"/>
                <w:lang w:val="en-US"/>
              </w:rPr>
              <w:t>require</w:t>
            </w:r>
            <w:r w:rsidRPr="001C369B">
              <w:rPr>
                <w:b w:val="0"/>
                <w:sz w:val="20"/>
                <w:lang w:val="en-US"/>
              </w:rPr>
              <w:t xml:space="preserve"> a PIN to confirm cardholder authentication.</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 xml:space="preserve">Private Key </w:t>
            </w:r>
          </w:p>
        </w:tc>
        <w:tc>
          <w:tcPr>
            <w:tcW w:w="7020" w:type="dxa"/>
          </w:tcPr>
          <w:p w:rsidR="007B4FE9" w:rsidRPr="001C369B" w:rsidRDefault="007B4FE9" w:rsidP="003E4046">
            <w:pPr>
              <w:pStyle w:val="StyleBodyTextArial11ptNotBoldNotItalicBlack"/>
              <w:spacing w:before="60" w:after="80" w:line="276" w:lineRule="auto"/>
            </w:pPr>
            <w:r w:rsidRPr="001C369B">
              <w:t xml:space="preserve">A cryptographic key, used with a </w:t>
            </w:r>
            <w:r w:rsidR="00A6158D" w:rsidRPr="001C369B">
              <w:t>public-</w:t>
            </w:r>
            <w:r w:rsidRPr="001C369B">
              <w:t>key cryptographic algorithm that is uniquely associated with an entity and is not made public.</w:t>
            </w:r>
          </w:p>
          <w:p w:rsidR="007B4FE9" w:rsidRPr="001C369B" w:rsidRDefault="007B4FE9" w:rsidP="003E4046">
            <w:pPr>
              <w:pStyle w:val="StyleBodyTextArial11ptNotBoldNotItalicBlack"/>
              <w:spacing w:before="60" w:line="276" w:lineRule="auto"/>
            </w:pPr>
            <w:r w:rsidRPr="001C369B">
              <w:t>In the case of an asymmetric signature system, the private key defines the signature transformation. In the case of an asymmetric encipherment system, the private key defines the decipherment transformation.</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Pseudo-Random</w:t>
            </w:r>
          </w:p>
        </w:tc>
        <w:tc>
          <w:tcPr>
            <w:tcW w:w="7020" w:type="dxa"/>
          </w:tcPr>
          <w:p w:rsidR="007B4FE9" w:rsidRPr="001C369B" w:rsidRDefault="007B4FE9" w:rsidP="003E4046">
            <w:pPr>
              <w:pStyle w:val="StyleBodyTextArial11ptNotBoldNotItalicBlack"/>
              <w:spacing w:before="60" w:line="276" w:lineRule="auto"/>
            </w:pPr>
            <w:r w:rsidRPr="001C369B">
              <w:t>A process that is statistically random and essentially unpredictable, although generated by an algorithmic process.</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Public Key</w:t>
            </w:r>
          </w:p>
        </w:tc>
        <w:tc>
          <w:tcPr>
            <w:tcW w:w="7020" w:type="dxa"/>
          </w:tcPr>
          <w:p w:rsidR="007B4FE9" w:rsidRPr="001C369B" w:rsidRDefault="007B4FE9" w:rsidP="003E4046">
            <w:pPr>
              <w:pStyle w:val="StyleBodyTextArial11ptNotBoldNotItalicBlack"/>
              <w:spacing w:before="60" w:after="80" w:line="276" w:lineRule="auto"/>
            </w:pPr>
            <w:r w:rsidRPr="001C369B">
              <w:t xml:space="preserve">A cryptographic key, used with a </w:t>
            </w:r>
            <w:r w:rsidR="00A6158D" w:rsidRPr="001C369B">
              <w:t>public-</w:t>
            </w:r>
            <w:r w:rsidRPr="001C369B">
              <w:t>key cryptographic algorithm, uniquely associated with an entity, and that may be made public</w:t>
            </w:r>
            <w:r w:rsidR="00A6158D" w:rsidRPr="001C369B">
              <w:t>.</w:t>
            </w:r>
          </w:p>
          <w:p w:rsidR="007B4FE9" w:rsidRPr="001C369B" w:rsidRDefault="007B4FE9" w:rsidP="003E4046">
            <w:pPr>
              <w:pStyle w:val="StyleBodyTextArial11ptNotBoldNotItalicBlack"/>
              <w:spacing w:before="60" w:line="276" w:lineRule="auto"/>
            </w:pPr>
            <w:r w:rsidRPr="001C369B">
              <w:t xml:space="preserve">In the case of an asymmetric signature system, the public key defines the verification transformation. In the case of an asymmetric encipherment system, the public key defines the encipherment transformation. </w:t>
            </w:r>
            <w:r w:rsidR="00A6158D" w:rsidRPr="001C369B">
              <w:t>A key that is “publicly known”</w:t>
            </w:r>
            <w:r w:rsidRPr="001C369B">
              <w:t xml:space="preserve"> is not necessarily globally available. The key may only be available to all members of a pre-specified group.</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lastRenderedPageBreak/>
              <w:t>Public Key (Asymmetric) Cryptography</w:t>
            </w:r>
          </w:p>
        </w:tc>
        <w:tc>
          <w:tcPr>
            <w:tcW w:w="7020" w:type="dxa"/>
          </w:tcPr>
          <w:p w:rsidR="007B4FE9" w:rsidRPr="001C369B" w:rsidRDefault="007B4FE9" w:rsidP="003E4046">
            <w:pPr>
              <w:pStyle w:val="StyleBodyTextArial11ptNotBoldNotItalicBlack"/>
              <w:spacing w:before="60" w:after="80" w:line="276" w:lineRule="auto"/>
            </w:pPr>
            <w:r w:rsidRPr="001C369B">
              <w:t>A cryptographic technique that uses two related transformations</w:t>
            </w:r>
            <w:r w:rsidR="00AA50A8" w:rsidRPr="001C369B">
              <w:t>—</w:t>
            </w:r>
            <w:r w:rsidRPr="001C369B">
              <w:t>a public transformation (defined by the public key) and a private transformation (defined by the private key). The two transformations have the property that, given the public transformation, it is not computationally feasible to derive the private transformation.</w:t>
            </w:r>
          </w:p>
          <w:p w:rsidR="007B4FE9" w:rsidRPr="001C369B" w:rsidRDefault="007B4FE9" w:rsidP="003E4046">
            <w:pPr>
              <w:pStyle w:val="StyleBodyTextArial11ptNotBoldNotItalicBlack"/>
              <w:spacing w:before="60" w:after="80" w:line="276" w:lineRule="auto"/>
            </w:pPr>
            <w:r w:rsidRPr="001C369B">
              <w:t xml:space="preserve">A system based on asymmetric cryptographic techniques can be an encipherment system, a signature system, a combined encipherment and signature system, or a key agreement system. </w:t>
            </w:r>
          </w:p>
          <w:p w:rsidR="007B4FE9" w:rsidRPr="001C369B" w:rsidRDefault="007B4FE9" w:rsidP="00AA50A8">
            <w:pPr>
              <w:pStyle w:val="StyleBodyTextArial11ptNotBoldNotItalicBlack"/>
              <w:spacing w:before="60" w:after="80" w:line="276" w:lineRule="auto"/>
            </w:pPr>
            <w:r w:rsidRPr="001C369B">
              <w:t>With asymmetric cryptographic techniques, such as RSA, there are four elementary transformations: sign and verify for signature systems, and encipher and decipher for encipherment systems. The signature and the decipherment transformation</w:t>
            </w:r>
            <w:r w:rsidR="00AA50A8" w:rsidRPr="001C369B">
              <w:t>s</w:t>
            </w:r>
            <w:r w:rsidRPr="001C369B">
              <w:t xml:space="preserve"> are kept private by the owning entity, whereas the corresponding verification and encipherment trans</w:t>
            </w:r>
            <w:r w:rsidRPr="001C369B">
              <w:softHyphen/>
              <w:t>formations are published. There exist asymmetric crypto</w:t>
            </w:r>
            <w:r w:rsidRPr="001C369B">
              <w:softHyphen/>
              <w:t>systems (e.g. RSA) where the four elementary functions may be achieved by only two transformations: one private transformation suffices for both signing and decrypting messages, and one public transformation suffices for both verifying and encrypting messages. However, this does not conform to the principle of key separation and</w:t>
            </w:r>
            <w:r w:rsidR="00AA50A8" w:rsidRPr="001C369B">
              <w:t>,</w:t>
            </w:r>
            <w:r w:rsidRPr="001C369B">
              <w:t xml:space="preserve"> where used</w:t>
            </w:r>
            <w:r w:rsidR="00AA50A8" w:rsidRPr="001C369B">
              <w:t>,</w:t>
            </w:r>
            <w:r w:rsidRPr="001C369B">
              <w:t xml:space="preserve"> the four elementary transformations and the corresponding keys should be kept separate. See </w:t>
            </w:r>
            <w:r w:rsidRPr="001C369B">
              <w:rPr>
                <w:i/>
              </w:rPr>
              <w:t>Asymmetric Cryptographic Algorithm.</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Random</w:t>
            </w:r>
          </w:p>
        </w:tc>
        <w:tc>
          <w:tcPr>
            <w:tcW w:w="7020" w:type="dxa"/>
          </w:tcPr>
          <w:p w:rsidR="007B4FE9" w:rsidRPr="001C369B" w:rsidRDefault="007B4FE9" w:rsidP="00AA50A8">
            <w:pPr>
              <w:pStyle w:val="StyleBodyTextArial11ptNotBoldNotItalicBlack"/>
              <w:spacing w:before="60" w:line="276" w:lineRule="auto"/>
            </w:pPr>
            <w:r w:rsidRPr="001C369B">
              <w:t xml:space="preserve">The process of generating values with a high level of entropy and which satisfy various qualifications, using cryptographic and </w:t>
            </w:r>
            <w:r w:rsidR="00AA50A8" w:rsidRPr="001C369B">
              <w:t>hardware-</w:t>
            </w:r>
            <w:r w:rsidRPr="001C369B">
              <w:t xml:space="preserve">based </w:t>
            </w:r>
            <w:r w:rsidR="00AA50A8" w:rsidRPr="001C369B">
              <w:t>“noise”</w:t>
            </w:r>
            <w:r w:rsidRPr="001C369B">
              <w:t xml:space="preserve"> mechanisms. This results in a value in a set that has equal probability of being selected from the total population of possibilities, hence unpredictable.</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RNG</w:t>
            </w:r>
          </w:p>
        </w:tc>
        <w:tc>
          <w:tcPr>
            <w:tcW w:w="7020" w:type="dxa"/>
          </w:tcPr>
          <w:p w:rsidR="007B4FE9" w:rsidRPr="001C369B" w:rsidRDefault="007B4FE9" w:rsidP="003E4046">
            <w:pPr>
              <w:pStyle w:val="StyleBodyTextArial11ptNotBoldNotItalicBlack"/>
              <w:spacing w:before="60" w:line="276" w:lineRule="auto"/>
            </w:pPr>
            <w:r w:rsidRPr="001C369B">
              <w:t>Random number generator</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ROM</w:t>
            </w:r>
          </w:p>
        </w:tc>
        <w:tc>
          <w:tcPr>
            <w:tcW w:w="7020" w:type="dxa"/>
          </w:tcPr>
          <w:p w:rsidR="007B4FE9" w:rsidRPr="001C369B" w:rsidRDefault="007B4FE9" w:rsidP="003E4046">
            <w:pPr>
              <w:pStyle w:val="StyleBodyTextArial11ptNotBoldNotItalicBlack"/>
              <w:spacing w:before="60" w:line="276" w:lineRule="auto"/>
            </w:pPr>
            <w:r w:rsidRPr="001C369B">
              <w:t>Read-only memory</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RSA Public Key Cryptography</w:t>
            </w:r>
          </w:p>
        </w:tc>
        <w:tc>
          <w:tcPr>
            <w:tcW w:w="7020" w:type="dxa"/>
          </w:tcPr>
          <w:p w:rsidR="007B4FE9" w:rsidRPr="001C369B" w:rsidRDefault="007B4FE9" w:rsidP="00AA50A8">
            <w:pPr>
              <w:pStyle w:val="StyleBodyTextArial11ptNotBoldNotItalicBlack"/>
              <w:spacing w:before="60" w:line="276" w:lineRule="auto"/>
            </w:pPr>
            <w:r w:rsidRPr="001C369B">
              <w:t>Public</w:t>
            </w:r>
            <w:r w:rsidR="00AA50A8" w:rsidRPr="001C369B">
              <w:t>-</w:t>
            </w:r>
            <w:r w:rsidRPr="001C369B">
              <w:t>key cryptosystem that can be used for both encryption and authentication.</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Salt</w:t>
            </w:r>
          </w:p>
        </w:tc>
        <w:tc>
          <w:tcPr>
            <w:tcW w:w="7020" w:type="dxa"/>
          </w:tcPr>
          <w:p w:rsidR="00B6703E" w:rsidRPr="001C369B" w:rsidRDefault="00B6703E" w:rsidP="003E4046">
            <w:pPr>
              <w:pStyle w:val="hdglossary"/>
              <w:spacing w:before="60" w:after="60" w:line="276" w:lineRule="auto"/>
              <w:rPr>
                <w:b w:val="0"/>
                <w:bCs w:val="0"/>
                <w:sz w:val="20"/>
                <w:lang w:val="en-US"/>
              </w:rPr>
            </w:pPr>
            <w:r w:rsidRPr="001C369B">
              <w:rPr>
                <w:b w:val="0"/>
                <w:bCs w:val="0"/>
                <w:sz w:val="20"/>
                <w:szCs w:val="20"/>
                <w:lang w:val="en-US"/>
              </w:rPr>
              <w:t>Random string that is concatenated with other data prior to being operated on by a one-way function. A salt should have a minimum length of 64-bits</w:t>
            </w:r>
            <w:r w:rsidRPr="001C369B">
              <w:rPr>
                <w:b w:val="0"/>
                <w:bCs w:val="0"/>
                <w:color w:val="000080"/>
                <w:sz w:val="20"/>
                <w:szCs w:val="20"/>
                <w:lang w:val="en-US"/>
              </w:rPr>
              <w:t>.</w:t>
            </w:r>
          </w:p>
        </w:tc>
      </w:tr>
      <w:tr w:rsidR="007B4FE9" w:rsidRPr="001C369B">
        <w:tblPrEx>
          <w:tblBorders>
            <w:bottom w:val="none" w:sz="0" w:space="0" w:color="auto"/>
            <w:insideH w:val="single" w:sz="4" w:space="0" w:color="7F7F7F" w:themeColor="text1" w:themeTint="80"/>
            <w:insideV w:val="single" w:sz="4" w:space="0" w:color="7F7F7F" w:themeColor="text1" w:themeTint="80"/>
          </w:tblBorders>
          <w:tblLook w:val="01E0"/>
        </w:tblPrEx>
        <w:trPr>
          <w:cantSplit/>
        </w:trPr>
        <w:tc>
          <w:tcPr>
            <w:tcW w:w="2538" w:type="dxa"/>
            <w:tcBorders>
              <w:top w:val="single" w:sz="4" w:space="0" w:color="7F7F7F" w:themeColor="text1" w:themeTint="80"/>
              <w:bottom w:val="single" w:sz="4" w:space="0" w:color="808080" w:themeColor="background1" w:themeShade="80"/>
            </w:tcBorders>
          </w:tcPr>
          <w:p w:rsidR="007B4FE9" w:rsidRPr="001C369B" w:rsidRDefault="007B4FE9" w:rsidP="00A914E8">
            <w:pPr>
              <w:pStyle w:val="Glossaryentry"/>
              <w:numPr>
                <w:ilvl w:val="0"/>
                <w:numId w:val="0"/>
              </w:numPr>
              <w:spacing w:before="60" w:after="60" w:line="240" w:lineRule="atLeast"/>
              <w:rPr>
                <w:color w:val="auto"/>
                <w:sz w:val="20"/>
              </w:rPr>
            </w:pPr>
            <w:r w:rsidRPr="001C369B">
              <w:rPr>
                <w:color w:val="auto"/>
                <w:sz w:val="20"/>
              </w:rPr>
              <w:t xml:space="preserve">Secret </w:t>
            </w:r>
            <w:r w:rsidR="00A914E8" w:rsidRPr="001C369B">
              <w:rPr>
                <w:color w:val="auto"/>
                <w:sz w:val="20"/>
              </w:rPr>
              <w:t>Key</w:t>
            </w:r>
          </w:p>
        </w:tc>
        <w:tc>
          <w:tcPr>
            <w:tcW w:w="7020" w:type="dxa"/>
            <w:tcBorders>
              <w:top w:val="single" w:sz="4" w:space="0" w:color="7F7F7F" w:themeColor="text1" w:themeTint="80"/>
              <w:bottom w:val="single" w:sz="4" w:space="0" w:color="808080" w:themeColor="background1" w:themeShade="80"/>
            </w:tcBorders>
          </w:tcPr>
          <w:p w:rsidR="007B4FE9" w:rsidRPr="001C369B" w:rsidRDefault="007B4FE9" w:rsidP="00AA50A8">
            <w:pPr>
              <w:pStyle w:val="Glossarytext"/>
              <w:spacing w:line="276" w:lineRule="auto"/>
            </w:pPr>
            <w:r w:rsidRPr="001C369B">
              <w:t xml:space="preserve">A cryptographic key, used with a </w:t>
            </w:r>
            <w:r w:rsidR="00AA50A8" w:rsidRPr="001C369B">
              <w:t>secret-</w:t>
            </w:r>
            <w:r w:rsidRPr="001C369B">
              <w:t xml:space="preserve">key cryptographic algorithm that is uniquely associated with one or more entities and should not be made public. A </w:t>
            </w:r>
            <w:r w:rsidR="00AA50A8" w:rsidRPr="001C369B">
              <w:t>secret-</w:t>
            </w:r>
            <w:r w:rsidRPr="001C369B">
              <w:t>key (symmetrical) cryptographic algorithm uses a single secret key for both encryption and decryption. The use of the term “secret” in this context does not imply a classification level; rather the term implies the need to protect the key from disclosure or substitution.</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Secret Key (Symmetric) Cryptographic Algorithm</w:t>
            </w:r>
          </w:p>
        </w:tc>
        <w:tc>
          <w:tcPr>
            <w:tcW w:w="7020" w:type="dxa"/>
          </w:tcPr>
          <w:p w:rsidR="007B4FE9" w:rsidRPr="001C369B" w:rsidRDefault="007B4FE9" w:rsidP="003E4046">
            <w:pPr>
              <w:pStyle w:val="StyleBodyTextArial11ptNotBoldNotItalicBlack"/>
              <w:spacing w:before="60" w:line="276" w:lineRule="auto"/>
            </w:pPr>
            <w:r w:rsidRPr="001C369B">
              <w:t>A cryptographic algorithm that uses a single, secret key for both encryption and decryption.</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Secret Share</w:t>
            </w:r>
          </w:p>
        </w:tc>
        <w:tc>
          <w:tcPr>
            <w:tcW w:w="7020" w:type="dxa"/>
          </w:tcPr>
          <w:p w:rsidR="007B4FE9" w:rsidRPr="001C369B" w:rsidRDefault="007B4FE9" w:rsidP="003E4046">
            <w:pPr>
              <w:pStyle w:val="StyleBodyTextArial11ptNotBoldNotItalicBlack"/>
              <w:spacing w:before="60" w:line="276" w:lineRule="auto"/>
            </w:pPr>
            <w:r w:rsidRPr="001C369B">
              <w:t xml:space="preserve">See </w:t>
            </w:r>
            <w:r w:rsidR="00CC4F49" w:rsidRPr="001C369B">
              <w:rPr>
                <w:i/>
                <w:szCs w:val="22"/>
              </w:rPr>
              <w:t>Key (Secret) Share</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rStyle w:val="Strong"/>
                <w:b/>
                <w:bCs/>
                <w:lang w:val="en-US" w:eastAsia="en-US"/>
              </w:rPr>
            </w:pPr>
            <w:r w:rsidRPr="001C369B">
              <w:rPr>
                <w:sz w:val="20"/>
                <w:lang w:val="en-US"/>
              </w:rPr>
              <w:lastRenderedPageBreak/>
              <w:t>Secure Components (for PO</w:t>
            </w:r>
            <w:r w:rsidR="0050142C" w:rsidRPr="001C369B">
              <w:rPr>
                <w:sz w:val="20"/>
                <w:lang w:val="en-US"/>
              </w:rPr>
              <w:t>I</w:t>
            </w:r>
            <w:r w:rsidRPr="001C369B">
              <w:rPr>
                <w:sz w:val="20"/>
                <w:lang w:val="en-US"/>
              </w:rPr>
              <w:t xml:space="preserve"> Terminals)</w:t>
            </w:r>
          </w:p>
        </w:tc>
        <w:tc>
          <w:tcPr>
            <w:tcW w:w="7020" w:type="dxa"/>
          </w:tcPr>
          <w:p w:rsidR="00B6703E" w:rsidRPr="001C369B" w:rsidRDefault="00B6703E" w:rsidP="003E4046">
            <w:pPr>
              <w:pStyle w:val="hdglossary"/>
              <w:keepNext w:val="0"/>
              <w:widowControl w:val="0"/>
              <w:spacing w:before="60" w:after="60" w:line="276" w:lineRule="auto"/>
              <w:rPr>
                <w:b w:val="0"/>
                <w:sz w:val="20"/>
                <w:lang w:val="en-US"/>
              </w:rPr>
            </w:pPr>
            <w:r w:rsidRPr="001C369B">
              <w:rPr>
                <w:b w:val="0"/>
                <w:sz w:val="20"/>
                <w:lang w:val="en-US"/>
              </w:rPr>
              <w:t xml:space="preserve">Products which incorporate security mechanisms for PIN </w:t>
            </w:r>
            <w:r w:rsidR="0050142C" w:rsidRPr="001C369B">
              <w:rPr>
                <w:b w:val="0"/>
                <w:sz w:val="20"/>
                <w:lang w:val="en-US"/>
              </w:rPr>
              <w:t xml:space="preserve">and account data </w:t>
            </w:r>
            <w:r w:rsidRPr="001C369B">
              <w:rPr>
                <w:b w:val="0"/>
                <w:sz w:val="20"/>
                <w:lang w:val="en-US"/>
              </w:rPr>
              <w:t>handling and processing, and require integration into a complete terminal, such as OEM PIN entry devices and IC card readers.</w:t>
            </w:r>
          </w:p>
        </w:tc>
      </w:tr>
      <w:tr w:rsidR="00B6703E" w:rsidRPr="001C369B">
        <w:tc>
          <w:tcPr>
            <w:tcW w:w="2538" w:type="dxa"/>
          </w:tcPr>
          <w:p w:rsidR="00B6703E" w:rsidRPr="001C369B" w:rsidRDefault="00B6703E" w:rsidP="007B6CEC">
            <w:pPr>
              <w:pStyle w:val="hdglossary"/>
              <w:keepNext w:val="0"/>
              <w:keepLines/>
              <w:spacing w:before="60" w:after="60" w:line="240" w:lineRule="atLeast"/>
              <w:rPr>
                <w:sz w:val="20"/>
                <w:szCs w:val="20"/>
                <w:lang w:val="en-US"/>
              </w:rPr>
            </w:pPr>
            <w:r w:rsidRPr="001C369B">
              <w:rPr>
                <w:sz w:val="20"/>
                <w:szCs w:val="20"/>
                <w:lang w:val="en-US"/>
              </w:rPr>
              <w:t>Secure Controller</w:t>
            </w:r>
          </w:p>
        </w:tc>
        <w:tc>
          <w:tcPr>
            <w:tcW w:w="7020" w:type="dxa"/>
          </w:tcPr>
          <w:p w:rsidR="00B6703E" w:rsidRPr="001C369B" w:rsidRDefault="00B6703E" w:rsidP="003E4046">
            <w:pPr>
              <w:keepLines w:val="0"/>
              <w:autoSpaceDE w:val="0"/>
              <w:autoSpaceDN w:val="0"/>
              <w:adjustRightInd w:val="0"/>
              <w:spacing w:before="60" w:after="60" w:line="276" w:lineRule="auto"/>
              <w:rPr>
                <w:b/>
                <w:color w:val="000000"/>
                <w:sz w:val="20"/>
                <w:szCs w:val="20"/>
                <w:lang w:eastAsia="en-GB"/>
              </w:rPr>
            </w:pPr>
            <w:r w:rsidRPr="001C369B">
              <w:rPr>
                <w:bCs/>
                <w:sz w:val="20"/>
                <w:lang w:eastAsia="de-DE"/>
              </w:rPr>
              <w:t>A secure microprocessor or security protected microprocessor within the terminal, used to manage cardholder data amongst other functions.</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Secure Cryptographic Device</w:t>
            </w:r>
          </w:p>
        </w:tc>
        <w:tc>
          <w:tcPr>
            <w:tcW w:w="7020" w:type="dxa"/>
          </w:tcPr>
          <w:p w:rsidR="007B4FE9" w:rsidRPr="001C369B" w:rsidRDefault="007B4FE9" w:rsidP="003E4046">
            <w:pPr>
              <w:pStyle w:val="StyleBodyTextArial11ptNotBoldNotItalicBlack"/>
              <w:spacing w:before="60" w:line="276" w:lineRule="auto"/>
            </w:pPr>
            <w:r w:rsidRPr="001C369B">
              <w:t>A physically and logically protected hardware device that provides a secure set of cryptographic services. It includes the set of hardware, firmware, software, or some combination thereof that implements cryptographic logic, cryptographic processes</w:t>
            </w:r>
            <w:r w:rsidR="00293FFA" w:rsidRPr="001C369B">
              <w:t>,</w:t>
            </w:r>
            <w:r w:rsidRPr="001C369B">
              <w:t xml:space="preserve"> or both, including cryptographic algorithms.</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 xml:space="preserve">Secure </w:t>
            </w:r>
            <w:r w:rsidR="0034545F" w:rsidRPr="001C369B">
              <w:rPr>
                <w:color w:val="000000"/>
                <w:sz w:val="20"/>
                <w:szCs w:val="22"/>
              </w:rPr>
              <w:t>Cryptoprocessor</w:t>
            </w:r>
          </w:p>
        </w:tc>
        <w:tc>
          <w:tcPr>
            <w:tcW w:w="7020" w:type="dxa"/>
          </w:tcPr>
          <w:p w:rsidR="007B4FE9" w:rsidRPr="001C369B" w:rsidRDefault="007B4FE9" w:rsidP="003E4046">
            <w:pPr>
              <w:pStyle w:val="StyleBodyTextArial11ptNotBoldNotItalicBlack"/>
              <w:spacing w:before="60" w:line="276" w:lineRule="auto"/>
            </w:pPr>
            <w:r w:rsidRPr="001C369B">
              <w:t xml:space="preserve">A secure </w:t>
            </w:r>
            <w:r w:rsidR="0034545F" w:rsidRPr="001C369B">
              <w:t>cryptoprocessor</w:t>
            </w:r>
            <w:r w:rsidRPr="001C369B">
              <w:t xml:space="preserve"> is a dedicated computer on a chip or microprocessor for carrying out cryptographic operations, embedded in a packaging with multiple physical security measures that give it a degree of tamper resistance.</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 xml:space="preserve">Secure Key Loader </w:t>
            </w:r>
          </w:p>
        </w:tc>
        <w:tc>
          <w:tcPr>
            <w:tcW w:w="7020" w:type="dxa"/>
          </w:tcPr>
          <w:p w:rsidR="007B4FE9" w:rsidRPr="001C369B" w:rsidRDefault="007B4FE9" w:rsidP="003E4046">
            <w:pPr>
              <w:pStyle w:val="StyleBodyTextArial11ptNotBoldNotItalicBlack"/>
              <w:spacing w:before="60" w:line="276" w:lineRule="auto"/>
            </w:pPr>
            <w:r w:rsidRPr="001C369B">
              <w:t>A self-contained unit that is capable of storing at least one plaintext or encrypted cryptographic key or key component that can be transferred, upon request, into a cryptographic module.</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Security Policy</w:t>
            </w:r>
          </w:p>
        </w:tc>
        <w:tc>
          <w:tcPr>
            <w:tcW w:w="7020" w:type="dxa"/>
          </w:tcPr>
          <w:p w:rsidR="007B4FE9" w:rsidRPr="001C369B" w:rsidRDefault="007B4FE9" w:rsidP="003E4046">
            <w:pPr>
              <w:pStyle w:val="StyleBodyTextArial11ptNotBoldNotItalicBlack"/>
              <w:spacing w:before="60" w:line="276" w:lineRule="auto"/>
            </w:pPr>
            <w:r w:rsidRPr="001C369B">
              <w:t>A description of how the specific module meets these security requirements, including the rules derived from this standard and additional rules imposed by the vendor.</w:t>
            </w:r>
          </w:p>
        </w:tc>
      </w:tr>
      <w:tr w:rsidR="00B6703E" w:rsidRPr="001C369B">
        <w:tc>
          <w:tcPr>
            <w:tcW w:w="2538" w:type="dxa"/>
          </w:tcPr>
          <w:p w:rsidR="00B6703E" w:rsidRPr="001C369B" w:rsidRDefault="00B6703E" w:rsidP="007B6CEC">
            <w:pPr>
              <w:pStyle w:val="hdglossary"/>
              <w:keepNext w:val="0"/>
              <w:spacing w:before="60" w:after="60" w:line="240" w:lineRule="atLeast"/>
              <w:rPr>
                <w:sz w:val="20"/>
                <w:szCs w:val="20"/>
                <w:lang w:val="en-US"/>
              </w:rPr>
            </w:pPr>
            <w:r w:rsidRPr="001C369B">
              <w:rPr>
                <w:sz w:val="20"/>
                <w:szCs w:val="20"/>
                <w:lang w:val="en-US"/>
              </w:rPr>
              <w:t>Sensitive Authentication Data</w:t>
            </w:r>
          </w:p>
        </w:tc>
        <w:tc>
          <w:tcPr>
            <w:tcW w:w="7020" w:type="dxa"/>
          </w:tcPr>
          <w:p w:rsidR="00B6703E" w:rsidRPr="001C369B" w:rsidRDefault="00B6703E" w:rsidP="003E4046">
            <w:pPr>
              <w:pStyle w:val="hdglossary"/>
              <w:spacing w:before="60" w:after="60" w:line="276" w:lineRule="auto"/>
              <w:rPr>
                <w:rFonts w:eastAsia="MS Mincho"/>
                <w:sz w:val="20"/>
                <w:lang w:val="en-US"/>
              </w:rPr>
            </w:pPr>
            <w:r w:rsidRPr="001C369B">
              <w:rPr>
                <w:rFonts w:eastAsia="MS Mincho"/>
                <w:b w:val="0"/>
                <w:sz w:val="20"/>
                <w:lang w:val="en-US"/>
              </w:rPr>
              <w:t>Security-related information (card validation codes/values, full track data from the magnetic stripe, magnetic-stripe image on the chip or elsewhere, PINs, and PIN blocks) used to authenticate cardholders, appearing in plaintext or otherwise unprotected form.</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Sensitive (Secret) Data (Information)</w:t>
            </w:r>
          </w:p>
        </w:tc>
        <w:tc>
          <w:tcPr>
            <w:tcW w:w="7020" w:type="dxa"/>
          </w:tcPr>
          <w:p w:rsidR="00B6703E" w:rsidRPr="001C369B" w:rsidRDefault="00B6703E" w:rsidP="003E4046">
            <w:pPr>
              <w:pStyle w:val="hdglossary"/>
              <w:spacing w:before="60" w:after="60" w:line="276" w:lineRule="auto"/>
              <w:rPr>
                <w:b w:val="0"/>
                <w:i/>
                <w:sz w:val="20"/>
                <w:lang w:val="en-US"/>
              </w:rPr>
            </w:pPr>
            <w:r w:rsidRPr="001C369B">
              <w:rPr>
                <w:b w:val="0"/>
                <w:sz w:val="20"/>
                <w:lang w:val="en-US"/>
              </w:rPr>
              <w:t xml:space="preserve">Sensitive data includes but is not restricted to the cardholder PIN, all secret keying material, </w:t>
            </w:r>
            <w:r w:rsidRPr="001C369B">
              <w:rPr>
                <w:b w:val="0"/>
                <w:bCs w:val="0"/>
                <w:sz w:val="20"/>
                <w:szCs w:val="20"/>
                <w:lang w:val="en-US"/>
              </w:rPr>
              <w:t xml:space="preserve">design characteristics, status information, </w:t>
            </w:r>
            <w:r w:rsidRPr="001C369B">
              <w:rPr>
                <w:b w:val="0"/>
                <w:sz w:val="20"/>
                <w:lang w:val="en-US"/>
              </w:rPr>
              <w:t>and other functions that allow access to secure areas within the terminal.</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Sensitive Functions</w:t>
            </w:r>
          </w:p>
        </w:tc>
        <w:tc>
          <w:tcPr>
            <w:tcW w:w="7020" w:type="dxa"/>
          </w:tcPr>
          <w:p w:rsidR="00B6703E" w:rsidRPr="001C369B" w:rsidRDefault="00B6703E" w:rsidP="003E4046">
            <w:pPr>
              <w:pStyle w:val="hdglossary"/>
              <w:spacing w:before="60" w:after="60" w:line="276" w:lineRule="auto"/>
              <w:rPr>
                <w:b w:val="0"/>
                <w:bCs w:val="0"/>
                <w:sz w:val="20"/>
                <w:szCs w:val="20"/>
                <w:lang w:val="en-US"/>
              </w:rPr>
            </w:pPr>
            <w:r w:rsidRPr="001C369B">
              <w:rPr>
                <w:b w:val="0"/>
                <w:bCs w:val="0"/>
                <w:sz w:val="20"/>
                <w:szCs w:val="20"/>
                <w:lang w:val="en-US"/>
              </w:rPr>
              <w:t xml:space="preserve">Sensitive functions are those functions that process sensitive data such as cryptographic keys and PINs. </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Sensitive Services</w:t>
            </w:r>
          </w:p>
        </w:tc>
        <w:tc>
          <w:tcPr>
            <w:tcW w:w="7020" w:type="dxa"/>
          </w:tcPr>
          <w:p w:rsidR="00B6703E" w:rsidRPr="001C369B" w:rsidRDefault="00B6703E" w:rsidP="003E4046">
            <w:pPr>
              <w:pStyle w:val="hdglossary"/>
              <w:spacing w:before="60" w:after="60" w:line="276" w:lineRule="auto"/>
              <w:rPr>
                <w:b w:val="0"/>
                <w:bCs w:val="0"/>
                <w:sz w:val="20"/>
                <w:szCs w:val="20"/>
                <w:lang w:val="en-US"/>
              </w:rPr>
            </w:pPr>
            <w:r w:rsidRPr="001C369B">
              <w:rPr>
                <w:b w:val="0"/>
                <w:bCs w:val="0"/>
                <w:sz w:val="20"/>
                <w:szCs w:val="20"/>
                <w:lang w:val="en-US"/>
              </w:rPr>
              <w:t xml:space="preserve">Sensitive services provide access to the underlying sensitive functions. </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 xml:space="preserve">Session Key </w:t>
            </w:r>
          </w:p>
        </w:tc>
        <w:tc>
          <w:tcPr>
            <w:tcW w:w="7020" w:type="dxa"/>
          </w:tcPr>
          <w:p w:rsidR="007B4FE9" w:rsidRPr="001C369B" w:rsidRDefault="007B4FE9" w:rsidP="00C57812">
            <w:pPr>
              <w:pStyle w:val="StyleBodyTextArial11ptNotBoldNotItalicBlack"/>
              <w:spacing w:before="60" w:line="276" w:lineRule="auto"/>
            </w:pPr>
            <w:r w:rsidRPr="001C369B">
              <w:t>A key established by a key-management protocol, which provides security services to data transferred between the parties. A single protocol execution may establish multiple session keys</w:t>
            </w:r>
            <w:r w:rsidR="00C57812" w:rsidRPr="001C369B">
              <w:t>—</w:t>
            </w:r>
            <w:r w:rsidRPr="001C369B">
              <w:t xml:space="preserve">e.g., an encryption key and a MAC key. </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szCs w:val="20"/>
                <w:lang w:val="en-US"/>
              </w:rPr>
            </w:pPr>
            <w:r w:rsidRPr="001C369B">
              <w:rPr>
                <w:sz w:val="20"/>
                <w:szCs w:val="20"/>
                <w:lang w:val="en-US"/>
              </w:rPr>
              <w:t>Service Module</w:t>
            </w:r>
          </w:p>
        </w:tc>
        <w:tc>
          <w:tcPr>
            <w:tcW w:w="7020" w:type="dxa"/>
          </w:tcPr>
          <w:p w:rsidR="00B6703E" w:rsidRPr="001C369B" w:rsidRDefault="00B6703E" w:rsidP="003E4046">
            <w:pPr>
              <w:pStyle w:val="PCINormal"/>
              <w:spacing w:before="60" w:after="80" w:line="276" w:lineRule="auto"/>
            </w:pPr>
            <w:r w:rsidRPr="001C369B">
              <w:t>A module providing for non-cardholder activities and oriented towards service or maintenance related functions and may consist of:</w:t>
            </w:r>
          </w:p>
          <w:p w:rsidR="00B6703E" w:rsidRPr="001C369B" w:rsidRDefault="00B6703E" w:rsidP="003E4046">
            <w:pPr>
              <w:keepLines w:val="0"/>
              <w:numPr>
                <w:ilvl w:val="0"/>
                <w:numId w:val="63"/>
              </w:numPr>
              <w:spacing w:before="60" w:after="60" w:line="276" w:lineRule="auto"/>
              <w:rPr>
                <w:sz w:val="20"/>
              </w:rPr>
            </w:pPr>
            <w:r w:rsidRPr="001C369B">
              <w:rPr>
                <w:sz w:val="20"/>
              </w:rPr>
              <w:t>A service keyboard (SK),</w:t>
            </w:r>
          </w:p>
          <w:p w:rsidR="00B6703E" w:rsidRPr="001C369B" w:rsidRDefault="00B6703E" w:rsidP="003E4046">
            <w:pPr>
              <w:pStyle w:val="BodyText"/>
              <w:keepLines w:val="0"/>
              <w:numPr>
                <w:ilvl w:val="0"/>
                <w:numId w:val="63"/>
              </w:numPr>
              <w:spacing w:before="60" w:after="80" w:line="276" w:lineRule="auto"/>
            </w:pPr>
            <w:r w:rsidRPr="001C369B">
              <w:t>A service display (SD), and</w:t>
            </w:r>
          </w:p>
          <w:p w:rsidR="00B6703E" w:rsidRPr="001C369B" w:rsidRDefault="00B6703E" w:rsidP="003E4046">
            <w:pPr>
              <w:pStyle w:val="hdglossary"/>
              <w:keepNext w:val="0"/>
              <w:widowControl w:val="0"/>
              <w:spacing w:before="60" w:after="60" w:line="276" w:lineRule="auto"/>
              <w:rPr>
                <w:b w:val="0"/>
                <w:sz w:val="20"/>
                <w:szCs w:val="20"/>
                <w:lang w:val="en-US"/>
              </w:rPr>
            </w:pPr>
            <w:r w:rsidRPr="001C369B">
              <w:rPr>
                <w:b w:val="0"/>
                <w:sz w:val="20"/>
                <w:lang w:val="en-US"/>
              </w:rPr>
              <w:t>A service data exchange support (SDE), which may consist of a card reader, a floppy disk drive, a USB interface or the like.</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lastRenderedPageBreak/>
              <w:t>SHA-1</w:t>
            </w:r>
          </w:p>
        </w:tc>
        <w:tc>
          <w:tcPr>
            <w:tcW w:w="7020" w:type="dxa"/>
          </w:tcPr>
          <w:p w:rsidR="007B4FE9" w:rsidRPr="001C369B" w:rsidRDefault="007B4FE9" w:rsidP="003E4046">
            <w:pPr>
              <w:pStyle w:val="StyleBodyTextArial11ptNotBoldNotItalicBlack"/>
              <w:spacing w:before="60" w:line="276" w:lineRule="auto"/>
            </w:pPr>
            <w:r w:rsidRPr="001C369B">
              <w:t>Secure Hash Algorithm.</w:t>
            </w:r>
            <w:r w:rsidRPr="001C369B">
              <w:rPr>
                <w:szCs w:val="24"/>
              </w:rPr>
              <w:t xml:space="preserve"> SHA-1 produces a 160-bit </w:t>
            </w:r>
            <w:r w:rsidRPr="001C369B">
              <w:rPr>
                <w:color w:val="auto"/>
                <w:szCs w:val="24"/>
              </w:rPr>
              <w:t>message digest</w:t>
            </w:r>
            <w:r w:rsidRPr="001C369B">
              <w:rPr>
                <w:szCs w:val="24"/>
              </w:rPr>
              <w:t>.</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SHA-2</w:t>
            </w:r>
          </w:p>
        </w:tc>
        <w:tc>
          <w:tcPr>
            <w:tcW w:w="7020" w:type="dxa"/>
          </w:tcPr>
          <w:p w:rsidR="007B4FE9" w:rsidRPr="001C369B" w:rsidRDefault="007B4FE9" w:rsidP="003E4046">
            <w:pPr>
              <w:pStyle w:val="StyleBodyTextArial11ptNotBoldNotItalicBlack"/>
              <w:spacing w:before="60" w:line="276" w:lineRule="auto"/>
            </w:pPr>
            <w:r w:rsidRPr="001C369B">
              <w:rPr>
                <w:szCs w:val="24"/>
              </w:rPr>
              <w:t xml:space="preserve">A set of </w:t>
            </w:r>
            <w:r w:rsidRPr="001C369B">
              <w:rPr>
                <w:color w:val="auto"/>
                <w:szCs w:val="24"/>
              </w:rPr>
              <w:t>cryptographic hash functions</w:t>
            </w:r>
            <w:r w:rsidRPr="001C369B">
              <w:rPr>
                <w:szCs w:val="24"/>
              </w:rPr>
              <w:t xml:space="preserve"> (</w:t>
            </w:r>
            <w:r w:rsidRPr="001C369B">
              <w:rPr>
                <w:bCs/>
                <w:szCs w:val="24"/>
              </w:rPr>
              <w:t>SHA-224, SHA-256, SHA-384,</w:t>
            </w:r>
            <w:r w:rsidRPr="001C369B">
              <w:rPr>
                <w:b/>
                <w:bCs/>
                <w:szCs w:val="24"/>
              </w:rPr>
              <w:t xml:space="preserve"> </w:t>
            </w:r>
            <w:r w:rsidRPr="001C369B">
              <w:rPr>
                <w:bCs/>
                <w:szCs w:val="24"/>
              </w:rPr>
              <w:t>SHA-512</w:t>
            </w:r>
            <w:r w:rsidRPr="001C369B">
              <w:rPr>
                <w:szCs w:val="24"/>
              </w:rPr>
              <w:t xml:space="preserve">). </w:t>
            </w:r>
            <w:r w:rsidRPr="001C369B">
              <w:t>SHA-2 consists of a set of four hash functions with digests that are 224, 256, 384 or 512 bits.</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Shared Secret</w:t>
            </w:r>
          </w:p>
        </w:tc>
        <w:tc>
          <w:tcPr>
            <w:tcW w:w="7020" w:type="dxa"/>
          </w:tcPr>
          <w:p w:rsidR="007B4FE9" w:rsidRPr="001C369B" w:rsidRDefault="007B4FE9" w:rsidP="003E4046">
            <w:pPr>
              <w:pStyle w:val="StyleBodyTextArial11ptNotBoldNotItalicBlack"/>
              <w:spacing w:before="60" w:line="276" w:lineRule="auto"/>
            </w:pPr>
            <w:r w:rsidRPr="001C369B">
              <w:t>The secret information shared between parties after protocol execution. This may consist of one or more session key(s), or it may be a single secret that is input to a key-derivation function to derive session keys.</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Single-Length Key</w:t>
            </w:r>
          </w:p>
        </w:tc>
        <w:tc>
          <w:tcPr>
            <w:tcW w:w="7020" w:type="dxa"/>
          </w:tcPr>
          <w:p w:rsidR="007B4FE9" w:rsidRPr="001C369B" w:rsidRDefault="007B4FE9" w:rsidP="003E4046">
            <w:pPr>
              <w:pStyle w:val="StyleBodyTextArial11ptNotBoldNotItalicBlack"/>
              <w:spacing w:before="60" w:line="276" w:lineRule="auto"/>
            </w:pPr>
            <w:r w:rsidRPr="001C369B">
              <w:t>A cryptographic key having a length of 56 active bits plus 8 parity bits used in conjunction with the DES cryptographic algorithm.</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SK</w:t>
            </w:r>
          </w:p>
        </w:tc>
        <w:tc>
          <w:tcPr>
            <w:tcW w:w="7020" w:type="dxa"/>
          </w:tcPr>
          <w:p w:rsidR="007B4FE9" w:rsidRPr="001C369B" w:rsidRDefault="007B4FE9" w:rsidP="003E4046">
            <w:pPr>
              <w:pStyle w:val="StyleBodyTextArial11ptNotBoldNotItalicBlack"/>
              <w:spacing w:before="60" w:line="276" w:lineRule="auto"/>
            </w:pPr>
            <w:r w:rsidRPr="001C369B">
              <w:t>Session key</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Split Knowledge</w:t>
            </w:r>
          </w:p>
        </w:tc>
        <w:tc>
          <w:tcPr>
            <w:tcW w:w="7020" w:type="dxa"/>
          </w:tcPr>
          <w:p w:rsidR="007B4FE9" w:rsidRPr="001C369B" w:rsidRDefault="007B4FE9" w:rsidP="003E4046">
            <w:pPr>
              <w:pStyle w:val="StyleBodyTextArial11ptNotBoldNotItalicBlack"/>
              <w:spacing w:before="60" w:line="276" w:lineRule="auto"/>
            </w:pPr>
            <w:r w:rsidRPr="001C369B">
              <w:t>A condition under which two or more entities separately have key components that individually convey no knowledge of the resultant cryptographic key.</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SSL</w:t>
            </w:r>
          </w:p>
        </w:tc>
        <w:tc>
          <w:tcPr>
            <w:tcW w:w="7020" w:type="dxa"/>
          </w:tcPr>
          <w:p w:rsidR="007B4FE9" w:rsidRPr="001C369B" w:rsidRDefault="007B4FE9" w:rsidP="003E4046">
            <w:pPr>
              <w:pStyle w:val="StyleBodyTextArial11ptNotBoldNotItalicBlack"/>
              <w:spacing w:before="60" w:line="276" w:lineRule="auto"/>
            </w:pPr>
            <w:r w:rsidRPr="001C369B">
              <w:t>Secure Sockets Layer</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Surrogate PAN</w:t>
            </w:r>
          </w:p>
        </w:tc>
        <w:tc>
          <w:tcPr>
            <w:tcW w:w="7020" w:type="dxa"/>
          </w:tcPr>
          <w:p w:rsidR="00B6703E" w:rsidRPr="001C369B" w:rsidRDefault="00B6703E" w:rsidP="003E4046">
            <w:pPr>
              <w:pStyle w:val="hdglossary"/>
              <w:keepNext w:val="0"/>
              <w:widowControl w:val="0"/>
              <w:spacing w:before="60" w:after="60" w:line="276" w:lineRule="auto"/>
              <w:rPr>
                <w:b w:val="0"/>
                <w:sz w:val="20"/>
                <w:lang w:val="en-US"/>
              </w:rPr>
            </w:pPr>
            <w:r w:rsidRPr="001C369B">
              <w:rPr>
                <w:b w:val="0"/>
                <w:sz w:val="20"/>
                <w:szCs w:val="20"/>
                <w:lang w:val="en-US"/>
              </w:rPr>
              <w:t>A unique, non-PCI relevant replacement value for a PAN. It must not be possible (except by chance) to recover the original PAN knowing only the surrogate value.</w:t>
            </w:r>
          </w:p>
        </w:tc>
      </w:tr>
      <w:tr w:rsidR="007B4FE9" w:rsidRPr="001C369B">
        <w:tblPrEx>
          <w:tblBorders>
            <w:bottom w:val="none" w:sz="0" w:space="0" w:color="auto"/>
            <w:insideH w:val="single" w:sz="4" w:space="0" w:color="7F7F7F" w:themeColor="text1" w:themeTint="80"/>
            <w:insideV w:val="single" w:sz="4" w:space="0" w:color="7F7F7F" w:themeColor="text1" w:themeTint="80"/>
          </w:tblBorders>
          <w:tblLook w:val="01E0"/>
        </w:tblPrEx>
        <w:trPr>
          <w:cantSplit/>
        </w:trPr>
        <w:tc>
          <w:tcPr>
            <w:tcW w:w="2538" w:type="dxa"/>
            <w:tcBorders>
              <w:top w:val="single" w:sz="4" w:space="0" w:color="7F7F7F" w:themeColor="text1" w:themeTint="80"/>
              <w:bottom w:val="single" w:sz="4" w:space="0" w:color="7F7F7F" w:themeColor="text1" w:themeTint="80"/>
            </w:tcBorders>
          </w:tcPr>
          <w:p w:rsidR="007B4FE9" w:rsidRPr="001C369B" w:rsidRDefault="007B4FE9" w:rsidP="00A914E8">
            <w:pPr>
              <w:pStyle w:val="Glossaryentry"/>
              <w:numPr>
                <w:ilvl w:val="0"/>
                <w:numId w:val="0"/>
              </w:numPr>
              <w:spacing w:before="60" w:after="60" w:line="240" w:lineRule="atLeast"/>
              <w:rPr>
                <w:color w:val="auto"/>
                <w:sz w:val="20"/>
              </w:rPr>
            </w:pPr>
            <w:r w:rsidRPr="001C369B">
              <w:rPr>
                <w:color w:val="auto"/>
                <w:sz w:val="20"/>
              </w:rPr>
              <w:t>Symmetric (</w:t>
            </w:r>
            <w:r w:rsidR="00A914E8" w:rsidRPr="001C369B">
              <w:rPr>
                <w:color w:val="auto"/>
                <w:sz w:val="20"/>
              </w:rPr>
              <w:t>Secret</w:t>
            </w:r>
            <w:r w:rsidRPr="001C369B">
              <w:rPr>
                <w:color w:val="auto"/>
                <w:sz w:val="20"/>
              </w:rPr>
              <w:t xml:space="preserve">) </w:t>
            </w:r>
            <w:r w:rsidR="00A914E8" w:rsidRPr="001C369B">
              <w:rPr>
                <w:color w:val="auto"/>
                <w:sz w:val="20"/>
              </w:rPr>
              <w:t>Key</w:t>
            </w:r>
          </w:p>
        </w:tc>
        <w:tc>
          <w:tcPr>
            <w:tcW w:w="7020" w:type="dxa"/>
            <w:tcBorders>
              <w:top w:val="single" w:sz="4" w:space="0" w:color="7F7F7F" w:themeColor="text1" w:themeTint="80"/>
              <w:bottom w:val="single" w:sz="4" w:space="0" w:color="7F7F7F" w:themeColor="text1" w:themeTint="80"/>
            </w:tcBorders>
          </w:tcPr>
          <w:p w:rsidR="007B4FE9" w:rsidRPr="001C369B" w:rsidRDefault="007B4FE9" w:rsidP="003E4046">
            <w:pPr>
              <w:pStyle w:val="Glossarytext"/>
              <w:spacing w:line="276" w:lineRule="auto"/>
            </w:pPr>
            <w:r w:rsidRPr="001C369B">
              <w:t>A cryptographic key that is used in symmetric cryptographic algorithms. The same symmetric key that is used for encryption is also used for decryption.</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Tamper Detection</w:t>
            </w:r>
          </w:p>
        </w:tc>
        <w:tc>
          <w:tcPr>
            <w:tcW w:w="7020" w:type="dxa"/>
          </w:tcPr>
          <w:p w:rsidR="007B4FE9" w:rsidRPr="001C369B" w:rsidRDefault="007B4FE9" w:rsidP="003E4046">
            <w:pPr>
              <w:pStyle w:val="StyleBodyTextArial11ptNotBoldNotItalicBlack"/>
              <w:spacing w:before="60" w:line="276" w:lineRule="auto"/>
            </w:pPr>
            <w:r w:rsidRPr="001C369B">
              <w:t>The automatic determination by a cryptographic module that an attempt has been made to compromise the physical security of the module.</w:t>
            </w:r>
          </w:p>
        </w:tc>
      </w:tr>
      <w:tr w:rsidR="00FD01AA" w:rsidRPr="001C369B">
        <w:trPr>
          <w:cantSplit/>
        </w:trPr>
        <w:tc>
          <w:tcPr>
            <w:tcW w:w="2538" w:type="dxa"/>
          </w:tcPr>
          <w:p w:rsidR="00FD01AA" w:rsidRPr="001C369B" w:rsidRDefault="00FD01AA" w:rsidP="007B6CEC">
            <w:pPr>
              <w:pStyle w:val="hdglossary"/>
              <w:keepNext w:val="0"/>
              <w:keepLines/>
              <w:widowControl w:val="0"/>
              <w:spacing w:before="60" w:after="60" w:line="240" w:lineRule="atLeast"/>
              <w:rPr>
                <w:sz w:val="20"/>
                <w:lang w:val="en-US"/>
              </w:rPr>
            </w:pPr>
            <w:r w:rsidRPr="001C369B">
              <w:rPr>
                <w:sz w:val="20"/>
                <w:lang w:val="en-US"/>
              </w:rPr>
              <w:t>Tamper</w:t>
            </w:r>
            <w:r w:rsidR="00A914E8" w:rsidRPr="001C369B">
              <w:rPr>
                <w:sz w:val="20"/>
                <w:lang w:val="en-US"/>
              </w:rPr>
              <w:t>-</w:t>
            </w:r>
            <w:r w:rsidRPr="001C369B">
              <w:rPr>
                <w:sz w:val="20"/>
                <w:lang w:val="en-US"/>
              </w:rPr>
              <w:t>Evident</w:t>
            </w:r>
          </w:p>
        </w:tc>
        <w:tc>
          <w:tcPr>
            <w:tcW w:w="7020" w:type="dxa"/>
          </w:tcPr>
          <w:p w:rsidR="00FD01AA" w:rsidRPr="001C369B" w:rsidRDefault="00FD01AA" w:rsidP="00B12987">
            <w:pPr>
              <w:spacing w:before="60" w:after="60" w:line="276" w:lineRule="auto"/>
              <w:rPr>
                <w:b/>
                <w:sz w:val="20"/>
              </w:rPr>
            </w:pPr>
            <w:r w:rsidRPr="001C369B">
              <w:rPr>
                <w:sz w:val="20"/>
                <w:szCs w:val="20"/>
              </w:rPr>
              <w:t>A characteristic that provides evidence that an attack has been attempted. Because merchants and cardholders are not trained to identify tamper-evidence and it is not expected that there will be frequent inspections by a trained inspector, any tamper</w:t>
            </w:r>
            <w:r w:rsidR="00B12987" w:rsidRPr="001C369B">
              <w:rPr>
                <w:sz w:val="20"/>
                <w:szCs w:val="20"/>
              </w:rPr>
              <w:t xml:space="preserve"> </w:t>
            </w:r>
            <w:r w:rsidRPr="001C369B">
              <w:rPr>
                <w:sz w:val="20"/>
                <w:szCs w:val="20"/>
              </w:rPr>
              <w:t>evidence must be very strong. The typical uninformed cardholder and merchant must be able to easily recognize that the device has been tampered with.</w:t>
            </w:r>
            <w:r w:rsidRPr="001C369B">
              <w:rPr>
                <w:color w:val="000000"/>
                <w:sz w:val="20"/>
                <w:szCs w:val="20"/>
              </w:rPr>
              <w:t xml:space="preserve"> </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B12987">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Tamper-Resistant</w:t>
            </w:r>
          </w:p>
        </w:tc>
        <w:tc>
          <w:tcPr>
            <w:tcW w:w="7020" w:type="dxa"/>
          </w:tcPr>
          <w:p w:rsidR="007B4FE9" w:rsidRPr="001C369B" w:rsidRDefault="007B4FE9" w:rsidP="003E4046">
            <w:pPr>
              <w:pStyle w:val="StyleBodyTextArial11ptNotBoldNotItalicBlack"/>
              <w:spacing w:before="60" w:line="276" w:lineRule="auto"/>
            </w:pPr>
            <w:r w:rsidRPr="001C369B">
              <w:t>A characteristic that provides passive physical protection against an attack.</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B12987">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 xml:space="preserve">Tamper-Responsive </w:t>
            </w:r>
          </w:p>
        </w:tc>
        <w:tc>
          <w:tcPr>
            <w:tcW w:w="7020" w:type="dxa"/>
          </w:tcPr>
          <w:p w:rsidR="007B4FE9" w:rsidRPr="001C369B" w:rsidRDefault="007B4FE9" w:rsidP="003E4046">
            <w:pPr>
              <w:pStyle w:val="StyleBodyTextArial11ptNotBoldNotItalicBlack"/>
              <w:spacing w:before="60" w:line="276" w:lineRule="auto"/>
            </w:pPr>
            <w:r w:rsidRPr="001C369B">
              <w:t xml:space="preserve">A characteristic that provides an active response to the detection of an attack. </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 xml:space="preserve">Tampering </w:t>
            </w:r>
          </w:p>
        </w:tc>
        <w:tc>
          <w:tcPr>
            <w:tcW w:w="7020" w:type="dxa"/>
          </w:tcPr>
          <w:p w:rsidR="007B4FE9" w:rsidRPr="001C369B" w:rsidRDefault="007B4FE9" w:rsidP="003E4046">
            <w:pPr>
              <w:pStyle w:val="StyleBodyTextArial11ptNotBoldNotItalicBlack"/>
              <w:spacing w:before="60" w:line="276" w:lineRule="auto"/>
            </w:pPr>
            <w:r w:rsidRPr="001C369B">
              <w:t xml:space="preserve">The penetration or modification of an internal operation and/or insertion of active or passive tapping mechanisms to determine or record secret data or to alter the operation of the device. </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TDEA</w:t>
            </w:r>
          </w:p>
        </w:tc>
        <w:tc>
          <w:tcPr>
            <w:tcW w:w="7020" w:type="dxa"/>
          </w:tcPr>
          <w:p w:rsidR="007B4FE9" w:rsidRPr="001C369B" w:rsidRDefault="007B4FE9" w:rsidP="003E4046">
            <w:pPr>
              <w:pStyle w:val="StyleBodyTextArial11ptNotBoldNotItalicBlack"/>
              <w:spacing w:before="60" w:line="276" w:lineRule="auto"/>
            </w:pPr>
            <w:r w:rsidRPr="001C369B">
              <w:t xml:space="preserve">See </w:t>
            </w:r>
            <w:r w:rsidRPr="001C369B">
              <w:rPr>
                <w:i/>
              </w:rPr>
              <w:t>Triple Data Encryption Algorithm.</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TDES</w:t>
            </w:r>
          </w:p>
        </w:tc>
        <w:tc>
          <w:tcPr>
            <w:tcW w:w="7020" w:type="dxa"/>
          </w:tcPr>
          <w:p w:rsidR="007B4FE9" w:rsidRPr="001C369B" w:rsidRDefault="007B4FE9" w:rsidP="003E4046">
            <w:pPr>
              <w:pStyle w:val="StyleBodyTextArial11ptNotBoldNotItalicBlack"/>
              <w:spacing w:before="60" w:line="276" w:lineRule="auto"/>
            </w:pPr>
            <w:r w:rsidRPr="001C369B">
              <w:t xml:space="preserve">See </w:t>
            </w:r>
            <w:r w:rsidRPr="001C369B">
              <w:rPr>
                <w:i/>
              </w:rPr>
              <w:t>Triple Data Encryption Standard.</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Terminal Vendor</w:t>
            </w:r>
          </w:p>
        </w:tc>
        <w:tc>
          <w:tcPr>
            <w:tcW w:w="7020" w:type="dxa"/>
          </w:tcPr>
          <w:p w:rsidR="00B6703E" w:rsidRPr="001C369B" w:rsidRDefault="00B6703E" w:rsidP="003E4046">
            <w:pPr>
              <w:pStyle w:val="hdglossary"/>
              <w:keepNext w:val="0"/>
              <w:widowControl w:val="0"/>
              <w:spacing w:before="60" w:after="60" w:line="276" w:lineRule="auto"/>
              <w:rPr>
                <w:b w:val="0"/>
                <w:sz w:val="20"/>
                <w:lang w:val="en-US"/>
              </w:rPr>
            </w:pPr>
            <w:r w:rsidRPr="001C369B">
              <w:rPr>
                <w:b w:val="0"/>
                <w:sz w:val="20"/>
                <w:lang w:val="en-US"/>
              </w:rPr>
              <w:t>Organization that submits for evaluation a POI device to the PCI PTS framework.</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lastRenderedPageBreak/>
              <w:t>TLS</w:t>
            </w:r>
          </w:p>
        </w:tc>
        <w:tc>
          <w:tcPr>
            <w:tcW w:w="7020" w:type="dxa"/>
          </w:tcPr>
          <w:p w:rsidR="007B4FE9" w:rsidRPr="001C369B" w:rsidRDefault="007B4FE9" w:rsidP="003E4046">
            <w:pPr>
              <w:pStyle w:val="StyleBodyTextArial11ptNotBoldNotItalicBlack"/>
              <w:spacing w:before="60" w:line="276" w:lineRule="auto"/>
            </w:pPr>
            <w:r w:rsidRPr="001C369B">
              <w:t>Transport Layer Security</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TOE</w:t>
            </w:r>
          </w:p>
        </w:tc>
        <w:tc>
          <w:tcPr>
            <w:tcW w:w="7020" w:type="dxa"/>
          </w:tcPr>
          <w:p w:rsidR="00B6703E" w:rsidRPr="001C369B" w:rsidRDefault="00B6703E" w:rsidP="003E4046">
            <w:pPr>
              <w:pStyle w:val="hdglossary"/>
              <w:keepNext w:val="0"/>
              <w:widowControl w:val="0"/>
              <w:spacing w:before="60" w:after="60" w:line="276" w:lineRule="auto"/>
              <w:rPr>
                <w:b w:val="0"/>
                <w:sz w:val="20"/>
                <w:lang w:val="en-US"/>
              </w:rPr>
            </w:pPr>
            <w:r w:rsidRPr="001C369B">
              <w:rPr>
                <w:b w:val="0"/>
                <w:sz w:val="20"/>
                <w:lang w:val="en-US"/>
              </w:rPr>
              <w:t>Target of Evaluation</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Triple Data Encryption Algorithm (TDEA)</w:t>
            </w:r>
          </w:p>
        </w:tc>
        <w:tc>
          <w:tcPr>
            <w:tcW w:w="7020" w:type="dxa"/>
          </w:tcPr>
          <w:p w:rsidR="007B4FE9" w:rsidRPr="001C369B" w:rsidRDefault="007B4FE9" w:rsidP="003E4046">
            <w:pPr>
              <w:pStyle w:val="StyleBodyTextArial11ptNotBoldNotItalicBlack"/>
              <w:spacing w:before="60" w:line="276" w:lineRule="auto"/>
            </w:pPr>
            <w:r w:rsidRPr="001C369B">
              <w:t xml:space="preserve">The algorithm specified in ANSI X9.52, </w:t>
            </w:r>
            <w:r w:rsidRPr="001C369B">
              <w:rPr>
                <w:i/>
              </w:rPr>
              <w:t>Triple Data Encryption Algorithm Modes of Operation.</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Triple Data Encryption Standard (TDES)</w:t>
            </w:r>
          </w:p>
        </w:tc>
        <w:tc>
          <w:tcPr>
            <w:tcW w:w="7020" w:type="dxa"/>
          </w:tcPr>
          <w:p w:rsidR="007B4FE9" w:rsidRPr="001C369B" w:rsidRDefault="007B4FE9" w:rsidP="003E4046">
            <w:pPr>
              <w:pStyle w:val="StyleBodyTextArial11ptNotBoldNotItalicBlack"/>
              <w:spacing w:before="60" w:line="276" w:lineRule="auto"/>
            </w:pPr>
            <w:r w:rsidRPr="001C369B">
              <w:t xml:space="preserve">See </w:t>
            </w:r>
            <w:r w:rsidRPr="001C369B">
              <w:rPr>
                <w:i/>
              </w:rPr>
              <w:t>Triple Data Encryption Algorithm.</w:t>
            </w:r>
          </w:p>
        </w:tc>
      </w:tr>
      <w:tr w:rsidR="007B4FE9" w:rsidRPr="001C369B">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00"/>
        </w:tblPrEx>
        <w:trPr>
          <w:cantSplit/>
        </w:trPr>
        <w:tc>
          <w:tcPr>
            <w:tcW w:w="2538" w:type="dxa"/>
          </w:tcPr>
          <w:p w:rsidR="007B4FE9" w:rsidRPr="001C369B" w:rsidRDefault="007B4FE9" w:rsidP="007B6CEC">
            <w:pPr>
              <w:pStyle w:val="TableTitle2"/>
              <w:keepLines w:val="0"/>
              <w:autoSpaceDE w:val="0"/>
              <w:autoSpaceDN w:val="0"/>
              <w:adjustRightInd w:val="0"/>
              <w:spacing w:before="60" w:after="60" w:line="240" w:lineRule="atLeast"/>
              <w:jc w:val="left"/>
              <w:rPr>
                <w:color w:val="000000"/>
                <w:sz w:val="20"/>
                <w:szCs w:val="22"/>
              </w:rPr>
            </w:pPr>
            <w:r w:rsidRPr="001C369B">
              <w:rPr>
                <w:color w:val="000000"/>
                <w:sz w:val="20"/>
                <w:szCs w:val="22"/>
              </w:rPr>
              <w:t>Triple-Length Key</w:t>
            </w:r>
          </w:p>
        </w:tc>
        <w:tc>
          <w:tcPr>
            <w:tcW w:w="7020" w:type="dxa"/>
          </w:tcPr>
          <w:p w:rsidR="007B4FE9" w:rsidRPr="001C369B" w:rsidRDefault="007B4FE9" w:rsidP="003E4046">
            <w:pPr>
              <w:pStyle w:val="StyleBodyTextArial11ptNotBoldNotItalicBlack"/>
              <w:spacing w:before="60" w:line="276" w:lineRule="auto"/>
            </w:pPr>
            <w:r w:rsidRPr="001C369B">
              <w:t>A cryptographic key having a length of 168 active bits plus 24 parity bits, used in conjunction with the TDES cryptographic algorithm.</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Truncation</w:t>
            </w:r>
          </w:p>
        </w:tc>
        <w:tc>
          <w:tcPr>
            <w:tcW w:w="7020" w:type="dxa"/>
          </w:tcPr>
          <w:p w:rsidR="00B6703E" w:rsidRPr="001C369B" w:rsidRDefault="00B6703E" w:rsidP="003E4046">
            <w:pPr>
              <w:pStyle w:val="hdglossary"/>
              <w:keepNext w:val="0"/>
              <w:widowControl w:val="0"/>
              <w:spacing w:before="60" w:after="60" w:line="276" w:lineRule="auto"/>
              <w:rPr>
                <w:b w:val="0"/>
                <w:sz w:val="20"/>
                <w:lang w:val="en-US"/>
              </w:rPr>
            </w:pPr>
            <w:r w:rsidRPr="001C369B">
              <w:rPr>
                <w:b w:val="0"/>
                <w:sz w:val="20"/>
                <w:lang w:val="en-US"/>
              </w:rPr>
              <w:t>Method of rendering the full PAN unreadable by permanently removing a segment of PAN data.</w:t>
            </w:r>
          </w:p>
        </w:tc>
      </w:tr>
      <w:tr w:rsidR="00B6703E" w:rsidRPr="001C369B">
        <w:trPr>
          <w:cantSplit/>
        </w:trPr>
        <w:tc>
          <w:tcPr>
            <w:tcW w:w="2538" w:type="dxa"/>
          </w:tcPr>
          <w:p w:rsidR="00B6703E" w:rsidRPr="001C369B" w:rsidRDefault="00B6703E" w:rsidP="007B6CEC">
            <w:pPr>
              <w:pStyle w:val="hdglossary"/>
              <w:keepNext w:val="0"/>
              <w:widowControl w:val="0"/>
              <w:spacing w:before="60" w:after="60" w:line="240" w:lineRule="atLeast"/>
              <w:rPr>
                <w:sz w:val="20"/>
                <w:lang w:val="en-US"/>
              </w:rPr>
            </w:pPr>
            <w:r w:rsidRPr="001C369B">
              <w:rPr>
                <w:sz w:val="20"/>
                <w:lang w:val="en-US"/>
              </w:rPr>
              <w:t xml:space="preserve">Unattended Payment </w:t>
            </w:r>
            <w:r w:rsidRPr="001C369B">
              <w:rPr>
                <w:sz w:val="20"/>
                <w:lang w:val="en-US"/>
              </w:rPr>
              <w:br/>
              <w:t>Terminal (UPT)</w:t>
            </w:r>
          </w:p>
        </w:tc>
        <w:tc>
          <w:tcPr>
            <w:tcW w:w="7020" w:type="dxa"/>
          </w:tcPr>
          <w:p w:rsidR="00B6703E" w:rsidRPr="001C369B" w:rsidRDefault="00B6703E" w:rsidP="003E4046">
            <w:pPr>
              <w:pStyle w:val="hdglossary"/>
              <w:keepNext w:val="0"/>
              <w:widowControl w:val="0"/>
              <w:spacing w:before="60" w:after="60" w:line="276" w:lineRule="auto"/>
              <w:rPr>
                <w:b w:val="0"/>
                <w:sz w:val="20"/>
                <w:lang w:val="en-US"/>
              </w:rPr>
            </w:pPr>
            <w:r w:rsidRPr="001C369B">
              <w:rPr>
                <w:b w:val="0"/>
                <w:sz w:val="20"/>
                <w:lang w:val="en-US"/>
              </w:rPr>
              <w:t xml:space="preserve">A POS POI device where the transaction is initiated by the cardholder, and there is no immediate merchant support available. These include terminals such as: </w:t>
            </w:r>
          </w:p>
          <w:p w:rsidR="00B6703E" w:rsidRPr="001C369B" w:rsidRDefault="00B6703E" w:rsidP="00387E9D">
            <w:pPr>
              <w:pStyle w:val="hdglossary"/>
              <w:keepNext w:val="0"/>
              <w:widowControl w:val="0"/>
              <w:numPr>
                <w:ilvl w:val="0"/>
                <w:numId w:val="56"/>
              </w:numPr>
              <w:tabs>
                <w:tab w:val="clear" w:pos="432"/>
              </w:tabs>
              <w:spacing w:before="60" w:after="60" w:line="276" w:lineRule="auto"/>
              <w:ind w:hanging="270"/>
              <w:rPr>
                <w:b w:val="0"/>
                <w:sz w:val="20"/>
                <w:lang w:val="en-US"/>
              </w:rPr>
            </w:pPr>
            <w:r w:rsidRPr="001C369B">
              <w:rPr>
                <w:b w:val="0"/>
                <w:sz w:val="20"/>
                <w:lang w:val="en-US"/>
              </w:rPr>
              <w:t>Automated fuel dispensers</w:t>
            </w:r>
          </w:p>
          <w:p w:rsidR="00B6703E" w:rsidRPr="001C369B" w:rsidRDefault="00B6703E" w:rsidP="00387E9D">
            <w:pPr>
              <w:pStyle w:val="hdglossary"/>
              <w:keepNext w:val="0"/>
              <w:widowControl w:val="0"/>
              <w:numPr>
                <w:ilvl w:val="0"/>
                <w:numId w:val="56"/>
              </w:numPr>
              <w:tabs>
                <w:tab w:val="clear" w:pos="432"/>
              </w:tabs>
              <w:spacing w:before="60" w:after="60" w:line="276" w:lineRule="auto"/>
              <w:ind w:hanging="270"/>
              <w:rPr>
                <w:b w:val="0"/>
                <w:sz w:val="20"/>
                <w:lang w:val="en-US"/>
              </w:rPr>
            </w:pPr>
            <w:r w:rsidRPr="001C369B">
              <w:rPr>
                <w:b w:val="0"/>
                <w:sz w:val="20"/>
                <w:lang w:val="en-US"/>
              </w:rPr>
              <w:t>Kiosks</w:t>
            </w:r>
          </w:p>
          <w:p w:rsidR="00B6703E" w:rsidRPr="001C369B" w:rsidRDefault="00B6703E" w:rsidP="00387E9D">
            <w:pPr>
              <w:pStyle w:val="hdglossary"/>
              <w:keepNext w:val="0"/>
              <w:widowControl w:val="0"/>
              <w:numPr>
                <w:ilvl w:val="0"/>
                <w:numId w:val="56"/>
              </w:numPr>
              <w:tabs>
                <w:tab w:val="clear" w:pos="432"/>
              </w:tabs>
              <w:spacing w:before="60" w:after="60" w:line="276" w:lineRule="auto"/>
              <w:ind w:hanging="270"/>
              <w:rPr>
                <w:b w:val="0"/>
                <w:sz w:val="20"/>
                <w:lang w:val="en-US"/>
              </w:rPr>
            </w:pPr>
            <w:r w:rsidRPr="001C369B">
              <w:rPr>
                <w:b w:val="0"/>
                <w:sz w:val="20"/>
                <w:lang w:val="en-US"/>
              </w:rPr>
              <w:t>Self-service devices – ticketing/vending or car parking terminals</w:t>
            </w:r>
          </w:p>
        </w:tc>
      </w:tr>
      <w:tr w:rsidR="007B4FE9" w:rsidRPr="001C369B">
        <w:trPr>
          <w:cantSplit/>
        </w:trPr>
        <w:tc>
          <w:tcPr>
            <w:tcW w:w="2538" w:type="dxa"/>
            <w:tcBorders>
              <w:top w:val="single" w:sz="4" w:space="0" w:color="A6A6A6"/>
              <w:bottom w:val="single" w:sz="4" w:space="0" w:color="A6A6A6"/>
              <w:right w:val="single" w:sz="4" w:space="0" w:color="A6A6A6"/>
            </w:tcBorders>
          </w:tcPr>
          <w:p w:rsidR="007B4FE9" w:rsidRPr="001C369B" w:rsidRDefault="007B4FE9" w:rsidP="00A914E8">
            <w:pPr>
              <w:pStyle w:val="hdglossary"/>
              <w:widowControl w:val="0"/>
              <w:spacing w:before="60" w:after="60" w:line="240" w:lineRule="atLeast"/>
              <w:rPr>
                <w:sz w:val="20"/>
                <w:lang w:val="en-US"/>
              </w:rPr>
            </w:pPr>
            <w:r w:rsidRPr="001C369B">
              <w:rPr>
                <w:sz w:val="20"/>
                <w:lang w:val="en-US"/>
              </w:rPr>
              <w:t xml:space="preserve">Unprotected </w:t>
            </w:r>
            <w:r w:rsidR="00A914E8" w:rsidRPr="001C369B">
              <w:rPr>
                <w:sz w:val="20"/>
                <w:lang w:val="en-US"/>
              </w:rPr>
              <w:t>Memory</w:t>
            </w:r>
          </w:p>
        </w:tc>
        <w:tc>
          <w:tcPr>
            <w:tcW w:w="7020" w:type="dxa"/>
            <w:tcBorders>
              <w:top w:val="single" w:sz="4" w:space="0" w:color="A6A6A6"/>
              <w:left w:val="single" w:sz="4" w:space="0" w:color="A6A6A6"/>
              <w:bottom w:val="single" w:sz="4" w:space="0" w:color="A6A6A6"/>
            </w:tcBorders>
          </w:tcPr>
          <w:p w:rsidR="007B4FE9" w:rsidRPr="001C369B" w:rsidRDefault="007B4FE9" w:rsidP="003E4046">
            <w:pPr>
              <w:pStyle w:val="hdglossary"/>
              <w:spacing w:before="60" w:after="60" w:line="276" w:lineRule="auto"/>
              <w:rPr>
                <w:b w:val="0"/>
                <w:sz w:val="20"/>
                <w:lang w:val="en-US"/>
              </w:rPr>
            </w:pPr>
            <w:r w:rsidRPr="001C369B">
              <w:rPr>
                <w:b w:val="0"/>
                <w:sz w:val="20"/>
                <w:lang w:val="en-US"/>
              </w:rPr>
              <w:t>Data retained within components, devices, and recording media that reside outside the cryptographic boundary of a secure cryptographic device.</w:t>
            </w:r>
          </w:p>
        </w:tc>
      </w:tr>
      <w:tr w:rsidR="007B4FE9" w:rsidRPr="001C369B">
        <w:trPr>
          <w:cantSplit/>
        </w:trPr>
        <w:tc>
          <w:tcPr>
            <w:tcW w:w="2538" w:type="dxa"/>
            <w:tcBorders>
              <w:top w:val="single" w:sz="4" w:space="0" w:color="A6A6A6"/>
              <w:bottom w:val="single" w:sz="4" w:space="0" w:color="A6A6A6"/>
              <w:right w:val="single" w:sz="4" w:space="0" w:color="A6A6A6"/>
            </w:tcBorders>
          </w:tcPr>
          <w:p w:rsidR="007B4FE9" w:rsidRPr="001C369B" w:rsidRDefault="007B4FE9" w:rsidP="00A914E8">
            <w:pPr>
              <w:pStyle w:val="hdglossary"/>
              <w:widowControl w:val="0"/>
              <w:spacing w:before="60" w:after="60" w:line="240" w:lineRule="atLeast"/>
              <w:rPr>
                <w:sz w:val="20"/>
                <w:lang w:val="en-US"/>
              </w:rPr>
            </w:pPr>
            <w:r w:rsidRPr="001C369B">
              <w:rPr>
                <w:sz w:val="20"/>
                <w:lang w:val="en-US"/>
              </w:rPr>
              <w:t xml:space="preserve">Variant of a </w:t>
            </w:r>
            <w:r w:rsidR="00A914E8" w:rsidRPr="001C369B">
              <w:rPr>
                <w:sz w:val="20"/>
                <w:lang w:val="en-US"/>
              </w:rPr>
              <w:t>Key</w:t>
            </w:r>
          </w:p>
        </w:tc>
        <w:tc>
          <w:tcPr>
            <w:tcW w:w="7020" w:type="dxa"/>
            <w:tcBorders>
              <w:top w:val="single" w:sz="4" w:space="0" w:color="A6A6A6"/>
              <w:left w:val="single" w:sz="4" w:space="0" w:color="A6A6A6"/>
              <w:bottom w:val="single" w:sz="4" w:space="0" w:color="A6A6A6"/>
            </w:tcBorders>
          </w:tcPr>
          <w:p w:rsidR="007B4FE9" w:rsidRPr="001C369B" w:rsidRDefault="007B4FE9" w:rsidP="003E4046">
            <w:pPr>
              <w:pStyle w:val="hdglossary"/>
              <w:spacing w:before="60" w:after="60" w:line="276" w:lineRule="auto"/>
              <w:rPr>
                <w:b w:val="0"/>
                <w:sz w:val="20"/>
                <w:lang w:val="en-US"/>
              </w:rPr>
            </w:pPr>
            <w:r w:rsidRPr="001C369B">
              <w:rPr>
                <w:b w:val="0"/>
                <w:sz w:val="20"/>
                <w:lang w:val="en-US"/>
              </w:rPr>
              <w:t>A new key formed by a process (which need not be secret) with the original key, such that one or more of the non-parity bits of the new key differ from the corresponding bits of the original key.</w:t>
            </w:r>
          </w:p>
        </w:tc>
      </w:tr>
      <w:tr w:rsidR="007B4FE9" w:rsidRPr="001C369B">
        <w:trPr>
          <w:cantSplit/>
        </w:trPr>
        <w:tc>
          <w:tcPr>
            <w:tcW w:w="2538" w:type="dxa"/>
            <w:tcBorders>
              <w:top w:val="single" w:sz="4" w:space="0" w:color="A6A6A6"/>
              <w:bottom w:val="single" w:sz="4" w:space="0" w:color="A6A6A6"/>
              <w:right w:val="single" w:sz="4" w:space="0" w:color="A6A6A6"/>
            </w:tcBorders>
          </w:tcPr>
          <w:p w:rsidR="007B4FE9" w:rsidRPr="001C369B" w:rsidRDefault="007B4FE9" w:rsidP="00A914E8">
            <w:pPr>
              <w:pStyle w:val="hdglossary"/>
              <w:widowControl w:val="0"/>
              <w:spacing w:before="60" w:after="60" w:line="240" w:lineRule="atLeast"/>
              <w:rPr>
                <w:sz w:val="20"/>
                <w:lang w:val="en-US"/>
              </w:rPr>
            </w:pPr>
            <w:r w:rsidRPr="001C369B">
              <w:rPr>
                <w:sz w:val="20"/>
                <w:lang w:val="en-US"/>
              </w:rPr>
              <w:t xml:space="preserve">Working </w:t>
            </w:r>
            <w:r w:rsidR="00A914E8" w:rsidRPr="001C369B">
              <w:rPr>
                <w:sz w:val="20"/>
                <w:lang w:val="en-US"/>
              </w:rPr>
              <w:t>Key</w:t>
            </w:r>
          </w:p>
        </w:tc>
        <w:tc>
          <w:tcPr>
            <w:tcW w:w="7020" w:type="dxa"/>
            <w:tcBorders>
              <w:top w:val="single" w:sz="4" w:space="0" w:color="A6A6A6"/>
              <w:left w:val="single" w:sz="4" w:space="0" w:color="A6A6A6"/>
              <w:bottom w:val="single" w:sz="4" w:space="0" w:color="A6A6A6"/>
            </w:tcBorders>
          </w:tcPr>
          <w:p w:rsidR="007B4FE9" w:rsidRPr="001C369B" w:rsidRDefault="007B4FE9" w:rsidP="003E4046">
            <w:pPr>
              <w:pStyle w:val="hdglossary"/>
              <w:spacing w:before="60" w:after="60" w:line="276" w:lineRule="auto"/>
              <w:rPr>
                <w:b w:val="0"/>
                <w:sz w:val="20"/>
                <w:lang w:val="en-US"/>
              </w:rPr>
            </w:pPr>
            <w:r w:rsidRPr="001C369B">
              <w:rPr>
                <w:b w:val="0"/>
                <w:sz w:val="20"/>
                <w:lang w:val="en-US"/>
              </w:rPr>
              <w:t>A key used to cryptographically process the transaction. A working key is sometimes referred to as a data key, communications key, session key, or transaction key.</w:t>
            </w:r>
          </w:p>
        </w:tc>
      </w:tr>
      <w:tr w:rsidR="007B4FE9" w:rsidRPr="001C369B">
        <w:trPr>
          <w:cantSplit/>
        </w:trPr>
        <w:tc>
          <w:tcPr>
            <w:tcW w:w="2538" w:type="dxa"/>
            <w:tcBorders>
              <w:top w:val="single" w:sz="4" w:space="0" w:color="A6A6A6"/>
              <w:bottom w:val="single" w:sz="4" w:space="0" w:color="A6A6A6"/>
              <w:right w:val="single" w:sz="4" w:space="0" w:color="A6A6A6"/>
            </w:tcBorders>
          </w:tcPr>
          <w:p w:rsidR="007B4FE9" w:rsidRPr="001C369B" w:rsidRDefault="007B4FE9" w:rsidP="007B6CEC">
            <w:pPr>
              <w:pStyle w:val="hdglossary"/>
              <w:widowControl w:val="0"/>
              <w:spacing w:before="60" w:after="60" w:line="240" w:lineRule="atLeast"/>
              <w:rPr>
                <w:sz w:val="20"/>
                <w:lang w:val="en-US"/>
              </w:rPr>
            </w:pPr>
            <w:r w:rsidRPr="001C369B">
              <w:rPr>
                <w:sz w:val="20"/>
                <w:lang w:val="en-US"/>
              </w:rPr>
              <w:t>XOR</w:t>
            </w:r>
          </w:p>
        </w:tc>
        <w:tc>
          <w:tcPr>
            <w:tcW w:w="7020" w:type="dxa"/>
            <w:tcBorders>
              <w:top w:val="single" w:sz="4" w:space="0" w:color="A6A6A6"/>
              <w:left w:val="single" w:sz="4" w:space="0" w:color="A6A6A6"/>
              <w:bottom w:val="single" w:sz="4" w:space="0" w:color="A6A6A6"/>
            </w:tcBorders>
          </w:tcPr>
          <w:p w:rsidR="007B4FE9" w:rsidRPr="001C369B" w:rsidRDefault="007B4FE9" w:rsidP="003E4046">
            <w:pPr>
              <w:pStyle w:val="hdglossary"/>
              <w:spacing w:before="60" w:after="60" w:line="276" w:lineRule="auto"/>
              <w:rPr>
                <w:b w:val="0"/>
                <w:sz w:val="20"/>
                <w:lang w:val="en-US"/>
              </w:rPr>
            </w:pPr>
            <w:r w:rsidRPr="001C369B">
              <w:rPr>
                <w:b w:val="0"/>
                <w:sz w:val="20"/>
                <w:lang w:val="en-US"/>
              </w:rPr>
              <w:t xml:space="preserve">See </w:t>
            </w:r>
            <w:r w:rsidRPr="001C369B">
              <w:rPr>
                <w:b w:val="0"/>
                <w:i/>
                <w:sz w:val="20"/>
                <w:lang w:val="en-US"/>
              </w:rPr>
              <w:t>Exclusive-Or.</w:t>
            </w:r>
          </w:p>
        </w:tc>
      </w:tr>
      <w:tr w:rsidR="007B4FE9" w:rsidRPr="001C369B">
        <w:trPr>
          <w:cantSplit/>
        </w:trPr>
        <w:tc>
          <w:tcPr>
            <w:tcW w:w="2538" w:type="dxa"/>
            <w:tcBorders>
              <w:top w:val="single" w:sz="4" w:space="0" w:color="A6A6A6"/>
              <w:bottom w:val="single" w:sz="4" w:space="0" w:color="A6A6A6"/>
              <w:right w:val="single" w:sz="4" w:space="0" w:color="A6A6A6"/>
            </w:tcBorders>
          </w:tcPr>
          <w:p w:rsidR="007B4FE9" w:rsidRPr="001C369B" w:rsidRDefault="007B4FE9" w:rsidP="007B6CEC">
            <w:pPr>
              <w:pStyle w:val="hdglossary"/>
              <w:widowControl w:val="0"/>
              <w:spacing w:before="60" w:after="60" w:line="240" w:lineRule="atLeast"/>
              <w:rPr>
                <w:sz w:val="20"/>
                <w:lang w:val="en-US"/>
              </w:rPr>
            </w:pPr>
            <w:r w:rsidRPr="001C369B">
              <w:rPr>
                <w:sz w:val="20"/>
                <w:lang w:val="en-US"/>
              </w:rPr>
              <w:t>Zeroize</w:t>
            </w:r>
          </w:p>
        </w:tc>
        <w:tc>
          <w:tcPr>
            <w:tcW w:w="7020" w:type="dxa"/>
            <w:tcBorders>
              <w:top w:val="single" w:sz="4" w:space="0" w:color="A6A6A6"/>
              <w:left w:val="single" w:sz="4" w:space="0" w:color="A6A6A6"/>
              <w:bottom w:val="single" w:sz="4" w:space="0" w:color="A6A6A6"/>
            </w:tcBorders>
          </w:tcPr>
          <w:p w:rsidR="007B4FE9" w:rsidRPr="001C369B" w:rsidRDefault="007B4FE9" w:rsidP="003E4046">
            <w:pPr>
              <w:pStyle w:val="hdglossary"/>
              <w:spacing w:before="60" w:after="60" w:line="276" w:lineRule="auto"/>
              <w:rPr>
                <w:b w:val="0"/>
                <w:sz w:val="20"/>
                <w:lang w:val="en-US"/>
              </w:rPr>
            </w:pPr>
            <w:r w:rsidRPr="001C369B">
              <w:rPr>
                <w:b w:val="0"/>
                <w:sz w:val="20"/>
                <w:lang w:val="en-US"/>
              </w:rPr>
              <w:t>The degaussing, erasing, or overwriting of electronically stored data so as to prevent recovery of the data.</w:t>
            </w:r>
          </w:p>
        </w:tc>
      </w:tr>
    </w:tbl>
    <w:p w:rsidR="00B6703E" w:rsidRPr="001C369B" w:rsidRDefault="00B6703E" w:rsidP="007B4FE9">
      <w:pPr>
        <w:pStyle w:val="TableEnd"/>
      </w:pPr>
    </w:p>
    <w:sectPr w:rsidR="00B6703E" w:rsidRPr="001C369B" w:rsidSect="00F8177E">
      <w:footnotePr>
        <w:numFmt w:val="upperLetter"/>
      </w:footnotePr>
      <w:type w:val="continuous"/>
      <w:pgSz w:w="12240" w:h="15840"/>
      <w:pgMar w:top="1656" w:right="1440" w:bottom="1440" w:left="144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952" w:rsidRDefault="00557952">
      <w:r>
        <w:separator/>
      </w:r>
    </w:p>
  </w:endnote>
  <w:endnote w:type="continuationSeparator" w:id="0">
    <w:p w:rsidR="00557952" w:rsidRDefault="0055795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rutiger 45 Light">
    <w:panose1 w:val="00000000000000000000"/>
    <w:charset w:val="00"/>
    <w:family w:val="auto"/>
    <w:notTrueType/>
    <w:pitch w:val="variable"/>
    <w:sig w:usb0="00000003" w:usb1="00000000" w:usb2="00000000" w:usb3="00000000" w:csb0="00000001" w:csb1="00000000"/>
  </w:font>
  <w:font w:name="Frutiger 55 Roman">
    <w:panose1 w:val="00000000000000000000"/>
    <w:charset w:val="00"/>
    <w:family w:val="auto"/>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Bold">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notTrueType/>
    <w:pitch w:val="variable"/>
    <w:sig w:usb0="00000003" w:usb1="00000000" w:usb2="00000000" w:usb3="00000000" w:csb0="00000001" w:csb1="00000000"/>
  </w:font>
  <w:font w:name="Bitstream Vera Sans Mono">
    <w:altName w:val="Lucida Console"/>
    <w:panose1 w:val="020B0609030804020204"/>
    <w:charset w:val="00"/>
    <w:family w:val="modern"/>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Monaco">
    <w:altName w:val="Courier New"/>
    <w:panose1 w:val="00000000000000000000"/>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530" w:rsidRPr="00A42B3B" w:rsidRDefault="00122530">
    <w:pPr>
      <w:pStyle w:val="BodyText"/>
      <w:pBdr>
        <w:top w:val="single" w:sz="4" w:space="1" w:color="auto"/>
      </w:pBdr>
      <w:tabs>
        <w:tab w:val="right" w:pos="9360"/>
      </w:tabs>
      <w:spacing w:before="0" w:after="0"/>
      <w:rPr>
        <w:i/>
        <w:iCs/>
      </w:rPr>
    </w:pPr>
    <w:r w:rsidRPr="00A42B3B">
      <w:rPr>
        <w:i/>
        <w:iCs/>
      </w:rPr>
      <w:t xml:space="preserve">Payment Card Industry </w:t>
    </w:r>
    <w:r>
      <w:rPr>
        <w:i/>
        <w:iCs/>
      </w:rPr>
      <w:t>PTS POI</w:t>
    </w:r>
    <w:r w:rsidRPr="00A42B3B">
      <w:rPr>
        <w:i/>
        <w:iCs/>
      </w:rPr>
      <w:t xml:space="preserve"> Security Requirements v</w:t>
    </w:r>
    <w:r>
      <w:rPr>
        <w:i/>
        <w:iCs/>
      </w:rPr>
      <w:t>3.1</w:t>
    </w:r>
    <w:r>
      <w:rPr>
        <w:i/>
        <w:iCs/>
      </w:rPr>
      <w:tab/>
      <w:t>July 2011</w:t>
    </w:r>
  </w:p>
  <w:p w:rsidR="00122530" w:rsidRPr="00A42B3B" w:rsidRDefault="00122530">
    <w:pPr>
      <w:pStyle w:val="BodyText"/>
      <w:pBdr>
        <w:top w:val="single" w:sz="4" w:space="1" w:color="auto"/>
      </w:pBdr>
      <w:tabs>
        <w:tab w:val="right" w:pos="9360"/>
      </w:tabs>
      <w:spacing w:before="0" w:after="0"/>
      <w:rPr>
        <w:i/>
        <w:iCs/>
      </w:rPr>
    </w:pPr>
    <w:r w:rsidRPr="00A42B3B">
      <w:rPr>
        <w:i/>
        <w:iCs/>
      </w:rPr>
      <w:t>Copyright 20</w:t>
    </w:r>
    <w:r>
      <w:rPr>
        <w:i/>
        <w:iCs/>
      </w:rPr>
      <w:t>11</w:t>
    </w:r>
    <w:r w:rsidRPr="00A42B3B">
      <w:rPr>
        <w:i/>
        <w:iCs/>
      </w:rPr>
      <w:t xml:space="preserve"> PCI Security Standards Council LLC</w:t>
    </w:r>
    <w:r w:rsidRPr="00A42B3B">
      <w:rPr>
        <w:i/>
        <w:iCs/>
      </w:rPr>
      <w:tab/>
      <w:t xml:space="preserve">Page </w:t>
    </w:r>
    <w:r w:rsidRPr="00A42B3B">
      <w:rPr>
        <w:rStyle w:val="PageNumber"/>
        <w:rFonts w:cs="Arial"/>
        <w:i/>
        <w:iCs/>
      </w:rPr>
      <w:fldChar w:fldCharType="begin"/>
    </w:r>
    <w:r w:rsidRPr="00A42B3B">
      <w:rPr>
        <w:rStyle w:val="PageNumber"/>
        <w:rFonts w:cs="Arial"/>
        <w:i/>
        <w:iCs/>
      </w:rPr>
      <w:instrText xml:space="preserve"> PAGE </w:instrText>
    </w:r>
    <w:r w:rsidRPr="00A42B3B">
      <w:rPr>
        <w:rStyle w:val="PageNumber"/>
        <w:rFonts w:cs="Arial"/>
        <w:i/>
        <w:iCs/>
      </w:rPr>
      <w:fldChar w:fldCharType="separate"/>
    </w:r>
    <w:r>
      <w:rPr>
        <w:rStyle w:val="PageNumber"/>
        <w:rFonts w:cs="Arial"/>
        <w:i/>
        <w:iCs/>
        <w:noProof/>
      </w:rPr>
      <w:t>4</w:t>
    </w:r>
    <w:r w:rsidRPr="00A42B3B">
      <w:rPr>
        <w:rStyle w:val="PageNumber"/>
        <w:rFonts w:cs="Arial"/>
        <w:i/>
        <w:iC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530" w:rsidRPr="009B0DB4" w:rsidRDefault="00122530">
    <w:pPr>
      <w:pStyle w:val="BodyText"/>
      <w:tabs>
        <w:tab w:val="right" w:pos="936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530" w:rsidRPr="00B55055" w:rsidRDefault="00122530">
    <w:pPr>
      <w:pStyle w:val="BodyText"/>
      <w:pBdr>
        <w:top w:val="single" w:sz="4" w:space="1" w:color="auto"/>
      </w:pBdr>
      <w:tabs>
        <w:tab w:val="right" w:pos="9360"/>
      </w:tabs>
      <w:spacing w:before="0" w:after="0"/>
      <w:rPr>
        <w:i/>
        <w:iCs/>
        <w:sz w:val="18"/>
      </w:rPr>
    </w:pPr>
    <w:r w:rsidRPr="00B55055">
      <w:rPr>
        <w:i/>
        <w:iCs/>
        <w:sz w:val="18"/>
      </w:rPr>
      <w:t>Payment Card Industry PTS POI Security Requirements v4.</w:t>
    </w:r>
    <w:r>
      <w:rPr>
        <w:i/>
        <w:iCs/>
        <w:sz w:val="18"/>
      </w:rPr>
      <w:t>0</w:t>
    </w:r>
    <w:r w:rsidRPr="00B55055">
      <w:rPr>
        <w:i/>
        <w:iCs/>
        <w:sz w:val="18"/>
      </w:rPr>
      <w:tab/>
    </w:r>
    <w:r>
      <w:rPr>
        <w:i/>
        <w:iCs/>
        <w:sz w:val="18"/>
      </w:rPr>
      <w:t>June</w:t>
    </w:r>
    <w:r w:rsidRPr="00B55055">
      <w:rPr>
        <w:i/>
        <w:iCs/>
        <w:sz w:val="18"/>
      </w:rPr>
      <w:t xml:space="preserve"> 2013</w:t>
    </w:r>
  </w:p>
  <w:p w:rsidR="00122530" w:rsidRPr="00B55055" w:rsidRDefault="00122530">
    <w:pPr>
      <w:pStyle w:val="BodyText"/>
      <w:pBdr>
        <w:top w:val="single" w:sz="4" w:space="1" w:color="auto"/>
      </w:pBdr>
      <w:tabs>
        <w:tab w:val="right" w:pos="9360"/>
      </w:tabs>
      <w:spacing w:before="0" w:after="0"/>
      <w:rPr>
        <w:i/>
        <w:iCs/>
        <w:sz w:val="18"/>
      </w:rPr>
    </w:pPr>
    <w:r w:rsidRPr="00B55055">
      <w:rPr>
        <w:i/>
        <w:iCs/>
        <w:sz w:val="18"/>
      </w:rPr>
      <w:t>Copyright 2013 PCI Security Standards Council LLC</w:t>
    </w:r>
    <w:r w:rsidRPr="00B55055">
      <w:rPr>
        <w:i/>
        <w:iCs/>
        <w:sz w:val="18"/>
      </w:rPr>
      <w:tab/>
      <w:t xml:space="preserve">Page </w:t>
    </w:r>
    <w:r w:rsidRPr="00B55055">
      <w:rPr>
        <w:rStyle w:val="PageNumber"/>
        <w:rFonts w:cs="Arial"/>
        <w:i/>
        <w:iCs/>
        <w:sz w:val="18"/>
      </w:rPr>
      <w:fldChar w:fldCharType="begin"/>
    </w:r>
    <w:r w:rsidRPr="00B55055">
      <w:rPr>
        <w:rStyle w:val="PageNumber"/>
        <w:rFonts w:cs="Arial"/>
        <w:i/>
        <w:iCs/>
        <w:sz w:val="18"/>
      </w:rPr>
      <w:instrText xml:space="preserve"> PAGE </w:instrText>
    </w:r>
    <w:r w:rsidRPr="00B55055">
      <w:rPr>
        <w:rStyle w:val="PageNumber"/>
        <w:rFonts w:cs="Arial"/>
        <w:i/>
        <w:iCs/>
        <w:sz w:val="18"/>
      </w:rPr>
      <w:fldChar w:fldCharType="separate"/>
    </w:r>
    <w:r w:rsidR="000F01E2">
      <w:rPr>
        <w:rStyle w:val="PageNumber"/>
        <w:rFonts w:cs="Arial"/>
        <w:i/>
        <w:iCs/>
        <w:noProof/>
        <w:sz w:val="18"/>
      </w:rPr>
      <w:t>42</w:t>
    </w:r>
    <w:r w:rsidRPr="00B55055">
      <w:rPr>
        <w:rStyle w:val="PageNumber"/>
        <w:rFonts w:cs="Arial"/>
        <w:i/>
        <w:iCs/>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952" w:rsidRDefault="00557952">
      <w:r>
        <w:separator/>
      </w:r>
    </w:p>
  </w:footnote>
  <w:footnote w:type="continuationSeparator" w:id="0">
    <w:p w:rsidR="00557952" w:rsidRDefault="00557952">
      <w:r>
        <w:continuationSeparator/>
      </w:r>
    </w:p>
  </w:footnote>
  <w:footnote w:id="1">
    <w:p w:rsidR="00122530" w:rsidRDefault="00122530" w:rsidP="00FF7275">
      <w:pPr>
        <w:pStyle w:val="FootnoteText"/>
        <w:ind w:left="180" w:hanging="180"/>
      </w:pPr>
      <w:r w:rsidRPr="00197D9B">
        <w:rPr>
          <w:rStyle w:val="FootnoteReference"/>
          <w:vertAlign w:val="baseline"/>
        </w:rPr>
        <w:t>*</w:t>
      </w:r>
      <w:r w:rsidRPr="00197D9B">
        <w:t xml:space="preserve"> </w:t>
      </w:r>
      <w:r w:rsidRPr="00197D9B">
        <w:tab/>
      </w:r>
      <w:r w:rsidRPr="00197D9B">
        <w:rPr>
          <w:sz w:val="18"/>
        </w:rPr>
        <w:t xml:space="preserve">Fields marked with an asterisk (*) will be used in the </w:t>
      </w:r>
      <w:r w:rsidRPr="00197D9B">
        <w:rPr>
          <w:i/>
          <w:sz w:val="18"/>
        </w:rPr>
        <w:t>PCI SSC Approved PIN Transaction Security Devices Approval List</w:t>
      </w:r>
      <w:r w:rsidRPr="00197D9B">
        <w:rPr>
          <w:sz w:val="18"/>
        </w:rPr>
        <w:t>.</w:t>
      </w:r>
    </w:p>
  </w:footnote>
  <w:footnote w:id="2">
    <w:p w:rsidR="00122530" w:rsidRDefault="00122530" w:rsidP="00FF7275">
      <w:pPr>
        <w:pStyle w:val="FootnoteText"/>
        <w:ind w:left="180" w:hanging="180"/>
      </w:pPr>
      <w:r>
        <w:rPr>
          <w:rStyle w:val="FootnoteReference"/>
        </w:rPr>
        <w:footnoteRef/>
      </w:r>
      <w:r>
        <w:t xml:space="preserve"> </w:t>
      </w:r>
      <w:r>
        <w:tab/>
      </w:r>
      <w:r w:rsidRPr="00197D9B">
        <w:rPr>
          <w:sz w:val="18"/>
        </w:rPr>
        <w:t>See “Optional Use of Variables in the Identifier,” following page.</w:t>
      </w:r>
    </w:p>
  </w:footnote>
  <w:footnote w:id="3">
    <w:p w:rsidR="00122530" w:rsidRDefault="00122530" w:rsidP="008E4EC9">
      <w:pPr>
        <w:pStyle w:val="FootnoteText"/>
      </w:pPr>
      <w:r>
        <w:rPr>
          <w:rStyle w:val="FootnoteReference"/>
        </w:rPr>
        <w:footnoteRef/>
      </w:r>
      <w:r>
        <w:t xml:space="preserve"> </w:t>
      </w:r>
      <w:r w:rsidRPr="009B0059">
        <w:t>As defined in Appendix B of the</w:t>
      </w:r>
      <w:r w:rsidRPr="009B0059">
        <w:rPr>
          <w:i/>
          <w:iCs/>
        </w:rPr>
        <w:t xml:space="preserve"> PCI PTS POI DTRs.</w:t>
      </w:r>
    </w:p>
  </w:footnote>
  <w:footnote w:id="4">
    <w:p w:rsidR="00122530" w:rsidRDefault="00122530">
      <w:pPr>
        <w:pStyle w:val="FootnoteText"/>
      </w:pPr>
      <w:r>
        <w:rPr>
          <w:rStyle w:val="FootnoteReference"/>
        </w:rPr>
        <w:footnoteRef/>
      </w:r>
      <w:r>
        <w:t xml:space="preserve"> </w:t>
      </w:r>
      <w:r w:rsidRPr="009B0059">
        <w:t>As defined in Appendix B of the</w:t>
      </w:r>
      <w:r w:rsidRPr="009B0059">
        <w:rPr>
          <w:i/>
          <w:iCs/>
        </w:rPr>
        <w:t xml:space="preserve"> PCI PTS POI DTRs</w:t>
      </w:r>
      <w:r>
        <w:rPr>
          <w:i/>
          <w:iCs/>
        </w:rPr>
        <w:t>.</w:t>
      </w:r>
    </w:p>
  </w:footnote>
  <w:footnote w:id="5">
    <w:p w:rsidR="00122530" w:rsidRDefault="00122530">
      <w:pPr>
        <w:pStyle w:val="FootnoteText"/>
      </w:pPr>
      <w:r>
        <w:rPr>
          <w:rStyle w:val="FootnoteReference"/>
        </w:rPr>
        <w:footnoteRef/>
      </w:r>
      <w:r>
        <w:t xml:space="preserve"> As defined in Appendix B of the </w:t>
      </w:r>
      <w:r w:rsidRPr="006149AF">
        <w:rPr>
          <w:i/>
        </w:rPr>
        <w:t>PCI PTS POI DTRs.</w:t>
      </w:r>
    </w:p>
  </w:footnote>
  <w:footnote w:id="6">
    <w:p w:rsidR="00122530" w:rsidRDefault="00122530">
      <w:pPr>
        <w:pStyle w:val="FootnoteText"/>
      </w:pPr>
      <w:r>
        <w:rPr>
          <w:rStyle w:val="FootnoteReference"/>
        </w:rPr>
        <w:footnoteRef/>
      </w:r>
      <w:r>
        <w:t xml:space="preserve"> As defined in Appendix B of the </w:t>
      </w:r>
      <w:r w:rsidRPr="006149AF">
        <w:rPr>
          <w:i/>
        </w:rPr>
        <w:t>PCI PTS POI DTRs</w:t>
      </w:r>
      <w:r>
        <w:rPr>
          <w:i/>
        </w:rPr>
        <w:t>.</w:t>
      </w:r>
    </w:p>
  </w:footnote>
  <w:footnote w:id="7">
    <w:p w:rsidR="00122530" w:rsidRDefault="00122530">
      <w:pPr>
        <w:pStyle w:val="FootnoteText"/>
      </w:pPr>
      <w:r>
        <w:rPr>
          <w:rStyle w:val="FootnoteReference"/>
        </w:rPr>
        <w:footnoteRef/>
      </w:r>
      <w:r>
        <w:t xml:space="preserve"> </w:t>
      </w:r>
      <w:r w:rsidRPr="005C1896">
        <w:rPr>
          <w:color w:val="000000"/>
        </w:rPr>
        <w:t xml:space="preserve">As defined in Appendix B of the </w:t>
      </w:r>
      <w:r w:rsidRPr="00197D9B">
        <w:rPr>
          <w:i/>
          <w:color w:val="000000"/>
        </w:rPr>
        <w:t>PCI PTS POI DTRs.</w:t>
      </w:r>
    </w:p>
  </w:footnote>
  <w:footnote w:id="8">
    <w:p w:rsidR="00122530" w:rsidRDefault="00122530">
      <w:pPr>
        <w:pStyle w:val="FootnoteText"/>
      </w:pPr>
      <w:r>
        <w:rPr>
          <w:rStyle w:val="FootnoteReference"/>
        </w:rPr>
        <w:footnoteRef/>
      </w:r>
      <w:r>
        <w:t xml:space="preserve"> As defined in Appendix B of the </w:t>
      </w:r>
      <w:r w:rsidRPr="006149AF">
        <w:rPr>
          <w:i/>
        </w:rPr>
        <w:t>PCI PTS POI DTRs.</w:t>
      </w:r>
    </w:p>
  </w:footnote>
  <w:footnote w:id="9">
    <w:p w:rsidR="00122530" w:rsidRDefault="00122530" w:rsidP="00303908">
      <w:pPr>
        <w:pStyle w:val="FootnoteText"/>
      </w:pPr>
      <w:r>
        <w:rPr>
          <w:rStyle w:val="FootnoteReference"/>
        </w:rPr>
        <w:footnoteRef/>
      </w:r>
      <w:r>
        <w:t xml:space="preserve"> As defined in Appendix B of the </w:t>
      </w:r>
      <w:r w:rsidRPr="006149AF">
        <w:rPr>
          <w:i/>
        </w:rPr>
        <w:t>PCI PTS POI DTRs</w:t>
      </w:r>
      <w:r>
        <w:rPr>
          <w:i/>
        </w:rPr>
        <w:t>.</w:t>
      </w:r>
    </w:p>
  </w:footnote>
  <w:footnote w:id="10">
    <w:p w:rsidR="00122530" w:rsidRDefault="00122530">
      <w:pPr>
        <w:pStyle w:val="FootnoteText"/>
      </w:pPr>
      <w:r>
        <w:rPr>
          <w:rStyle w:val="FootnoteReference"/>
        </w:rPr>
        <w:footnoteRef/>
      </w:r>
      <w:r>
        <w:t xml:space="preserve"> </w:t>
      </w:r>
      <w:r w:rsidRPr="001D2317">
        <w:t xml:space="preserve">As defined in Appendix B of the </w:t>
      </w:r>
      <w:r w:rsidRPr="001D2317">
        <w:rPr>
          <w:i/>
        </w:rPr>
        <w:t>PCI PTS POI DTRs.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530" w:rsidRDefault="00122530" w:rsidP="002546FA">
    <w:pPr>
      <w:pStyle w:val="BodyText"/>
      <w:framePr w:w="1609" w:h="678" w:hRule="exact" w:hSpace="181" w:vSpace="181" w:wrap="auto" w:vAnchor="text" w:hAnchor="page" w:x="1168" w:y="1"/>
      <w:ind w:right="-294"/>
    </w:pPr>
    <w:r>
      <w:rPr>
        <w:b/>
        <w:noProof/>
      </w:rPr>
      <w:drawing>
        <wp:inline distT="0" distB="0" distL="0" distR="0">
          <wp:extent cx="1042035" cy="312420"/>
          <wp:effectExtent l="0" t="0" r="0" b="0"/>
          <wp:docPr id="9" name="Picture 9" descr="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PCI-SSC-Mark-R.PNG"/>
                  <pic:cNvPicPr>
                    <a:picLocks noChangeAspect="1" noChangeArrowheads="1"/>
                  </pic:cNvPicPr>
                </pic:nvPicPr>
                <pic:blipFill>
                  <a:blip r:embed="rId1"/>
                  <a:srcRect/>
                  <a:stretch>
                    <a:fillRect/>
                  </a:stretch>
                </pic:blipFill>
                <pic:spPr bwMode="auto">
                  <a:xfrm>
                    <a:off x="0" y="0"/>
                    <a:ext cx="1042035" cy="312420"/>
                  </a:xfrm>
                  <a:prstGeom prst="rect">
                    <a:avLst/>
                  </a:prstGeom>
                  <a:noFill/>
                  <a:ln w="9525">
                    <a:noFill/>
                    <a:miter lim="800000"/>
                    <a:headEnd/>
                    <a:tailEnd/>
                  </a:ln>
                </pic:spPr>
              </pic:pic>
            </a:graphicData>
          </a:graphic>
        </wp:inline>
      </w:drawing>
    </w:r>
  </w:p>
  <w:p w:rsidR="00122530" w:rsidRPr="00CE1A15" w:rsidRDefault="00122530" w:rsidP="002546FA">
    <w:pPr>
      <w:pStyle w:val="BodyText"/>
      <w:framePr w:w="1609" w:h="678" w:hRule="exact" w:hSpace="181" w:vSpace="181" w:wrap="auto" w:vAnchor="text" w:hAnchor="page" w:x="1168" w:y="1"/>
    </w:pPr>
  </w:p>
  <w:p w:rsidR="00122530" w:rsidRPr="002546FA" w:rsidRDefault="00122530" w:rsidP="002546FA">
    <w:pPr>
      <w:pStyle w:val="Header"/>
      <w:tabs>
        <w:tab w:val="clear" w:pos="4320"/>
        <w:tab w:val="clear" w:pos="8640"/>
        <w:tab w:val="left" w:pos="2413"/>
      </w:tabs>
      <w:spacing w:before="0"/>
      <w:rPr>
        <w:sz w:val="20"/>
      </w:rPr>
    </w:pPr>
    <w:r>
      <w:rPr>
        <w:noProof/>
        <w:sz w:val="20"/>
      </w:rPr>
      <w:pict>
        <v:line id="Line 1" o:spid="_x0000_s6146" style="position:absolute;z-index:251658240;visibility:visible;mso-wrap-distance-top:-8e-5mm;mso-wrap-distance-bottom:-8e-5mm" from="1in,21.6pt" to="470.2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" o:allowoverlap="f" strokecolor="#006a71" strokeweight=".5pt"/>
      </w:pict>
    </w:r>
    <w:r>
      <w:tab/>
    </w:r>
  </w:p>
  <w:p w:rsidR="00122530" w:rsidRPr="002546FA" w:rsidRDefault="00122530" w:rsidP="002546FA">
    <w:pPr>
      <w:pStyle w:val="Header"/>
      <w:spacing w:before="0" w:after="0"/>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530" w:rsidRDefault="0012253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530" w:rsidRDefault="00122530" w:rsidP="00FB1301">
    <w:pPr>
      <w:pStyle w:val="BodyText"/>
      <w:framePr w:w="1609" w:h="465" w:hRule="exact" w:hSpace="181" w:vSpace="181" w:wrap="auto" w:vAnchor="text" w:hAnchor="page" w:x="1085" w:y="9"/>
      <w:spacing w:after="0"/>
      <w:ind w:right="-294"/>
    </w:pPr>
  </w:p>
  <w:p w:rsidR="00122530" w:rsidRPr="00CE1A15" w:rsidRDefault="00122530" w:rsidP="00FB1301">
    <w:pPr>
      <w:pStyle w:val="BodyText"/>
      <w:framePr w:w="1609" w:h="465" w:hRule="exact" w:hSpace="181" w:vSpace="181" w:wrap="auto" w:vAnchor="text" w:hAnchor="page" w:x="1085" w:y="9"/>
    </w:pPr>
  </w:p>
  <w:p w:rsidR="00122530" w:rsidRPr="002706AD" w:rsidRDefault="00122530" w:rsidP="00FB1301">
    <w:pPr>
      <w:pStyle w:val="Header"/>
      <w:ind w:left="-180"/>
    </w:pPr>
    <w:r>
      <w:rPr>
        <w:noProof/>
      </w:rPr>
      <w:drawing>
        <wp:anchor distT="0" distB="0" distL="114300" distR="114300" simplePos="0" relativeHeight="251680768" behindDoc="0" locked="0" layoutInCell="1" allowOverlap="1">
          <wp:simplePos x="0" y="0"/>
          <wp:positionH relativeFrom="column">
            <wp:posOffset>-176619</wp:posOffset>
          </wp:positionH>
          <wp:positionV relativeFrom="paragraph">
            <wp:posOffset>116958</wp:posOffset>
          </wp:positionV>
          <wp:extent cx="1159098" cy="342782"/>
          <wp:effectExtent l="0" t="0" r="9302" b="0"/>
          <wp:wrapNone/>
          <wp:docPr id="3" name="Picture 2" descr="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PCI-SSC-Mark-R.PNG"/>
                  <pic:cNvPicPr>
                    <a:picLocks noChangeAspect="1" noChangeArrowheads="1"/>
                  </pic:cNvPicPr>
                </pic:nvPicPr>
                <pic:blipFill>
                  <a:blip r:embed="rId1"/>
                  <a:srcRect/>
                  <a:stretch>
                    <a:fillRect/>
                  </a:stretch>
                </pic:blipFill>
                <pic:spPr bwMode="auto">
                  <a:xfrm>
                    <a:off x="0" y="0"/>
                    <a:ext cx="1159098" cy="342782"/>
                  </a:xfrm>
                  <a:prstGeom prst="rect">
                    <a:avLst/>
                  </a:prstGeom>
                  <a:noFill/>
                  <a:ln w="9525">
                    <a:noFill/>
                    <a:miter lim="800000"/>
                    <a:headEnd/>
                    <a:tailEnd/>
                  </a:ln>
                </pic:spPr>
              </pic:pic>
            </a:graphicData>
          </a:graphic>
        </wp:anchor>
      </w:drawing>
    </w:r>
  </w:p>
  <w:p w:rsidR="00122530" w:rsidRDefault="00122530">
    <w:pPr>
      <w:pStyle w:val="Header"/>
      <w:ind w:left="1260"/>
    </w:pPr>
    <w:r>
      <w:rPr>
        <w:noProof/>
      </w:rPr>
      <w:pict>
        <v:line id="_x0000_s6145" style="position:absolute;left:0;text-align:left;z-index:251678720;visibility:visible;mso-wrap-distance-top:-8e-5mm;mso-wrap-distance-bottom:-8e-5mm" from="82.8pt,.5pt" to="481.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" strokecolor="#006a71" strokeweight=".5p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530" w:rsidRDefault="00122530">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530" w:rsidRDefault="00122530">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530" w:rsidRDefault="001225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46B0"/>
    <w:multiLevelType w:val="hybridMultilevel"/>
    <w:tmpl w:val="0D525A10"/>
    <w:lvl w:ilvl="0" w:tplc="829A2A2E">
      <w:start w:val="1"/>
      <w:numFmt w:val="lowerLetter"/>
      <w:lvlText w:val="%1)"/>
      <w:lvlJc w:val="left"/>
      <w:pPr>
        <w:tabs>
          <w:tab w:val="num" w:pos="792"/>
        </w:tabs>
        <w:ind w:left="792" w:hanging="432"/>
      </w:pPr>
      <w:rPr>
        <w:rFonts w:ascii="Arial" w:hAnsi="Arial" w:cs="Times New Roman" w:hint="default"/>
        <w:sz w:val="20"/>
      </w:rPr>
    </w:lvl>
    <w:lvl w:ilvl="1" w:tplc="00190409" w:tentative="1">
      <w:start w:val="1"/>
      <w:numFmt w:val="lowerLetter"/>
      <w:lvlText w:val="%2."/>
      <w:lvlJc w:val="left"/>
      <w:pPr>
        <w:tabs>
          <w:tab w:val="num" w:pos="1656"/>
        </w:tabs>
        <w:ind w:left="1656" w:hanging="360"/>
      </w:pPr>
      <w:rPr>
        <w:rFonts w:cs="Times New Roman"/>
      </w:rPr>
    </w:lvl>
    <w:lvl w:ilvl="2" w:tplc="001B0409" w:tentative="1">
      <w:start w:val="1"/>
      <w:numFmt w:val="lowerRoman"/>
      <w:lvlText w:val="%3."/>
      <w:lvlJc w:val="right"/>
      <w:pPr>
        <w:tabs>
          <w:tab w:val="num" w:pos="2376"/>
        </w:tabs>
        <w:ind w:left="2376" w:hanging="180"/>
      </w:pPr>
      <w:rPr>
        <w:rFonts w:cs="Times New Roman"/>
      </w:rPr>
    </w:lvl>
    <w:lvl w:ilvl="3" w:tplc="000F0409" w:tentative="1">
      <w:start w:val="1"/>
      <w:numFmt w:val="decimal"/>
      <w:lvlText w:val="%4."/>
      <w:lvlJc w:val="left"/>
      <w:pPr>
        <w:tabs>
          <w:tab w:val="num" w:pos="3096"/>
        </w:tabs>
        <w:ind w:left="3096" w:hanging="360"/>
      </w:pPr>
      <w:rPr>
        <w:rFonts w:cs="Times New Roman"/>
      </w:rPr>
    </w:lvl>
    <w:lvl w:ilvl="4" w:tplc="00190409" w:tentative="1">
      <w:start w:val="1"/>
      <w:numFmt w:val="lowerLetter"/>
      <w:lvlText w:val="%5."/>
      <w:lvlJc w:val="left"/>
      <w:pPr>
        <w:tabs>
          <w:tab w:val="num" w:pos="3816"/>
        </w:tabs>
        <w:ind w:left="3816" w:hanging="360"/>
      </w:pPr>
      <w:rPr>
        <w:rFonts w:cs="Times New Roman"/>
      </w:rPr>
    </w:lvl>
    <w:lvl w:ilvl="5" w:tplc="001B0409" w:tentative="1">
      <w:start w:val="1"/>
      <w:numFmt w:val="lowerRoman"/>
      <w:lvlText w:val="%6."/>
      <w:lvlJc w:val="right"/>
      <w:pPr>
        <w:tabs>
          <w:tab w:val="num" w:pos="4536"/>
        </w:tabs>
        <w:ind w:left="4536" w:hanging="180"/>
      </w:pPr>
      <w:rPr>
        <w:rFonts w:cs="Times New Roman"/>
      </w:rPr>
    </w:lvl>
    <w:lvl w:ilvl="6" w:tplc="000F0409" w:tentative="1">
      <w:start w:val="1"/>
      <w:numFmt w:val="decimal"/>
      <w:lvlText w:val="%7."/>
      <w:lvlJc w:val="left"/>
      <w:pPr>
        <w:tabs>
          <w:tab w:val="num" w:pos="5256"/>
        </w:tabs>
        <w:ind w:left="5256" w:hanging="360"/>
      </w:pPr>
      <w:rPr>
        <w:rFonts w:cs="Times New Roman"/>
      </w:rPr>
    </w:lvl>
    <w:lvl w:ilvl="7" w:tplc="00190409" w:tentative="1">
      <w:start w:val="1"/>
      <w:numFmt w:val="lowerLetter"/>
      <w:lvlText w:val="%8."/>
      <w:lvlJc w:val="left"/>
      <w:pPr>
        <w:tabs>
          <w:tab w:val="num" w:pos="5976"/>
        </w:tabs>
        <w:ind w:left="5976" w:hanging="360"/>
      </w:pPr>
      <w:rPr>
        <w:rFonts w:cs="Times New Roman"/>
      </w:rPr>
    </w:lvl>
    <w:lvl w:ilvl="8" w:tplc="001B0409" w:tentative="1">
      <w:start w:val="1"/>
      <w:numFmt w:val="lowerRoman"/>
      <w:lvlText w:val="%9."/>
      <w:lvlJc w:val="right"/>
      <w:pPr>
        <w:tabs>
          <w:tab w:val="num" w:pos="6696"/>
        </w:tabs>
        <w:ind w:left="6696" w:hanging="180"/>
      </w:pPr>
      <w:rPr>
        <w:rFonts w:cs="Times New Roman"/>
      </w:rPr>
    </w:lvl>
  </w:abstractNum>
  <w:abstractNum w:abstractNumId="1">
    <w:nsid w:val="01387602"/>
    <w:multiLevelType w:val="hybridMultilevel"/>
    <w:tmpl w:val="CB202622"/>
    <w:lvl w:ilvl="0" w:tplc="E7649B68">
      <w:start w:val="1"/>
      <w:numFmt w:val="bullet"/>
      <w:lvlText w:val=""/>
      <w:lvlJc w:val="left"/>
      <w:pPr>
        <w:tabs>
          <w:tab w:val="num" w:pos="562"/>
        </w:tabs>
        <w:ind w:left="562" w:hanging="360"/>
      </w:pPr>
      <w:rPr>
        <w:rFonts w:ascii="Wingdings" w:hAnsi="Wingdings" w:hint="default"/>
        <w:sz w:val="20"/>
      </w:rPr>
    </w:lvl>
    <w:lvl w:ilvl="1" w:tplc="00030409" w:tentative="1">
      <w:start w:val="1"/>
      <w:numFmt w:val="bullet"/>
      <w:lvlText w:val="o"/>
      <w:lvlJc w:val="left"/>
      <w:pPr>
        <w:tabs>
          <w:tab w:val="num" w:pos="1570"/>
        </w:tabs>
        <w:ind w:left="1570" w:hanging="360"/>
      </w:pPr>
      <w:rPr>
        <w:rFonts w:ascii="Courier New" w:hAnsi="Courier New" w:hint="default"/>
      </w:rPr>
    </w:lvl>
    <w:lvl w:ilvl="2" w:tplc="00050409" w:tentative="1">
      <w:start w:val="1"/>
      <w:numFmt w:val="bullet"/>
      <w:lvlText w:val=""/>
      <w:lvlJc w:val="left"/>
      <w:pPr>
        <w:tabs>
          <w:tab w:val="num" w:pos="2290"/>
        </w:tabs>
        <w:ind w:left="2290" w:hanging="360"/>
      </w:pPr>
      <w:rPr>
        <w:rFonts w:ascii="Wingdings" w:hAnsi="Wingdings" w:hint="default"/>
      </w:rPr>
    </w:lvl>
    <w:lvl w:ilvl="3" w:tplc="00010409" w:tentative="1">
      <w:start w:val="1"/>
      <w:numFmt w:val="bullet"/>
      <w:lvlText w:val=""/>
      <w:lvlJc w:val="left"/>
      <w:pPr>
        <w:tabs>
          <w:tab w:val="num" w:pos="3010"/>
        </w:tabs>
        <w:ind w:left="3010" w:hanging="360"/>
      </w:pPr>
      <w:rPr>
        <w:rFonts w:ascii="Symbol" w:hAnsi="Symbol" w:hint="default"/>
      </w:rPr>
    </w:lvl>
    <w:lvl w:ilvl="4" w:tplc="00030409" w:tentative="1">
      <w:start w:val="1"/>
      <w:numFmt w:val="bullet"/>
      <w:lvlText w:val="o"/>
      <w:lvlJc w:val="left"/>
      <w:pPr>
        <w:tabs>
          <w:tab w:val="num" w:pos="3730"/>
        </w:tabs>
        <w:ind w:left="3730" w:hanging="360"/>
      </w:pPr>
      <w:rPr>
        <w:rFonts w:ascii="Courier New" w:hAnsi="Courier New" w:hint="default"/>
      </w:rPr>
    </w:lvl>
    <w:lvl w:ilvl="5" w:tplc="00050409" w:tentative="1">
      <w:start w:val="1"/>
      <w:numFmt w:val="bullet"/>
      <w:lvlText w:val=""/>
      <w:lvlJc w:val="left"/>
      <w:pPr>
        <w:tabs>
          <w:tab w:val="num" w:pos="4450"/>
        </w:tabs>
        <w:ind w:left="4450" w:hanging="360"/>
      </w:pPr>
      <w:rPr>
        <w:rFonts w:ascii="Wingdings" w:hAnsi="Wingdings" w:hint="default"/>
      </w:rPr>
    </w:lvl>
    <w:lvl w:ilvl="6" w:tplc="00010409" w:tentative="1">
      <w:start w:val="1"/>
      <w:numFmt w:val="bullet"/>
      <w:lvlText w:val=""/>
      <w:lvlJc w:val="left"/>
      <w:pPr>
        <w:tabs>
          <w:tab w:val="num" w:pos="5170"/>
        </w:tabs>
        <w:ind w:left="5170" w:hanging="360"/>
      </w:pPr>
      <w:rPr>
        <w:rFonts w:ascii="Symbol" w:hAnsi="Symbol" w:hint="default"/>
      </w:rPr>
    </w:lvl>
    <w:lvl w:ilvl="7" w:tplc="00030409" w:tentative="1">
      <w:start w:val="1"/>
      <w:numFmt w:val="bullet"/>
      <w:lvlText w:val="o"/>
      <w:lvlJc w:val="left"/>
      <w:pPr>
        <w:tabs>
          <w:tab w:val="num" w:pos="5890"/>
        </w:tabs>
        <w:ind w:left="5890" w:hanging="360"/>
      </w:pPr>
      <w:rPr>
        <w:rFonts w:ascii="Courier New" w:hAnsi="Courier New" w:hint="default"/>
      </w:rPr>
    </w:lvl>
    <w:lvl w:ilvl="8" w:tplc="00050409" w:tentative="1">
      <w:start w:val="1"/>
      <w:numFmt w:val="bullet"/>
      <w:lvlText w:val=""/>
      <w:lvlJc w:val="left"/>
      <w:pPr>
        <w:tabs>
          <w:tab w:val="num" w:pos="6610"/>
        </w:tabs>
        <w:ind w:left="6610" w:hanging="360"/>
      </w:pPr>
      <w:rPr>
        <w:rFonts w:ascii="Wingdings" w:hAnsi="Wingdings" w:hint="default"/>
      </w:rPr>
    </w:lvl>
  </w:abstractNum>
  <w:abstractNum w:abstractNumId="2">
    <w:nsid w:val="02B339AC"/>
    <w:multiLevelType w:val="hybridMultilevel"/>
    <w:tmpl w:val="7ECCEF5C"/>
    <w:lvl w:ilvl="0" w:tplc="3A16C3F4">
      <w:start w:val="1"/>
      <w:numFmt w:val="bullet"/>
      <w:pStyle w:val="TableTextHyphen"/>
      <w:lvlText w:val=""/>
      <w:lvlJc w:val="left"/>
      <w:pPr>
        <w:tabs>
          <w:tab w:val="num" w:pos="360"/>
        </w:tabs>
        <w:ind w:left="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1F47E4"/>
    <w:multiLevelType w:val="singleLevel"/>
    <w:tmpl w:val="2A9C2298"/>
    <w:lvl w:ilvl="0">
      <w:start w:val="1"/>
      <w:numFmt w:val="decimal"/>
      <w:pStyle w:val="FTableTextNumberSingle"/>
      <w:lvlText w:val="%1."/>
      <w:lvlJc w:val="left"/>
      <w:pPr>
        <w:tabs>
          <w:tab w:val="num" w:pos="360"/>
        </w:tabs>
        <w:ind w:left="360" w:hanging="360"/>
      </w:pPr>
      <w:rPr>
        <w:rFonts w:cs="Times New Roman" w:hint="default"/>
      </w:rPr>
    </w:lvl>
  </w:abstractNum>
  <w:abstractNum w:abstractNumId="4">
    <w:nsid w:val="04572995"/>
    <w:multiLevelType w:val="hybridMultilevel"/>
    <w:tmpl w:val="EA1025DC"/>
    <w:lvl w:ilvl="0" w:tplc="82068B72">
      <w:start w:val="1"/>
      <w:numFmt w:val="decimal"/>
      <w:pStyle w:val="Table6TextNumb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04B4120C"/>
    <w:multiLevelType w:val="hybridMultilevel"/>
    <w:tmpl w:val="2B967636"/>
    <w:lvl w:ilvl="0" w:tplc="1DF23B5E">
      <w:start w:val="1"/>
      <w:numFmt w:val="bullet"/>
      <w:pStyle w:val="FMTableTextHyphen"/>
      <w:lvlText w:val=""/>
      <w:lvlJc w:val="left"/>
      <w:pPr>
        <w:tabs>
          <w:tab w:val="num" w:pos="360"/>
        </w:tabs>
        <w:ind w:left="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50B2D31"/>
    <w:multiLevelType w:val="hybridMultilevel"/>
    <w:tmpl w:val="F286C4DE"/>
    <w:lvl w:ilvl="0" w:tplc="E7649B68">
      <w:start w:val="1"/>
      <w:numFmt w:val="bullet"/>
      <w:lvlText w:val=""/>
      <w:lvlJc w:val="left"/>
      <w:pPr>
        <w:tabs>
          <w:tab w:val="num" w:pos="562"/>
        </w:tabs>
        <w:ind w:left="562" w:hanging="360"/>
      </w:pPr>
      <w:rPr>
        <w:rFonts w:ascii="Wingdings" w:hAnsi="Wingdings" w:hint="default"/>
        <w:color w:val="auto"/>
        <w:sz w:val="20"/>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7">
    <w:nsid w:val="0A452518"/>
    <w:multiLevelType w:val="singleLevel"/>
    <w:tmpl w:val="99A4AEE8"/>
    <w:lvl w:ilvl="0">
      <w:start w:val="1"/>
      <w:numFmt w:val="decimal"/>
      <w:pStyle w:val="FTableTextNumber"/>
      <w:lvlText w:val="%1."/>
      <w:lvlJc w:val="left"/>
      <w:pPr>
        <w:tabs>
          <w:tab w:val="num" w:pos="360"/>
        </w:tabs>
        <w:ind w:left="360" w:hanging="360"/>
      </w:pPr>
      <w:rPr>
        <w:rFonts w:cs="Times New Roman" w:hint="default"/>
      </w:rPr>
    </w:lvl>
  </w:abstractNum>
  <w:abstractNum w:abstractNumId="8">
    <w:nsid w:val="0B6F5764"/>
    <w:multiLevelType w:val="hybridMultilevel"/>
    <w:tmpl w:val="BEE854DE"/>
    <w:lvl w:ilvl="0" w:tplc="829A2A2E">
      <w:start w:val="1"/>
      <w:numFmt w:val="lowerLetter"/>
      <w:lvlText w:val="%1)"/>
      <w:lvlJc w:val="left"/>
      <w:pPr>
        <w:tabs>
          <w:tab w:val="num" w:pos="792"/>
        </w:tabs>
        <w:ind w:left="792" w:hanging="432"/>
      </w:pPr>
      <w:rPr>
        <w:rFonts w:ascii="Arial" w:hAnsi="Arial" w:cs="Times New Roman" w:hint="default"/>
        <w:sz w:val="20"/>
      </w:rPr>
    </w:lvl>
    <w:lvl w:ilvl="1" w:tplc="00190409" w:tentative="1">
      <w:start w:val="1"/>
      <w:numFmt w:val="lowerLetter"/>
      <w:lvlText w:val="%2."/>
      <w:lvlJc w:val="left"/>
      <w:pPr>
        <w:tabs>
          <w:tab w:val="num" w:pos="1656"/>
        </w:tabs>
        <w:ind w:left="1656" w:hanging="360"/>
      </w:pPr>
      <w:rPr>
        <w:rFonts w:cs="Times New Roman"/>
      </w:rPr>
    </w:lvl>
    <w:lvl w:ilvl="2" w:tplc="001B0409" w:tentative="1">
      <w:start w:val="1"/>
      <w:numFmt w:val="lowerRoman"/>
      <w:lvlText w:val="%3."/>
      <w:lvlJc w:val="right"/>
      <w:pPr>
        <w:tabs>
          <w:tab w:val="num" w:pos="2376"/>
        </w:tabs>
        <w:ind w:left="2376" w:hanging="180"/>
      </w:pPr>
      <w:rPr>
        <w:rFonts w:cs="Times New Roman"/>
      </w:rPr>
    </w:lvl>
    <w:lvl w:ilvl="3" w:tplc="000F0409" w:tentative="1">
      <w:start w:val="1"/>
      <w:numFmt w:val="decimal"/>
      <w:lvlText w:val="%4."/>
      <w:lvlJc w:val="left"/>
      <w:pPr>
        <w:tabs>
          <w:tab w:val="num" w:pos="3096"/>
        </w:tabs>
        <w:ind w:left="3096" w:hanging="360"/>
      </w:pPr>
      <w:rPr>
        <w:rFonts w:cs="Times New Roman"/>
      </w:rPr>
    </w:lvl>
    <w:lvl w:ilvl="4" w:tplc="00190409" w:tentative="1">
      <w:start w:val="1"/>
      <w:numFmt w:val="lowerLetter"/>
      <w:lvlText w:val="%5."/>
      <w:lvlJc w:val="left"/>
      <w:pPr>
        <w:tabs>
          <w:tab w:val="num" w:pos="3816"/>
        </w:tabs>
        <w:ind w:left="3816" w:hanging="360"/>
      </w:pPr>
      <w:rPr>
        <w:rFonts w:cs="Times New Roman"/>
      </w:rPr>
    </w:lvl>
    <w:lvl w:ilvl="5" w:tplc="001B0409" w:tentative="1">
      <w:start w:val="1"/>
      <w:numFmt w:val="lowerRoman"/>
      <w:lvlText w:val="%6."/>
      <w:lvlJc w:val="right"/>
      <w:pPr>
        <w:tabs>
          <w:tab w:val="num" w:pos="4536"/>
        </w:tabs>
        <w:ind w:left="4536" w:hanging="180"/>
      </w:pPr>
      <w:rPr>
        <w:rFonts w:cs="Times New Roman"/>
      </w:rPr>
    </w:lvl>
    <w:lvl w:ilvl="6" w:tplc="000F0409" w:tentative="1">
      <w:start w:val="1"/>
      <w:numFmt w:val="decimal"/>
      <w:lvlText w:val="%7."/>
      <w:lvlJc w:val="left"/>
      <w:pPr>
        <w:tabs>
          <w:tab w:val="num" w:pos="5256"/>
        </w:tabs>
        <w:ind w:left="5256" w:hanging="360"/>
      </w:pPr>
      <w:rPr>
        <w:rFonts w:cs="Times New Roman"/>
      </w:rPr>
    </w:lvl>
    <w:lvl w:ilvl="7" w:tplc="00190409" w:tentative="1">
      <w:start w:val="1"/>
      <w:numFmt w:val="lowerLetter"/>
      <w:lvlText w:val="%8."/>
      <w:lvlJc w:val="left"/>
      <w:pPr>
        <w:tabs>
          <w:tab w:val="num" w:pos="5976"/>
        </w:tabs>
        <w:ind w:left="5976" w:hanging="360"/>
      </w:pPr>
      <w:rPr>
        <w:rFonts w:cs="Times New Roman"/>
      </w:rPr>
    </w:lvl>
    <w:lvl w:ilvl="8" w:tplc="001B0409" w:tentative="1">
      <w:start w:val="1"/>
      <w:numFmt w:val="lowerRoman"/>
      <w:lvlText w:val="%9."/>
      <w:lvlJc w:val="right"/>
      <w:pPr>
        <w:tabs>
          <w:tab w:val="num" w:pos="6696"/>
        </w:tabs>
        <w:ind w:left="6696" w:hanging="180"/>
      </w:pPr>
      <w:rPr>
        <w:rFonts w:cs="Times New Roman"/>
      </w:rPr>
    </w:lvl>
  </w:abstractNum>
  <w:abstractNum w:abstractNumId="9">
    <w:nsid w:val="12DF34A4"/>
    <w:multiLevelType w:val="hybridMultilevel"/>
    <w:tmpl w:val="830269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0">
    <w:nsid w:val="15B86236"/>
    <w:multiLevelType w:val="hybridMultilevel"/>
    <w:tmpl w:val="537AD7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75A7DB5"/>
    <w:multiLevelType w:val="hybridMultilevel"/>
    <w:tmpl w:val="B16039A6"/>
    <w:lvl w:ilvl="0" w:tplc="40E06188">
      <w:start w:val="1"/>
      <w:numFmt w:val="bullet"/>
      <w:pStyle w:val="HyphenListL2WideSingle"/>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9FD2A6F"/>
    <w:multiLevelType w:val="hybridMultilevel"/>
    <w:tmpl w:val="535C7802"/>
    <w:lvl w:ilvl="0" w:tplc="43743CD6">
      <w:start w:val="1"/>
      <w:numFmt w:val="bullet"/>
      <w:pStyle w:val="BulletListWideSingle"/>
      <w:lvlText w:val=""/>
      <w:lvlJc w:val="left"/>
      <w:pPr>
        <w:tabs>
          <w:tab w:val="num" w:pos="360"/>
        </w:tabs>
        <w:ind w:left="36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BD31FCD"/>
    <w:multiLevelType w:val="hybridMultilevel"/>
    <w:tmpl w:val="02E67B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C1705"/>
    <w:multiLevelType w:val="hybridMultilevel"/>
    <w:tmpl w:val="CAF833B6"/>
    <w:lvl w:ilvl="0" w:tplc="FFFFFFFF">
      <w:start w:val="1"/>
      <w:numFmt w:val="bullet"/>
      <w:pStyle w:val="Bullet1"/>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nsid w:val="1FE31030"/>
    <w:multiLevelType w:val="hybridMultilevel"/>
    <w:tmpl w:val="836097B0"/>
    <w:lvl w:ilvl="0" w:tplc="9B7C928A">
      <w:start w:val="1"/>
      <w:numFmt w:val="bullet"/>
      <w:pStyle w:val="Table1TextHyphen"/>
      <w:lvlText w:val=""/>
      <w:lvlJc w:val="left"/>
      <w:pPr>
        <w:tabs>
          <w:tab w:val="num" w:pos="360"/>
        </w:tabs>
        <w:ind w:left="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0354C97"/>
    <w:multiLevelType w:val="hybridMultilevel"/>
    <w:tmpl w:val="245A14A8"/>
    <w:lvl w:ilvl="0" w:tplc="DF520A30">
      <w:start w:val="1"/>
      <w:numFmt w:val="decimal"/>
      <w:pStyle w:val="TableTextNumb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238E35C3"/>
    <w:multiLevelType w:val="hybridMultilevel"/>
    <w:tmpl w:val="E34A2CC4"/>
    <w:lvl w:ilvl="0" w:tplc="07B03A74">
      <w:start w:val="1"/>
      <w:numFmt w:val="bullet"/>
      <w:pStyle w:val="BulletList"/>
      <w:lvlText w:val=""/>
      <w:lvlJc w:val="left"/>
      <w:pPr>
        <w:tabs>
          <w:tab w:val="num" w:pos="2160"/>
        </w:tabs>
        <w:ind w:left="2160" w:hanging="360"/>
      </w:pPr>
      <w:rPr>
        <w:rFonts w:ascii="Symbol" w:hAnsi="Symbol" w:hint="default"/>
        <w:b w:val="0"/>
        <w:i w:val="0"/>
        <w:sz w:val="22"/>
      </w:rPr>
    </w:lvl>
    <w:lvl w:ilvl="1" w:tplc="C2ACE614">
      <w:start w:val="1"/>
      <w:numFmt w:val="bullet"/>
      <w:pStyle w:val="BulletInTable2"/>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4120691"/>
    <w:multiLevelType w:val="hybridMultilevel"/>
    <w:tmpl w:val="17EE4C7A"/>
    <w:lvl w:ilvl="0" w:tplc="173CD58E">
      <w:start w:val="1"/>
      <w:numFmt w:val="bullet"/>
      <w:pStyle w:val="Glossary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4725A06"/>
    <w:multiLevelType w:val="hybridMultilevel"/>
    <w:tmpl w:val="D0F287AE"/>
    <w:lvl w:ilvl="0" w:tplc="04090003">
      <w:start w:val="1"/>
      <w:numFmt w:val="bullet"/>
      <w:pStyle w:val="Bullet02"/>
      <w:lvlText w:val="o"/>
      <w:lvlJc w:val="left"/>
      <w:pPr>
        <w:tabs>
          <w:tab w:val="num" w:pos="644"/>
        </w:tabs>
        <w:ind w:left="644" w:hanging="360"/>
      </w:pPr>
      <w:rPr>
        <w:rFonts w:ascii="Courier New" w:hAnsi="Courier New" w:hint="default"/>
      </w:rPr>
    </w:lvl>
    <w:lvl w:ilvl="1" w:tplc="FA6A4C9E">
      <w:start w:val="1"/>
      <w:numFmt w:val="bullet"/>
      <w:pStyle w:val="Bullet01"/>
      <w:lvlText w:val=""/>
      <w:lvlJc w:val="left"/>
      <w:pPr>
        <w:tabs>
          <w:tab w:val="num" w:pos="1080"/>
        </w:tabs>
        <w:ind w:left="1080" w:hanging="360"/>
      </w:pPr>
      <w:rPr>
        <w:rFonts w:ascii="Symbol" w:hAnsi="Symbol" w:hint="default"/>
      </w:rPr>
    </w:lvl>
    <w:lvl w:ilvl="2" w:tplc="5F2A628A">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24D35A85"/>
    <w:multiLevelType w:val="hybridMultilevel"/>
    <w:tmpl w:val="AD6ED910"/>
    <w:lvl w:ilvl="0" w:tplc="3AE030FA">
      <w:start w:val="1"/>
      <w:numFmt w:val="lowerLetter"/>
      <w:pStyle w:val="abcListL2"/>
      <w:lvlText w:val="%1."/>
      <w:lvlJc w:val="left"/>
      <w:pPr>
        <w:tabs>
          <w:tab w:val="num" w:pos="2520"/>
        </w:tabs>
        <w:ind w:left="25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25C831C4"/>
    <w:multiLevelType w:val="hybridMultilevel"/>
    <w:tmpl w:val="EA3471C6"/>
    <w:lvl w:ilvl="0" w:tplc="5F2A628A">
      <w:start w:val="1"/>
      <w:numFmt w:val="bullet"/>
      <w:pStyle w:val="Answer"/>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2">
    <w:nsid w:val="279A7CE4"/>
    <w:multiLevelType w:val="hybridMultilevel"/>
    <w:tmpl w:val="CA8C1C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323715"/>
    <w:multiLevelType w:val="hybridMultilevel"/>
    <w:tmpl w:val="A63A68BE"/>
    <w:lvl w:ilvl="0" w:tplc="9BF6CB1C">
      <w:start w:val="1"/>
      <w:numFmt w:val="bullet"/>
      <w:pStyle w:val="BulletListL2Single"/>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201F44"/>
    <w:multiLevelType w:val="hybridMultilevel"/>
    <w:tmpl w:val="BF001D6A"/>
    <w:lvl w:ilvl="0" w:tplc="B72EE9B8">
      <w:start w:val="1"/>
      <w:numFmt w:val="decimal"/>
      <w:pStyle w:val="NumberListL2"/>
      <w:lvlText w:val="%1."/>
      <w:lvlJc w:val="left"/>
      <w:pPr>
        <w:tabs>
          <w:tab w:val="num" w:pos="2520"/>
        </w:tabs>
        <w:ind w:left="25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2DBF264F"/>
    <w:multiLevelType w:val="hybridMultilevel"/>
    <w:tmpl w:val="949A6EC0"/>
    <w:lvl w:ilvl="0" w:tplc="04090017">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6">
    <w:nsid w:val="30501B00"/>
    <w:multiLevelType w:val="hybridMultilevel"/>
    <w:tmpl w:val="1DB054D6"/>
    <w:lvl w:ilvl="0" w:tplc="3CEE0078">
      <w:start w:val="1"/>
      <w:numFmt w:val="decimal"/>
      <w:pStyle w:val="NumberListWideSingle"/>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3075306F"/>
    <w:multiLevelType w:val="hybridMultilevel"/>
    <w:tmpl w:val="9B16318A"/>
    <w:lvl w:ilvl="0" w:tplc="191E1E1C">
      <w:start w:val="1"/>
      <w:numFmt w:val="bullet"/>
      <w:pStyle w:val="Table1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2412FE5"/>
    <w:multiLevelType w:val="hybridMultilevel"/>
    <w:tmpl w:val="D4B23C98"/>
    <w:lvl w:ilvl="0" w:tplc="FE7EF28E">
      <w:start w:val="1"/>
      <w:numFmt w:val="decimal"/>
      <w:pStyle w:val="ChapterDescriptionNumb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342538E2"/>
    <w:multiLevelType w:val="hybridMultilevel"/>
    <w:tmpl w:val="D22437D0"/>
    <w:lvl w:ilvl="0" w:tplc="79F6369A">
      <w:start w:val="1"/>
      <w:numFmt w:val="bullet"/>
      <w:pStyle w:val="HyphenListL2"/>
      <w:lvlText w:val=""/>
      <w:lvlJc w:val="left"/>
      <w:pPr>
        <w:tabs>
          <w:tab w:val="num" w:pos="2520"/>
        </w:tabs>
        <w:ind w:left="25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68C5932"/>
    <w:multiLevelType w:val="hybridMultilevel"/>
    <w:tmpl w:val="3E86243E"/>
    <w:lvl w:ilvl="0" w:tplc="E272CCC2">
      <w:start w:val="1"/>
      <w:numFmt w:val="bullet"/>
      <w:pStyle w:val="Normallevel2bullet"/>
      <w:lvlText w:val=""/>
      <w:lvlJc w:val="left"/>
      <w:pPr>
        <w:tabs>
          <w:tab w:val="num" w:pos="413"/>
        </w:tabs>
        <w:ind w:left="413"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5B4DD1"/>
    <w:multiLevelType w:val="hybridMultilevel"/>
    <w:tmpl w:val="3BE666F2"/>
    <w:lvl w:ilvl="0" w:tplc="E7649B68">
      <w:start w:val="1"/>
      <w:numFmt w:val="bullet"/>
      <w:lvlText w:val=""/>
      <w:lvlJc w:val="left"/>
      <w:pPr>
        <w:tabs>
          <w:tab w:val="num" w:pos="562"/>
        </w:tabs>
        <w:ind w:left="562" w:hanging="360"/>
      </w:pPr>
      <w:rPr>
        <w:rFonts w:ascii="Wingdings" w:hAnsi="Wingdings" w:hint="default"/>
        <w:sz w:val="20"/>
      </w:rPr>
    </w:lvl>
    <w:lvl w:ilvl="1" w:tplc="00030409">
      <w:start w:val="1"/>
      <w:numFmt w:val="bullet"/>
      <w:lvlText w:val="o"/>
      <w:lvlJc w:val="left"/>
      <w:pPr>
        <w:tabs>
          <w:tab w:val="num" w:pos="2320"/>
        </w:tabs>
        <w:ind w:left="2320" w:hanging="360"/>
      </w:pPr>
      <w:rPr>
        <w:rFonts w:ascii="Courier New" w:hAnsi="Courier New" w:hint="default"/>
      </w:rPr>
    </w:lvl>
    <w:lvl w:ilvl="2" w:tplc="00050409">
      <w:start w:val="1"/>
      <w:numFmt w:val="bullet"/>
      <w:lvlText w:val=""/>
      <w:lvlJc w:val="left"/>
      <w:pPr>
        <w:tabs>
          <w:tab w:val="num" w:pos="3040"/>
        </w:tabs>
        <w:ind w:left="3040" w:hanging="360"/>
      </w:pPr>
      <w:rPr>
        <w:rFonts w:ascii="Wingdings" w:hAnsi="Wingdings" w:hint="default"/>
      </w:rPr>
    </w:lvl>
    <w:lvl w:ilvl="3" w:tplc="00010409">
      <w:start w:val="1"/>
      <w:numFmt w:val="bullet"/>
      <w:lvlText w:val=""/>
      <w:lvlJc w:val="left"/>
      <w:pPr>
        <w:tabs>
          <w:tab w:val="num" w:pos="3760"/>
        </w:tabs>
        <w:ind w:left="3760" w:hanging="360"/>
      </w:pPr>
      <w:rPr>
        <w:rFonts w:ascii="Symbol" w:hAnsi="Symbol" w:hint="default"/>
      </w:rPr>
    </w:lvl>
    <w:lvl w:ilvl="4" w:tplc="00030409">
      <w:start w:val="1"/>
      <w:numFmt w:val="bullet"/>
      <w:lvlText w:val="o"/>
      <w:lvlJc w:val="left"/>
      <w:pPr>
        <w:tabs>
          <w:tab w:val="num" w:pos="4480"/>
        </w:tabs>
        <w:ind w:left="4480" w:hanging="360"/>
      </w:pPr>
      <w:rPr>
        <w:rFonts w:ascii="Courier New" w:hAnsi="Courier New" w:hint="default"/>
      </w:rPr>
    </w:lvl>
    <w:lvl w:ilvl="5" w:tplc="00050409">
      <w:start w:val="1"/>
      <w:numFmt w:val="bullet"/>
      <w:lvlText w:val=""/>
      <w:lvlJc w:val="left"/>
      <w:pPr>
        <w:tabs>
          <w:tab w:val="num" w:pos="5200"/>
        </w:tabs>
        <w:ind w:left="5200" w:hanging="360"/>
      </w:pPr>
      <w:rPr>
        <w:rFonts w:ascii="Wingdings" w:hAnsi="Wingdings" w:hint="default"/>
      </w:rPr>
    </w:lvl>
    <w:lvl w:ilvl="6" w:tplc="00010409">
      <w:start w:val="1"/>
      <w:numFmt w:val="bullet"/>
      <w:lvlText w:val=""/>
      <w:lvlJc w:val="left"/>
      <w:pPr>
        <w:tabs>
          <w:tab w:val="num" w:pos="5920"/>
        </w:tabs>
        <w:ind w:left="5920" w:hanging="360"/>
      </w:pPr>
      <w:rPr>
        <w:rFonts w:ascii="Symbol" w:hAnsi="Symbol" w:hint="default"/>
      </w:rPr>
    </w:lvl>
    <w:lvl w:ilvl="7" w:tplc="00030409" w:tentative="1">
      <w:start w:val="1"/>
      <w:numFmt w:val="bullet"/>
      <w:lvlText w:val="o"/>
      <w:lvlJc w:val="left"/>
      <w:pPr>
        <w:tabs>
          <w:tab w:val="num" w:pos="6640"/>
        </w:tabs>
        <w:ind w:left="6640" w:hanging="360"/>
      </w:pPr>
      <w:rPr>
        <w:rFonts w:ascii="Courier New" w:hAnsi="Courier New" w:hint="default"/>
      </w:rPr>
    </w:lvl>
    <w:lvl w:ilvl="8" w:tplc="00050409" w:tentative="1">
      <w:start w:val="1"/>
      <w:numFmt w:val="bullet"/>
      <w:lvlText w:val=""/>
      <w:lvlJc w:val="left"/>
      <w:pPr>
        <w:tabs>
          <w:tab w:val="num" w:pos="7360"/>
        </w:tabs>
        <w:ind w:left="7360" w:hanging="360"/>
      </w:pPr>
      <w:rPr>
        <w:rFonts w:ascii="Wingdings" w:hAnsi="Wingdings" w:hint="default"/>
      </w:rPr>
    </w:lvl>
  </w:abstractNum>
  <w:abstractNum w:abstractNumId="32">
    <w:nsid w:val="392209AA"/>
    <w:multiLevelType w:val="hybridMultilevel"/>
    <w:tmpl w:val="0096F61C"/>
    <w:lvl w:ilvl="0" w:tplc="125CCBB4">
      <w:start w:val="1"/>
      <w:numFmt w:val="bullet"/>
      <w:pStyle w:val="FSTableTextHyphen"/>
      <w:lvlText w:val=""/>
      <w:lvlJc w:val="left"/>
      <w:pPr>
        <w:tabs>
          <w:tab w:val="num" w:pos="360"/>
        </w:tabs>
        <w:ind w:left="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3B6963FB"/>
    <w:multiLevelType w:val="hybridMultilevel"/>
    <w:tmpl w:val="CD6C2394"/>
    <w:lvl w:ilvl="0" w:tplc="1A56BB86">
      <w:start w:val="1"/>
      <w:numFmt w:val="bullet"/>
      <w:pStyle w:val="FM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D6759F7"/>
    <w:multiLevelType w:val="hybridMultilevel"/>
    <w:tmpl w:val="4BBCC5A0"/>
    <w:lvl w:ilvl="0" w:tplc="A50A0EF0">
      <w:start w:val="1"/>
      <w:numFmt w:val="lowerLetter"/>
      <w:pStyle w:val="abcList"/>
      <w:lvlText w:val="%1."/>
      <w:lvlJc w:val="left"/>
      <w:pPr>
        <w:tabs>
          <w:tab w:val="num" w:pos="2160"/>
        </w:tabs>
        <w:ind w:left="21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473A3EAD"/>
    <w:multiLevelType w:val="hybridMultilevel"/>
    <w:tmpl w:val="5EC042B2"/>
    <w:lvl w:ilvl="0" w:tplc="A28EC5AA">
      <w:start w:val="1"/>
      <w:numFmt w:val="lowerLetter"/>
      <w:pStyle w:val="abcListWideSingle"/>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47804FFE"/>
    <w:multiLevelType w:val="hybridMultilevel"/>
    <w:tmpl w:val="EFD8D050"/>
    <w:lvl w:ilvl="0" w:tplc="E7649B68">
      <w:start w:val="1"/>
      <w:numFmt w:val="bullet"/>
      <w:lvlText w:val=""/>
      <w:lvlJc w:val="left"/>
      <w:pPr>
        <w:tabs>
          <w:tab w:val="num" w:pos="562"/>
        </w:tabs>
        <w:ind w:left="562" w:hanging="360"/>
      </w:pPr>
      <w:rPr>
        <w:rFonts w:ascii="Wingdings" w:hAnsi="Wingdings" w:hint="default"/>
        <w:color w:val="auto"/>
        <w:sz w:val="20"/>
      </w:rPr>
    </w:lvl>
    <w:lvl w:ilvl="1" w:tplc="00030409" w:tentative="1">
      <w:start w:val="1"/>
      <w:numFmt w:val="bullet"/>
      <w:lvlText w:val="o"/>
      <w:lvlJc w:val="left"/>
      <w:pPr>
        <w:tabs>
          <w:tab w:val="num" w:pos="1282"/>
        </w:tabs>
        <w:ind w:left="1282" w:hanging="360"/>
      </w:pPr>
      <w:rPr>
        <w:rFonts w:ascii="Courier New" w:hAnsi="Courier New" w:hint="default"/>
      </w:rPr>
    </w:lvl>
    <w:lvl w:ilvl="2" w:tplc="00050409" w:tentative="1">
      <w:start w:val="1"/>
      <w:numFmt w:val="bullet"/>
      <w:lvlText w:val=""/>
      <w:lvlJc w:val="left"/>
      <w:pPr>
        <w:tabs>
          <w:tab w:val="num" w:pos="2002"/>
        </w:tabs>
        <w:ind w:left="2002" w:hanging="360"/>
      </w:pPr>
      <w:rPr>
        <w:rFonts w:ascii="Wingdings" w:hAnsi="Wingdings" w:hint="default"/>
      </w:rPr>
    </w:lvl>
    <w:lvl w:ilvl="3" w:tplc="00010409" w:tentative="1">
      <w:start w:val="1"/>
      <w:numFmt w:val="bullet"/>
      <w:lvlText w:val=""/>
      <w:lvlJc w:val="left"/>
      <w:pPr>
        <w:tabs>
          <w:tab w:val="num" w:pos="2722"/>
        </w:tabs>
        <w:ind w:left="2722" w:hanging="360"/>
      </w:pPr>
      <w:rPr>
        <w:rFonts w:ascii="Symbol" w:hAnsi="Symbol" w:hint="default"/>
      </w:rPr>
    </w:lvl>
    <w:lvl w:ilvl="4" w:tplc="00030409" w:tentative="1">
      <w:start w:val="1"/>
      <w:numFmt w:val="bullet"/>
      <w:lvlText w:val="o"/>
      <w:lvlJc w:val="left"/>
      <w:pPr>
        <w:tabs>
          <w:tab w:val="num" w:pos="3442"/>
        </w:tabs>
        <w:ind w:left="3442" w:hanging="360"/>
      </w:pPr>
      <w:rPr>
        <w:rFonts w:ascii="Courier New" w:hAnsi="Courier New" w:hint="default"/>
      </w:rPr>
    </w:lvl>
    <w:lvl w:ilvl="5" w:tplc="00050409" w:tentative="1">
      <w:start w:val="1"/>
      <w:numFmt w:val="bullet"/>
      <w:lvlText w:val=""/>
      <w:lvlJc w:val="left"/>
      <w:pPr>
        <w:tabs>
          <w:tab w:val="num" w:pos="4162"/>
        </w:tabs>
        <w:ind w:left="4162" w:hanging="360"/>
      </w:pPr>
      <w:rPr>
        <w:rFonts w:ascii="Wingdings" w:hAnsi="Wingdings" w:hint="default"/>
      </w:rPr>
    </w:lvl>
    <w:lvl w:ilvl="6" w:tplc="00010409" w:tentative="1">
      <w:start w:val="1"/>
      <w:numFmt w:val="bullet"/>
      <w:lvlText w:val=""/>
      <w:lvlJc w:val="left"/>
      <w:pPr>
        <w:tabs>
          <w:tab w:val="num" w:pos="4882"/>
        </w:tabs>
        <w:ind w:left="4882" w:hanging="360"/>
      </w:pPr>
      <w:rPr>
        <w:rFonts w:ascii="Symbol" w:hAnsi="Symbol" w:hint="default"/>
      </w:rPr>
    </w:lvl>
    <w:lvl w:ilvl="7" w:tplc="00030409" w:tentative="1">
      <w:start w:val="1"/>
      <w:numFmt w:val="bullet"/>
      <w:lvlText w:val="o"/>
      <w:lvlJc w:val="left"/>
      <w:pPr>
        <w:tabs>
          <w:tab w:val="num" w:pos="5602"/>
        </w:tabs>
        <w:ind w:left="5602" w:hanging="360"/>
      </w:pPr>
      <w:rPr>
        <w:rFonts w:ascii="Courier New" w:hAnsi="Courier New" w:hint="default"/>
      </w:rPr>
    </w:lvl>
    <w:lvl w:ilvl="8" w:tplc="00050409" w:tentative="1">
      <w:start w:val="1"/>
      <w:numFmt w:val="bullet"/>
      <w:lvlText w:val=""/>
      <w:lvlJc w:val="left"/>
      <w:pPr>
        <w:tabs>
          <w:tab w:val="num" w:pos="6322"/>
        </w:tabs>
        <w:ind w:left="6322" w:hanging="360"/>
      </w:pPr>
      <w:rPr>
        <w:rFonts w:ascii="Wingdings" w:hAnsi="Wingdings" w:hint="default"/>
      </w:rPr>
    </w:lvl>
  </w:abstractNum>
  <w:abstractNum w:abstractNumId="37">
    <w:nsid w:val="48582720"/>
    <w:multiLevelType w:val="hybridMultilevel"/>
    <w:tmpl w:val="FC44672A"/>
    <w:lvl w:ilvl="0" w:tplc="02DE7BE2">
      <w:start w:val="1"/>
      <w:numFmt w:val="bullet"/>
      <w:pStyle w:val="HyphenListL2Single"/>
      <w:lvlText w:val=""/>
      <w:lvlJc w:val="left"/>
      <w:pPr>
        <w:tabs>
          <w:tab w:val="num" w:pos="360"/>
        </w:tabs>
        <w:ind w:left="360" w:firstLine="1800"/>
      </w:pPr>
      <w:rPr>
        <w:rFonts w:ascii="Symbol" w:hAnsi="Symbol" w:hint="default"/>
        <w:sz w:val="22"/>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8">
    <w:nsid w:val="488E36C0"/>
    <w:multiLevelType w:val="hybridMultilevel"/>
    <w:tmpl w:val="51685A72"/>
    <w:lvl w:ilvl="0" w:tplc="829A2A2E">
      <w:start w:val="1"/>
      <w:numFmt w:val="lowerLetter"/>
      <w:lvlText w:val="%1)"/>
      <w:lvlJc w:val="left"/>
      <w:pPr>
        <w:tabs>
          <w:tab w:val="num" w:pos="792"/>
        </w:tabs>
        <w:ind w:left="792" w:hanging="432"/>
      </w:pPr>
      <w:rPr>
        <w:rFonts w:ascii="Arial" w:hAnsi="Arial" w:cs="Times New Roman" w:hint="default"/>
        <w:sz w:val="20"/>
      </w:rPr>
    </w:lvl>
    <w:lvl w:ilvl="1" w:tplc="00190409" w:tentative="1">
      <w:start w:val="1"/>
      <w:numFmt w:val="lowerLetter"/>
      <w:lvlText w:val="%2."/>
      <w:lvlJc w:val="left"/>
      <w:pPr>
        <w:tabs>
          <w:tab w:val="num" w:pos="1656"/>
        </w:tabs>
        <w:ind w:left="1656" w:hanging="360"/>
      </w:pPr>
      <w:rPr>
        <w:rFonts w:cs="Times New Roman"/>
      </w:rPr>
    </w:lvl>
    <w:lvl w:ilvl="2" w:tplc="001B0409" w:tentative="1">
      <w:start w:val="1"/>
      <w:numFmt w:val="lowerRoman"/>
      <w:lvlText w:val="%3."/>
      <w:lvlJc w:val="right"/>
      <w:pPr>
        <w:tabs>
          <w:tab w:val="num" w:pos="2376"/>
        </w:tabs>
        <w:ind w:left="2376" w:hanging="180"/>
      </w:pPr>
      <w:rPr>
        <w:rFonts w:cs="Times New Roman"/>
      </w:rPr>
    </w:lvl>
    <w:lvl w:ilvl="3" w:tplc="000F0409" w:tentative="1">
      <w:start w:val="1"/>
      <w:numFmt w:val="decimal"/>
      <w:lvlText w:val="%4."/>
      <w:lvlJc w:val="left"/>
      <w:pPr>
        <w:tabs>
          <w:tab w:val="num" w:pos="3096"/>
        </w:tabs>
        <w:ind w:left="3096" w:hanging="360"/>
      </w:pPr>
      <w:rPr>
        <w:rFonts w:cs="Times New Roman"/>
      </w:rPr>
    </w:lvl>
    <w:lvl w:ilvl="4" w:tplc="00190409" w:tentative="1">
      <w:start w:val="1"/>
      <w:numFmt w:val="lowerLetter"/>
      <w:lvlText w:val="%5."/>
      <w:lvlJc w:val="left"/>
      <w:pPr>
        <w:tabs>
          <w:tab w:val="num" w:pos="3816"/>
        </w:tabs>
        <w:ind w:left="3816" w:hanging="360"/>
      </w:pPr>
      <w:rPr>
        <w:rFonts w:cs="Times New Roman"/>
      </w:rPr>
    </w:lvl>
    <w:lvl w:ilvl="5" w:tplc="001B0409" w:tentative="1">
      <w:start w:val="1"/>
      <w:numFmt w:val="lowerRoman"/>
      <w:lvlText w:val="%6."/>
      <w:lvlJc w:val="right"/>
      <w:pPr>
        <w:tabs>
          <w:tab w:val="num" w:pos="4536"/>
        </w:tabs>
        <w:ind w:left="4536" w:hanging="180"/>
      </w:pPr>
      <w:rPr>
        <w:rFonts w:cs="Times New Roman"/>
      </w:rPr>
    </w:lvl>
    <w:lvl w:ilvl="6" w:tplc="000F0409" w:tentative="1">
      <w:start w:val="1"/>
      <w:numFmt w:val="decimal"/>
      <w:lvlText w:val="%7."/>
      <w:lvlJc w:val="left"/>
      <w:pPr>
        <w:tabs>
          <w:tab w:val="num" w:pos="5256"/>
        </w:tabs>
        <w:ind w:left="5256" w:hanging="360"/>
      </w:pPr>
      <w:rPr>
        <w:rFonts w:cs="Times New Roman"/>
      </w:rPr>
    </w:lvl>
    <w:lvl w:ilvl="7" w:tplc="00190409" w:tentative="1">
      <w:start w:val="1"/>
      <w:numFmt w:val="lowerLetter"/>
      <w:lvlText w:val="%8."/>
      <w:lvlJc w:val="left"/>
      <w:pPr>
        <w:tabs>
          <w:tab w:val="num" w:pos="5976"/>
        </w:tabs>
        <w:ind w:left="5976" w:hanging="360"/>
      </w:pPr>
      <w:rPr>
        <w:rFonts w:cs="Times New Roman"/>
      </w:rPr>
    </w:lvl>
    <w:lvl w:ilvl="8" w:tplc="001B0409" w:tentative="1">
      <w:start w:val="1"/>
      <w:numFmt w:val="lowerRoman"/>
      <w:lvlText w:val="%9."/>
      <w:lvlJc w:val="right"/>
      <w:pPr>
        <w:tabs>
          <w:tab w:val="num" w:pos="6696"/>
        </w:tabs>
        <w:ind w:left="6696" w:hanging="180"/>
      </w:pPr>
      <w:rPr>
        <w:rFonts w:cs="Times New Roman"/>
      </w:rPr>
    </w:lvl>
  </w:abstractNum>
  <w:abstractNum w:abstractNumId="39">
    <w:nsid w:val="4B63484D"/>
    <w:multiLevelType w:val="hybridMultilevel"/>
    <w:tmpl w:val="1428930E"/>
    <w:lvl w:ilvl="0" w:tplc="FA82C682">
      <w:start w:val="1"/>
      <w:numFmt w:val="bullet"/>
      <w:lvlText w:val=""/>
      <w:lvlJc w:val="left"/>
      <w:pPr>
        <w:tabs>
          <w:tab w:val="num" w:pos="259"/>
        </w:tabs>
        <w:ind w:left="259" w:hanging="259"/>
      </w:pPr>
      <w:rPr>
        <w:rFonts w:ascii="Wingdings" w:hAnsi="Wingdings" w:hint="default"/>
        <w:b w:val="0"/>
        <w:i w:val="0"/>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4B7874D9"/>
    <w:multiLevelType w:val="hybridMultilevel"/>
    <w:tmpl w:val="F9E2F624"/>
    <w:lvl w:ilvl="0" w:tplc="D74AD158">
      <w:start w:val="1"/>
      <w:numFmt w:val="lowerLetter"/>
      <w:pStyle w:val="abcListL2Single"/>
      <w:lvlText w:val="%1."/>
      <w:lvlJc w:val="left"/>
      <w:pPr>
        <w:tabs>
          <w:tab w:val="num" w:pos="2520"/>
        </w:tabs>
        <w:ind w:left="25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4D364AA6"/>
    <w:multiLevelType w:val="hybridMultilevel"/>
    <w:tmpl w:val="F05C7F16"/>
    <w:lvl w:ilvl="0" w:tplc="F508FCCA">
      <w:start w:val="1"/>
      <w:numFmt w:val="lowerLetter"/>
      <w:pStyle w:val="abcListWide"/>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4E375142"/>
    <w:multiLevelType w:val="hybridMultilevel"/>
    <w:tmpl w:val="BDD420D6"/>
    <w:lvl w:ilvl="0" w:tplc="1E6A44C4">
      <w:start w:val="1"/>
      <w:numFmt w:val="bullet"/>
      <w:pStyle w:val="BulletListL2"/>
      <w:lvlText w:val="o"/>
      <w:lvlJc w:val="left"/>
      <w:pPr>
        <w:tabs>
          <w:tab w:val="num" w:pos="2520"/>
        </w:tabs>
        <w:ind w:left="25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ED6224E"/>
    <w:multiLevelType w:val="hybridMultilevel"/>
    <w:tmpl w:val="8370F472"/>
    <w:lvl w:ilvl="0" w:tplc="E7649B68">
      <w:start w:val="1"/>
      <w:numFmt w:val="bullet"/>
      <w:lvlText w:val=""/>
      <w:lvlJc w:val="left"/>
      <w:pPr>
        <w:tabs>
          <w:tab w:val="num" w:pos="432"/>
        </w:tabs>
        <w:ind w:left="432" w:hanging="360"/>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4">
    <w:nsid w:val="50F2104F"/>
    <w:multiLevelType w:val="hybridMultilevel"/>
    <w:tmpl w:val="F672122A"/>
    <w:lvl w:ilvl="0" w:tplc="4C8056A2">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52467FED"/>
    <w:multiLevelType w:val="hybridMultilevel"/>
    <w:tmpl w:val="1AD49112"/>
    <w:lvl w:ilvl="0" w:tplc="9AC4015C">
      <w:start w:val="1"/>
      <w:numFmt w:val="bullet"/>
      <w:pStyle w:val="FS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54661345"/>
    <w:multiLevelType w:val="hybridMultilevel"/>
    <w:tmpl w:val="E258F59E"/>
    <w:lvl w:ilvl="0" w:tplc="855CAC0A">
      <w:start w:val="1"/>
      <w:numFmt w:val="bullet"/>
      <w:pStyle w:val="BulletListWide"/>
      <w:lvlText w:val=""/>
      <w:lvlJc w:val="left"/>
      <w:pPr>
        <w:tabs>
          <w:tab w:val="num" w:pos="360"/>
        </w:tabs>
        <w:ind w:left="36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57F170CF"/>
    <w:multiLevelType w:val="hybridMultilevel"/>
    <w:tmpl w:val="1C369C80"/>
    <w:lvl w:ilvl="0" w:tplc="829A2A2E">
      <w:start w:val="1"/>
      <w:numFmt w:val="lowerLetter"/>
      <w:lvlText w:val="%1)"/>
      <w:lvlJc w:val="left"/>
      <w:pPr>
        <w:tabs>
          <w:tab w:val="num" w:pos="792"/>
        </w:tabs>
        <w:ind w:left="792" w:hanging="432"/>
      </w:pPr>
      <w:rPr>
        <w:rFonts w:ascii="Arial" w:hAnsi="Arial" w:cs="Times New Roman" w:hint="default"/>
        <w:sz w:val="20"/>
      </w:rPr>
    </w:lvl>
    <w:lvl w:ilvl="1" w:tplc="00190409" w:tentative="1">
      <w:start w:val="1"/>
      <w:numFmt w:val="lowerLetter"/>
      <w:lvlText w:val="%2."/>
      <w:lvlJc w:val="left"/>
      <w:pPr>
        <w:tabs>
          <w:tab w:val="num" w:pos="1656"/>
        </w:tabs>
        <w:ind w:left="1656" w:hanging="360"/>
      </w:pPr>
      <w:rPr>
        <w:rFonts w:cs="Times New Roman"/>
      </w:rPr>
    </w:lvl>
    <w:lvl w:ilvl="2" w:tplc="001B0409" w:tentative="1">
      <w:start w:val="1"/>
      <w:numFmt w:val="lowerRoman"/>
      <w:lvlText w:val="%3."/>
      <w:lvlJc w:val="right"/>
      <w:pPr>
        <w:tabs>
          <w:tab w:val="num" w:pos="2376"/>
        </w:tabs>
        <w:ind w:left="2376" w:hanging="180"/>
      </w:pPr>
      <w:rPr>
        <w:rFonts w:cs="Times New Roman"/>
      </w:rPr>
    </w:lvl>
    <w:lvl w:ilvl="3" w:tplc="000F0409" w:tentative="1">
      <w:start w:val="1"/>
      <w:numFmt w:val="decimal"/>
      <w:lvlText w:val="%4."/>
      <w:lvlJc w:val="left"/>
      <w:pPr>
        <w:tabs>
          <w:tab w:val="num" w:pos="3096"/>
        </w:tabs>
        <w:ind w:left="3096" w:hanging="360"/>
      </w:pPr>
      <w:rPr>
        <w:rFonts w:cs="Times New Roman"/>
      </w:rPr>
    </w:lvl>
    <w:lvl w:ilvl="4" w:tplc="00190409" w:tentative="1">
      <w:start w:val="1"/>
      <w:numFmt w:val="lowerLetter"/>
      <w:lvlText w:val="%5."/>
      <w:lvlJc w:val="left"/>
      <w:pPr>
        <w:tabs>
          <w:tab w:val="num" w:pos="3816"/>
        </w:tabs>
        <w:ind w:left="3816" w:hanging="360"/>
      </w:pPr>
      <w:rPr>
        <w:rFonts w:cs="Times New Roman"/>
      </w:rPr>
    </w:lvl>
    <w:lvl w:ilvl="5" w:tplc="001B0409" w:tentative="1">
      <w:start w:val="1"/>
      <w:numFmt w:val="lowerRoman"/>
      <w:lvlText w:val="%6."/>
      <w:lvlJc w:val="right"/>
      <w:pPr>
        <w:tabs>
          <w:tab w:val="num" w:pos="4536"/>
        </w:tabs>
        <w:ind w:left="4536" w:hanging="180"/>
      </w:pPr>
      <w:rPr>
        <w:rFonts w:cs="Times New Roman"/>
      </w:rPr>
    </w:lvl>
    <w:lvl w:ilvl="6" w:tplc="000F0409" w:tentative="1">
      <w:start w:val="1"/>
      <w:numFmt w:val="decimal"/>
      <w:lvlText w:val="%7."/>
      <w:lvlJc w:val="left"/>
      <w:pPr>
        <w:tabs>
          <w:tab w:val="num" w:pos="5256"/>
        </w:tabs>
        <w:ind w:left="5256" w:hanging="360"/>
      </w:pPr>
      <w:rPr>
        <w:rFonts w:cs="Times New Roman"/>
      </w:rPr>
    </w:lvl>
    <w:lvl w:ilvl="7" w:tplc="00190409" w:tentative="1">
      <w:start w:val="1"/>
      <w:numFmt w:val="lowerLetter"/>
      <w:lvlText w:val="%8."/>
      <w:lvlJc w:val="left"/>
      <w:pPr>
        <w:tabs>
          <w:tab w:val="num" w:pos="5976"/>
        </w:tabs>
        <w:ind w:left="5976" w:hanging="360"/>
      </w:pPr>
      <w:rPr>
        <w:rFonts w:cs="Times New Roman"/>
      </w:rPr>
    </w:lvl>
    <w:lvl w:ilvl="8" w:tplc="001B0409" w:tentative="1">
      <w:start w:val="1"/>
      <w:numFmt w:val="lowerRoman"/>
      <w:lvlText w:val="%9."/>
      <w:lvlJc w:val="right"/>
      <w:pPr>
        <w:tabs>
          <w:tab w:val="num" w:pos="6696"/>
        </w:tabs>
        <w:ind w:left="6696" w:hanging="180"/>
      </w:pPr>
      <w:rPr>
        <w:rFonts w:cs="Times New Roman"/>
      </w:rPr>
    </w:lvl>
  </w:abstractNum>
  <w:abstractNum w:abstractNumId="48">
    <w:nsid w:val="59694CD2"/>
    <w:multiLevelType w:val="hybridMultilevel"/>
    <w:tmpl w:val="9494924E"/>
    <w:lvl w:ilvl="0" w:tplc="CDC0F60C">
      <w:start w:val="1"/>
      <w:numFmt w:val="decimal"/>
      <w:pStyle w:val="Table1TextNumb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9">
    <w:nsid w:val="5BCF4BFA"/>
    <w:multiLevelType w:val="hybridMultilevel"/>
    <w:tmpl w:val="CF90492C"/>
    <w:lvl w:ilvl="0" w:tplc="EAC291A4">
      <w:start w:val="1"/>
      <w:numFmt w:val="bullet"/>
      <w:pStyle w:val="Table6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5BE249B6"/>
    <w:multiLevelType w:val="hybridMultilevel"/>
    <w:tmpl w:val="1E029A66"/>
    <w:lvl w:ilvl="0" w:tplc="829A2A2E">
      <w:start w:val="1"/>
      <w:numFmt w:val="lowerLetter"/>
      <w:lvlText w:val="%1)"/>
      <w:lvlJc w:val="left"/>
      <w:pPr>
        <w:tabs>
          <w:tab w:val="num" w:pos="792"/>
        </w:tabs>
        <w:ind w:left="792" w:hanging="432"/>
      </w:pPr>
      <w:rPr>
        <w:rFonts w:ascii="Arial" w:hAnsi="Arial" w:cs="Times New Roman" w:hint="default"/>
        <w:sz w:val="20"/>
      </w:rPr>
    </w:lvl>
    <w:lvl w:ilvl="1" w:tplc="00190409" w:tentative="1">
      <w:start w:val="1"/>
      <w:numFmt w:val="lowerLetter"/>
      <w:lvlText w:val="%2."/>
      <w:lvlJc w:val="left"/>
      <w:pPr>
        <w:tabs>
          <w:tab w:val="num" w:pos="1656"/>
        </w:tabs>
        <w:ind w:left="1656" w:hanging="360"/>
      </w:pPr>
      <w:rPr>
        <w:rFonts w:cs="Times New Roman"/>
      </w:rPr>
    </w:lvl>
    <w:lvl w:ilvl="2" w:tplc="001B0409" w:tentative="1">
      <w:start w:val="1"/>
      <w:numFmt w:val="lowerRoman"/>
      <w:lvlText w:val="%3."/>
      <w:lvlJc w:val="right"/>
      <w:pPr>
        <w:tabs>
          <w:tab w:val="num" w:pos="2376"/>
        </w:tabs>
        <w:ind w:left="2376" w:hanging="180"/>
      </w:pPr>
      <w:rPr>
        <w:rFonts w:cs="Times New Roman"/>
      </w:rPr>
    </w:lvl>
    <w:lvl w:ilvl="3" w:tplc="000F0409" w:tentative="1">
      <w:start w:val="1"/>
      <w:numFmt w:val="decimal"/>
      <w:lvlText w:val="%4."/>
      <w:lvlJc w:val="left"/>
      <w:pPr>
        <w:tabs>
          <w:tab w:val="num" w:pos="3096"/>
        </w:tabs>
        <w:ind w:left="3096" w:hanging="360"/>
      </w:pPr>
      <w:rPr>
        <w:rFonts w:cs="Times New Roman"/>
      </w:rPr>
    </w:lvl>
    <w:lvl w:ilvl="4" w:tplc="00190409" w:tentative="1">
      <w:start w:val="1"/>
      <w:numFmt w:val="lowerLetter"/>
      <w:lvlText w:val="%5."/>
      <w:lvlJc w:val="left"/>
      <w:pPr>
        <w:tabs>
          <w:tab w:val="num" w:pos="3816"/>
        </w:tabs>
        <w:ind w:left="3816" w:hanging="360"/>
      </w:pPr>
      <w:rPr>
        <w:rFonts w:cs="Times New Roman"/>
      </w:rPr>
    </w:lvl>
    <w:lvl w:ilvl="5" w:tplc="001B0409" w:tentative="1">
      <w:start w:val="1"/>
      <w:numFmt w:val="lowerRoman"/>
      <w:lvlText w:val="%6."/>
      <w:lvlJc w:val="right"/>
      <w:pPr>
        <w:tabs>
          <w:tab w:val="num" w:pos="4536"/>
        </w:tabs>
        <w:ind w:left="4536" w:hanging="180"/>
      </w:pPr>
      <w:rPr>
        <w:rFonts w:cs="Times New Roman"/>
      </w:rPr>
    </w:lvl>
    <w:lvl w:ilvl="6" w:tplc="000F0409" w:tentative="1">
      <w:start w:val="1"/>
      <w:numFmt w:val="decimal"/>
      <w:lvlText w:val="%7."/>
      <w:lvlJc w:val="left"/>
      <w:pPr>
        <w:tabs>
          <w:tab w:val="num" w:pos="5256"/>
        </w:tabs>
        <w:ind w:left="5256" w:hanging="360"/>
      </w:pPr>
      <w:rPr>
        <w:rFonts w:cs="Times New Roman"/>
      </w:rPr>
    </w:lvl>
    <w:lvl w:ilvl="7" w:tplc="00190409" w:tentative="1">
      <w:start w:val="1"/>
      <w:numFmt w:val="lowerLetter"/>
      <w:lvlText w:val="%8."/>
      <w:lvlJc w:val="left"/>
      <w:pPr>
        <w:tabs>
          <w:tab w:val="num" w:pos="5976"/>
        </w:tabs>
        <w:ind w:left="5976" w:hanging="360"/>
      </w:pPr>
      <w:rPr>
        <w:rFonts w:cs="Times New Roman"/>
      </w:rPr>
    </w:lvl>
    <w:lvl w:ilvl="8" w:tplc="001B0409" w:tentative="1">
      <w:start w:val="1"/>
      <w:numFmt w:val="lowerRoman"/>
      <w:lvlText w:val="%9."/>
      <w:lvlJc w:val="right"/>
      <w:pPr>
        <w:tabs>
          <w:tab w:val="num" w:pos="6696"/>
        </w:tabs>
        <w:ind w:left="6696" w:hanging="180"/>
      </w:pPr>
      <w:rPr>
        <w:rFonts w:cs="Times New Roman"/>
      </w:rPr>
    </w:lvl>
  </w:abstractNum>
  <w:abstractNum w:abstractNumId="51">
    <w:nsid w:val="5EA34DA8"/>
    <w:multiLevelType w:val="hybridMultilevel"/>
    <w:tmpl w:val="26840726"/>
    <w:lvl w:ilvl="0" w:tplc="5F2A628A">
      <w:start w:val="1"/>
      <w:numFmt w:val="decimal"/>
      <w:pStyle w:val="NumberListL2Single"/>
      <w:lvlText w:val="%1."/>
      <w:lvlJc w:val="left"/>
      <w:pPr>
        <w:tabs>
          <w:tab w:val="num" w:pos="2520"/>
        </w:tabs>
        <w:ind w:left="2520" w:hanging="360"/>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52">
    <w:nsid w:val="60B0189C"/>
    <w:multiLevelType w:val="hybridMultilevel"/>
    <w:tmpl w:val="8ECE2006"/>
    <w:lvl w:ilvl="0" w:tplc="E7649B68">
      <w:start w:val="1"/>
      <w:numFmt w:val="bullet"/>
      <w:lvlText w:val=""/>
      <w:lvlJc w:val="left"/>
      <w:pPr>
        <w:tabs>
          <w:tab w:val="num" w:pos="562"/>
        </w:tabs>
        <w:ind w:left="562" w:hanging="360"/>
      </w:pPr>
      <w:rPr>
        <w:rFonts w:ascii="Wingdings" w:hAnsi="Wingdings" w:hint="default"/>
        <w:color w:val="auto"/>
        <w:sz w:val="20"/>
      </w:rPr>
    </w:lvl>
    <w:lvl w:ilvl="1" w:tplc="00030409" w:tentative="1">
      <w:start w:val="1"/>
      <w:numFmt w:val="bullet"/>
      <w:lvlText w:val="o"/>
      <w:lvlJc w:val="left"/>
      <w:pPr>
        <w:tabs>
          <w:tab w:val="num" w:pos="1282"/>
        </w:tabs>
        <w:ind w:left="1282" w:hanging="360"/>
      </w:pPr>
      <w:rPr>
        <w:rFonts w:ascii="Courier New" w:hAnsi="Courier New" w:hint="default"/>
      </w:rPr>
    </w:lvl>
    <w:lvl w:ilvl="2" w:tplc="00050409" w:tentative="1">
      <w:start w:val="1"/>
      <w:numFmt w:val="bullet"/>
      <w:lvlText w:val=""/>
      <w:lvlJc w:val="left"/>
      <w:pPr>
        <w:tabs>
          <w:tab w:val="num" w:pos="2002"/>
        </w:tabs>
        <w:ind w:left="2002" w:hanging="360"/>
      </w:pPr>
      <w:rPr>
        <w:rFonts w:ascii="Wingdings" w:hAnsi="Wingdings" w:hint="default"/>
      </w:rPr>
    </w:lvl>
    <w:lvl w:ilvl="3" w:tplc="00010409" w:tentative="1">
      <w:start w:val="1"/>
      <w:numFmt w:val="bullet"/>
      <w:lvlText w:val=""/>
      <w:lvlJc w:val="left"/>
      <w:pPr>
        <w:tabs>
          <w:tab w:val="num" w:pos="2722"/>
        </w:tabs>
        <w:ind w:left="2722" w:hanging="360"/>
      </w:pPr>
      <w:rPr>
        <w:rFonts w:ascii="Symbol" w:hAnsi="Symbol" w:hint="default"/>
      </w:rPr>
    </w:lvl>
    <w:lvl w:ilvl="4" w:tplc="00030409" w:tentative="1">
      <w:start w:val="1"/>
      <w:numFmt w:val="bullet"/>
      <w:lvlText w:val="o"/>
      <w:lvlJc w:val="left"/>
      <w:pPr>
        <w:tabs>
          <w:tab w:val="num" w:pos="3442"/>
        </w:tabs>
        <w:ind w:left="3442" w:hanging="360"/>
      </w:pPr>
      <w:rPr>
        <w:rFonts w:ascii="Courier New" w:hAnsi="Courier New" w:hint="default"/>
      </w:rPr>
    </w:lvl>
    <w:lvl w:ilvl="5" w:tplc="00050409" w:tentative="1">
      <w:start w:val="1"/>
      <w:numFmt w:val="bullet"/>
      <w:lvlText w:val=""/>
      <w:lvlJc w:val="left"/>
      <w:pPr>
        <w:tabs>
          <w:tab w:val="num" w:pos="4162"/>
        </w:tabs>
        <w:ind w:left="4162" w:hanging="360"/>
      </w:pPr>
      <w:rPr>
        <w:rFonts w:ascii="Wingdings" w:hAnsi="Wingdings" w:hint="default"/>
      </w:rPr>
    </w:lvl>
    <w:lvl w:ilvl="6" w:tplc="00010409" w:tentative="1">
      <w:start w:val="1"/>
      <w:numFmt w:val="bullet"/>
      <w:lvlText w:val=""/>
      <w:lvlJc w:val="left"/>
      <w:pPr>
        <w:tabs>
          <w:tab w:val="num" w:pos="4882"/>
        </w:tabs>
        <w:ind w:left="4882" w:hanging="360"/>
      </w:pPr>
      <w:rPr>
        <w:rFonts w:ascii="Symbol" w:hAnsi="Symbol" w:hint="default"/>
      </w:rPr>
    </w:lvl>
    <w:lvl w:ilvl="7" w:tplc="00030409" w:tentative="1">
      <w:start w:val="1"/>
      <w:numFmt w:val="bullet"/>
      <w:lvlText w:val="o"/>
      <w:lvlJc w:val="left"/>
      <w:pPr>
        <w:tabs>
          <w:tab w:val="num" w:pos="5602"/>
        </w:tabs>
        <w:ind w:left="5602" w:hanging="360"/>
      </w:pPr>
      <w:rPr>
        <w:rFonts w:ascii="Courier New" w:hAnsi="Courier New" w:hint="default"/>
      </w:rPr>
    </w:lvl>
    <w:lvl w:ilvl="8" w:tplc="00050409" w:tentative="1">
      <w:start w:val="1"/>
      <w:numFmt w:val="bullet"/>
      <w:lvlText w:val=""/>
      <w:lvlJc w:val="left"/>
      <w:pPr>
        <w:tabs>
          <w:tab w:val="num" w:pos="6322"/>
        </w:tabs>
        <w:ind w:left="6322" w:hanging="360"/>
      </w:pPr>
      <w:rPr>
        <w:rFonts w:ascii="Wingdings" w:hAnsi="Wingdings" w:hint="default"/>
      </w:rPr>
    </w:lvl>
  </w:abstractNum>
  <w:abstractNum w:abstractNumId="53">
    <w:nsid w:val="61E43215"/>
    <w:multiLevelType w:val="hybridMultilevel"/>
    <w:tmpl w:val="122C7070"/>
    <w:lvl w:ilvl="0" w:tplc="E7F66238">
      <w:start w:val="1"/>
      <w:numFmt w:val="bullet"/>
      <w:lvlText w:val=""/>
      <w:lvlJc w:val="left"/>
      <w:pPr>
        <w:ind w:left="36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253645C"/>
    <w:multiLevelType w:val="hybridMultilevel"/>
    <w:tmpl w:val="D804C646"/>
    <w:lvl w:ilvl="0" w:tplc="E93AF7C2">
      <w:start w:val="1"/>
      <w:numFmt w:val="lowerLetter"/>
      <w:pStyle w:val="abcListSingle"/>
      <w:lvlText w:val="%1."/>
      <w:lvlJc w:val="left"/>
      <w:pPr>
        <w:tabs>
          <w:tab w:val="num" w:pos="2160"/>
        </w:tabs>
        <w:ind w:left="21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5">
    <w:nsid w:val="62B470AB"/>
    <w:multiLevelType w:val="hybridMultilevel"/>
    <w:tmpl w:val="4536B170"/>
    <w:lvl w:ilvl="0" w:tplc="FFFFFFFF">
      <w:start w:val="1"/>
      <w:numFmt w:val="bullet"/>
      <w:pStyle w:val="ListBullet"/>
      <w:lvlText w:val=""/>
      <w:lvlJc w:val="left"/>
      <w:pPr>
        <w:tabs>
          <w:tab w:val="num" w:pos="612"/>
        </w:tabs>
        <w:ind w:left="612" w:hanging="360"/>
      </w:pPr>
      <w:rPr>
        <w:rFonts w:ascii="Wingdings" w:hAnsi="Wingdings" w:hint="default"/>
      </w:rPr>
    </w:lvl>
    <w:lvl w:ilvl="1" w:tplc="FFFFFFFF">
      <w:start w:val="1"/>
      <w:numFmt w:val="bullet"/>
      <w:lvlText w:val=""/>
      <w:lvlJc w:val="left"/>
      <w:pPr>
        <w:tabs>
          <w:tab w:val="num" w:pos="-1440"/>
        </w:tabs>
        <w:ind w:left="-1440" w:hanging="360"/>
      </w:pPr>
      <w:rPr>
        <w:rFonts w:ascii="Symbol" w:hAnsi="Symbol" w:hint="default"/>
        <w:color w:val="auto"/>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0"/>
        </w:tabs>
        <w:ind w:hanging="360"/>
      </w:pPr>
      <w:rPr>
        <w:rFonts w:ascii="Symbol" w:hAnsi="Symbol" w:hint="default"/>
      </w:rPr>
    </w:lvl>
    <w:lvl w:ilvl="4" w:tplc="FFFFFFFF" w:tentative="1">
      <w:start w:val="1"/>
      <w:numFmt w:val="bullet"/>
      <w:lvlText w:val="o"/>
      <w:lvlJc w:val="left"/>
      <w:pPr>
        <w:tabs>
          <w:tab w:val="num" w:pos="720"/>
        </w:tabs>
        <w:ind w:left="720" w:hanging="360"/>
      </w:pPr>
      <w:rPr>
        <w:rFonts w:ascii="Courier New" w:hAnsi="Courier New" w:hint="default"/>
      </w:rPr>
    </w:lvl>
    <w:lvl w:ilvl="5" w:tplc="FFFFFFFF" w:tentative="1">
      <w:start w:val="1"/>
      <w:numFmt w:val="bullet"/>
      <w:lvlText w:val=""/>
      <w:lvlJc w:val="left"/>
      <w:pPr>
        <w:tabs>
          <w:tab w:val="num" w:pos="1440"/>
        </w:tabs>
        <w:ind w:left="1440" w:hanging="360"/>
      </w:pPr>
      <w:rPr>
        <w:rFonts w:ascii="Wingdings" w:hAnsi="Wingdings" w:hint="default"/>
      </w:rPr>
    </w:lvl>
    <w:lvl w:ilvl="6" w:tplc="FFFFFFFF" w:tentative="1">
      <w:start w:val="1"/>
      <w:numFmt w:val="bullet"/>
      <w:lvlText w:val=""/>
      <w:lvlJc w:val="left"/>
      <w:pPr>
        <w:tabs>
          <w:tab w:val="num" w:pos="2160"/>
        </w:tabs>
        <w:ind w:left="2160" w:hanging="360"/>
      </w:pPr>
      <w:rPr>
        <w:rFonts w:ascii="Symbol" w:hAnsi="Symbol" w:hint="default"/>
      </w:rPr>
    </w:lvl>
    <w:lvl w:ilvl="7" w:tplc="FFFFFFFF" w:tentative="1">
      <w:start w:val="1"/>
      <w:numFmt w:val="bullet"/>
      <w:lvlText w:val="o"/>
      <w:lvlJc w:val="left"/>
      <w:pPr>
        <w:tabs>
          <w:tab w:val="num" w:pos="2880"/>
        </w:tabs>
        <w:ind w:left="2880" w:hanging="360"/>
      </w:pPr>
      <w:rPr>
        <w:rFonts w:ascii="Courier New" w:hAnsi="Courier New" w:hint="default"/>
      </w:rPr>
    </w:lvl>
    <w:lvl w:ilvl="8" w:tplc="FFFFFFFF" w:tentative="1">
      <w:start w:val="1"/>
      <w:numFmt w:val="bullet"/>
      <w:lvlText w:val=""/>
      <w:lvlJc w:val="left"/>
      <w:pPr>
        <w:tabs>
          <w:tab w:val="num" w:pos="3600"/>
        </w:tabs>
        <w:ind w:left="3600" w:hanging="360"/>
      </w:pPr>
      <w:rPr>
        <w:rFonts w:ascii="Wingdings" w:hAnsi="Wingdings" w:hint="default"/>
      </w:rPr>
    </w:lvl>
  </w:abstractNum>
  <w:abstractNum w:abstractNumId="56">
    <w:nsid w:val="64BC490B"/>
    <w:multiLevelType w:val="hybridMultilevel"/>
    <w:tmpl w:val="7BCCD9FE"/>
    <w:lvl w:ilvl="0" w:tplc="07B03A74">
      <w:start w:val="1"/>
      <w:numFmt w:val="bullet"/>
      <w:pStyle w:val="FTableTextHyphen"/>
      <w:lvlText w:val=""/>
      <w:lvlJc w:val="left"/>
      <w:pPr>
        <w:tabs>
          <w:tab w:val="num" w:pos="360"/>
        </w:tabs>
        <w:ind w:left="360"/>
      </w:pPr>
      <w:rPr>
        <w:rFonts w:ascii="Symbol" w:hAnsi="Symbol" w:hint="default"/>
      </w:rPr>
    </w:lvl>
    <w:lvl w:ilvl="1" w:tplc="C2ACE614" w:tentative="1">
      <w:start w:val="1"/>
      <w:numFmt w:val="bullet"/>
      <w:lvlText w:val="o"/>
      <w:lvlJc w:val="left"/>
      <w:pPr>
        <w:tabs>
          <w:tab w:val="num" w:pos="1440"/>
        </w:tabs>
        <w:ind w:left="1440" w:hanging="360"/>
      </w:pPr>
      <w:rPr>
        <w:rFonts w:ascii="Courier New" w:hAnsi="Courier New" w:hint="default"/>
      </w:rPr>
    </w:lvl>
    <w:lvl w:ilvl="2" w:tplc="7C600A7E"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65985466"/>
    <w:multiLevelType w:val="hybridMultilevel"/>
    <w:tmpl w:val="001695E6"/>
    <w:lvl w:ilvl="0" w:tplc="153CE7C2">
      <w:start w:val="1"/>
      <w:numFmt w:val="bullet"/>
      <w:pStyle w:val="BulletListSingle"/>
      <w:lvlText w:val=""/>
      <w:lvlJc w:val="left"/>
      <w:pPr>
        <w:tabs>
          <w:tab w:val="num" w:pos="2160"/>
        </w:tabs>
        <w:ind w:left="2160" w:hanging="360"/>
      </w:pPr>
      <w:rPr>
        <w:rFonts w:ascii="Symbol" w:hAnsi="Symbol" w:hint="default"/>
        <w:b w:val="0"/>
        <w:i w:val="0"/>
        <w:sz w:val="22"/>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8">
    <w:nsid w:val="662D09A6"/>
    <w:multiLevelType w:val="hybridMultilevel"/>
    <w:tmpl w:val="B8646720"/>
    <w:lvl w:ilvl="0" w:tplc="FFFFFFFF">
      <w:start w:val="1"/>
      <w:numFmt w:val="decimal"/>
      <w:pStyle w:val="NumberListWide"/>
      <w:lvlText w:val="%1."/>
      <w:lvlJc w:val="left"/>
      <w:pPr>
        <w:tabs>
          <w:tab w:val="num" w:pos="360"/>
        </w:tabs>
        <w:ind w:left="36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9">
    <w:nsid w:val="6A2B39D6"/>
    <w:multiLevelType w:val="hybridMultilevel"/>
    <w:tmpl w:val="E3CC95C4"/>
    <w:lvl w:ilvl="0" w:tplc="359E7500">
      <w:start w:val="1"/>
      <w:numFmt w:val="bullet"/>
      <w:pStyle w:val="ListBullet2"/>
      <w:lvlText w:val="o"/>
      <w:lvlJc w:val="left"/>
      <w:pPr>
        <w:tabs>
          <w:tab w:val="num" w:pos="720"/>
        </w:tabs>
        <w:ind w:left="720" w:hanging="360"/>
      </w:pPr>
      <w:rPr>
        <w:rFonts w:ascii="Courier New" w:hAnsi="Courier New"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0">
    <w:nsid w:val="6E371101"/>
    <w:multiLevelType w:val="hybridMultilevel"/>
    <w:tmpl w:val="1DAA77BE"/>
    <w:lvl w:ilvl="0" w:tplc="000F0409">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6FA5696C"/>
    <w:multiLevelType w:val="hybridMultilevel"/>
    <w:tmpl w:val="53E61232"/>
    <w:lvl w:ilvl="0" w:tplc="FFFFFFFF">
      <w:start w:val="1"/>
      <w:numFmt w:val="bullet"/>
      <w:pStyle w:val="FTableText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2">
    <w:nsid w:val="6FC35EAF"/>
    <w:multiLevelType w:val="hybridMultilevel"/>
    <w:tmpl w:val="650E4008"/>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Symbol"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Symbol"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Symbol" w:hint="default"/>
      </w:rPr>
    </w:lvl>
    <w:lvl w:ilvl="8" w:tplc="04090005" w:tentative="1">
      <w:start w:val="1"/>
      <w:numFmt w:val="bullet"/>
      <w:lvlText w:val=""/>
      <w:lvlJc w:val="left"/>
      <w:pPr>
        <w:ind w:left="6322" w:hanging="360"/>
      </w:pPr>
      <w:rPr>
        <w:rFonts w:ascii="Wingdings" w:hAnsi="Wingdings" w:hint="default"/>
      </w:rPr>
    </w:lvl>
  </w:abstractNum>
  <w:abstractNum w:abstractNumId="63">
    <w:nsid w:val="72061646"/>
    <w:multiLevelType w:val="hybridMultilevel"/>
    <w:tmpl w:val="6A20E9A2"/>
    <w:lvl w:ilvl="0" w:tplc="D2EEA842">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64">
    <w:nsid w:val="76BE3465"/>
    <w:multiLevelType w:val="hybridMultilevel"/>
    <w:tmpl w:val="4DC4C8E8"/>
    <w:lvl w:ilvl="0" w:tplc="FFFFFFFF">
      <w:start w:val="1"/>
      <w:numFmt w:val="bullet"/>
      <w:pStyle w:val="HyphenListL2Wide"/>
      <w:lvlText w:val=""/>
      <w:lvlJc w:val="left"/>
      <w:pPr>
        <w:tabs>
          <w:tab w:val="num" w:pos="720"/>
        </w:tabs>
        <w:ind w:left="720" w:hanging="360"/>
      </w:pPr>
      <w:rPr>
        <w:rFonts w:ascii="Symbol" w:hAnsi="Symbol"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5">
    <w:nsid w:val="782C75B1"/>
    <w:multiLevelType w:val="hybridMultilevel"/>
    <w:tmpl w:val="96769538"/>
    <w:lvl w:ilvl="0" w:tplc="829A2A2E">
      <w:start w:val="1"/>
      <w:numFmt w:val="lowerLetter"/>
      <w:lvlText w:val="%1)"/>
      <w:lvlJc w:val="left"/>
      <w:pPr>
        <w:tabs>
          <w:tab w:val="num" w:pos="792"/>
        </w:tabs>
        <w:ind w:left="792" w:hanging="432"/>
      </w:pPr>
      <w:rPr>
        <w:rFonts w:ascii="Arial" w:hAnsi="Arial" w:cs="Times New Roman" w:hint="default"/>
        <w:sz w:val="20"/>
      </w:rPr>
    </w:lvl>
    <w:lvl w:ilvl="1" w:tplc="00190409" w:tentative="1">
      <w:start w:val="1"/>
      <w:numFmt w:val="lowerLetter"/>
      <w:lvlText w:val="%2."/>
      <w:lvlJc w:val="left"/>
      <w:pPr>
        <w:tabs>
          <w:tab w:val="num" w:pos="1656"/>
        </w:tabs>
        <w:ind w:left="1656" w:hanging="360"/>
      </w:pPr>
      <w:rPr>
        <w:rFonts w:cs="Times New Roman"/>
      </w:rPr>
    </w:lvl>
    <w:lvl w:ilvl="2" w:tplc="001B0409" w:tentative="1">
      <w:start w:val="1"/>
      <w:numFmt w:val="lowerRoman"/>
      <w:lvlText w:val="%3."/>
      <w:lvlJc w:val="right"/>
      <w:pPr>
        <w:tabs>
          <w:tab w:val="num" w:pos="2376"/>
        </w:tabs>
        <w:ind w:left="2376" w:hanging="180"/>
      </w:pPr>
      <w:rPr>
        <w:rFonts w:cs="Times New Roman"/>
      </w:rPr>
    </w:lvl>
    <w:lvl w:ilvl="3" w:tplc="000F0409" w:tentative="1">
      <w:start w:val="1"/>
      <w:numFmt w:val="decimal"/>
      <w:lvlText w:val="%4."/>
      <w:lvlJc w:val="left"/>
      <w:pPr>
        <w:tabs>
          <w:tab w:val="num" w:pos="3096"/>
        </w:tabs>
        <w:ind w:left="3096" w:hanging="360"/>
      </w:pPr>
      <w:rPr>
        <w:rFonts w:cs="Times New Roman"/>
      </w:rPr>
    </w:lvl>
    <w:lvl w:ilvl="4" w:tplc="00190409" w:tentative="1">
      <w:start w:val="1"/>
      <w:numFmt w:val="lowerLetter"/>
      <w:lvlText w:val="%5."/>
      <w:lvlJc w:val="left"/>
      <w:pPr>
        <w:tabs>
          <w:tab w:val="num" w:pos="3816"/>
        </w:tabs>
        <w:ind w:left="3816" w:hanging="360"/>
      </w:pPr>
      <w:rPr>
        <w:rFonts w:cs="Times New Roman"/>
      </w:rPr>
    </w:lvl>
    <w:lvl w:ilvl="5" w:tplc="001B0409" w:tentative="1">
      <w:start w:val="1"/>
      <w:numFmt w:val="lowerRoman"/>
      <w:lvlText w:val="%6."/>
      <w:lvlJc w:val="right"/>
      <w:pPr>
        <w:tabs>
          <w:tab w:val="num" w:pos="4536"/>
        </w:tabs>
        <w:ind w:left="4536" w:hanging="180"/>
      </w:pPr>
      <w:rPr>
        <w:rFonts w:cs="Times New Roman"/>
      </w:rPr>
    </w:lvl>
    <w:lvl w:ilvl="6" w:tplc="000F0409" w:tentative="1">
      <w:start w:val="1"/>
      <w:numFmt w:val="decimal"/>
      <w:lvlText w:val="%7."/>
      <w:lvlJc w:val="left"/>
      <w:pPr>
        <w:tabs>
          <w:tab w:val="num" w:pos="5256"/>
        </w:tabs>
        <w:ind w:left="5256" w:hanging="360"/>
      </w:pPr>
      <w:rPr>
        <w:rFonts w:cs="Times New Roman"/>
      </w:rPr>
    </w:lvl>
    <w:lvl w:ilvl="7" w:tplc="00190409" w:tentative="1">
      <w:start w:val="1"/>
      <w:numFmt w:val="lowerLetter"/>
      <w:lvlText w:val="%8."/>
      <w:lvlJc w:val="left"/>
      <w:pPr>
        <w:tabs>
          <w:tab w:val="num" w:pos="5976"/>
        </w:tabs>
        <w:ind w:left="5976" w:hanging="360"/>
      </w:pPr>
      <w:rPr>
        <w:rFonts w:cs="Times New Roman"/>
      </w:rPr>
    </w:lvl>
    <w:lvl w:ilvl="8" w:tplc="001B0409" w:tentative="1">
      <w:start w:val="1"/>
      <w:numFmt w:val="lowerRoman"/>
      <w:lvlText w:val="%9."/>
      <w:lvlJc w:val="right"/>
      <w:pPr>
        <w:tabs>
          <w:tab w:val="num" w:pos="6696"/>
        </w:tabs>
        <w:ind w:left="6696" w:hanging="180"/>
      </w:pPr>
      <w:rPr>
        <w:rFonts w:cs="Times New Roman"/>
      </w:rPr>
    </w:lvl>
  </w:abstractNum>
  <w:abstractNum w:abstractNumId="66">
    <w:nsid w:val="78D567EC"/>
    <w:multiLevelType w:val="singleLevel"/>
    <w:tmpl w:val="530EDA86"/>
    <w:lvl w:ilvl="0">
      <w:start w:val="1"/>
      <w:numFmt w:val="bullet"/>
      <w:pStyle w:val="FTableTextBulletSingle"/>
      <w:lvlText w:val=""/>
      <w:lvlJc w:val="left"/>
      <w:pPr>
        <w:tabs>
          <w:tab w:val="num" w:pos="360"/>
        </w:tabs>
        <w:ind w:left="360" w:hanging="360"/>
      </w:pPr>
      <w:rPr>
        <w:rFonts w:ascii="Symbol" w:hAnsi="Symbol" w:hint="default"/>
      </w:rPr>
    </w:lvl>
  </w:abstractNum>
  <w:abstractNum w:abstractNumId="67">
    <w:nsid w:val="7A86404F"/>
    <w:multiLevelType w:val="hybridMultilevel"/>
    <w:tmpl w:val="954AAB12"/>
    <w:lvl w:ilvl="0" w:tplc="FFFFFFFF">
      <w:start w:val="1"/>
      <w:numFmt w:val="bullet"/>
      <w:pStyle w:val="BulletList2"/>
      <w:lvlText w:val="o"/>
      <w:lvlJc w:val="left"/>
      <w:pPr>
        <w:tabs>
          <w:tab w:val="num" w:pos="2160"/>
        </w:tabs>
        <w:ind w:left="2160" w:hanging="360"/>
      </w:pPr>
      <w:rPr>
        <w:rFonts w:ascii="Courier New" w:hAnsi="Courier New" w:hint="default"/>
        <w:b w:val="0"/>
        <w:i w:val="0"/>
        <w:sz w:val="22"/>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8">
    <w:nsid w:val="7B763400"/>
    <w:multiLevelType w:val="hybridMultilevel"/>
    <w:tmpl w:val="1F9C2122"/>
    <w:lvl w:ilvl="0" w:tplc="FFFFFFFF">
      <w:start w:val="1"/>
      <w:numFmt w:val="bullet"/>
      <w:pStyle w:val="Table6TextHyphen"/>
      <w:lvlText w:val=""/>
      <w:lvlJc w:val="left"/>
      <w:pPr>
        <w:tabs>
          <w:tab w:val="num" w:pos="360"/>
        </w:tabs>
        <w:ind w:left="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9">
    <w:nsid w:val="7BE26DB0"/>
    <w:multiLevelType w:val="hybridMultilevel"/>
    <w:tmpl w:val="B412CAC6"/>
    <w:lvl w:ilvl="0" w:tplc="7F347408">
      <w:start w:val="1"/>
      <w:numFmt w:val="bullet"/>
      <w:pStyle w:val="ChapterDescription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7E7D66B3"/>
    <w:multiLevelType w:val="multilevel"/>
    <w:tmpl w:val="5FE69944"/>
    <w:lvl w:ilvl="0">
      <w:start w:val="1"/>
      <w:numFmt w:val="bullet"/>
      <w:pStyle w:val="Bulleted1"/>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59"/>
  </w:num>
  <w:num w:numId="2">
    <w:abstractNumId w:val="10"/>
  </w:num>
  <w:num w:numId="3">
    <w:abstractNumId w:val="55"/>
  </w:num>
  <w:num w:numId="4">
    <w:abstractNumId w:val="17"/>
  </w:num>
  <w:num w:numId="5">
    <w:abstractNumId w:val="57"/>
  </w:num>
  <w:num w:numId="6">
    <w:abstractNumId w:val="46"/>
  </w:num>
  <w:num w:numId="7">
    <w:abstractNumId w:val="12"/>
  </w:num>
  <w:num w:numId="8">
    <w:abstractNumId w:val="58"/>
  </w:num>
  <w:num w:numId="9">
    <w:abstractNumId w:val="26"/>
  </w:num>
  <w:num w:numId="10">
    <w:abstractNumId w:val="51"/>
  </w:num>
  <w:num w:numId="11">
    <w:abstractNumId w:val="24"/>
  </w:num>
  <w:num w:numId="12">
    <w:abstractNumId w:val="29"/>
  </w:num>
  <w:num w:numId="13">
    <w:abstractNumId w:val="37"/>
  </w:num>
  <w:num w:numId="14">
    <w:abstractNumId w:val="64"/>
  </w:num>
  <w:num w:numId="15">
    <w:abstractNumId w:val="11"/>
  </w:num>
  <w:num w:numId="16">
    <w:abstractNumId w:val="44"/>
  </w:num>
  <w:num w:numId="17">
    <w:abstractNumId w:val="42"/>
  </w:num>
  <w:num w:numId="18">
    <w:abstractNumId w:val="23"/>
  </w:num>
  <w:num w:numId="19">
    <w:abstractNumId w:val="34"/>
  </w:num>
  <w:num w:numId="20">
    <w:abstractNumId w:val="69"/>
  </w:num>
  <w:num w:numId="21">
    <w:abstractNumId w:val="28"/>
  </w:num>
  <w:num w:numId="22">
    <w:abstractNumId w:val="49"/>
  </w:num>
  <w:num w:numId="23">
    <w:abstractNumId w:val="4"/>
  </w:num>
  <w:num w:numId="24">
    <w:abstractNumId w:val="27"/>
  </w:num>
  <w:num w:numId="25">
    <w:abstractNumId w:val="48"/>
  </w:num>
  <w:num w:numId="26">
    <w:abstractNumId w:val="54"/>
  </w:num>
  <w:num w:numId="27">
    <w:abstractNumId w:val="20"/>
  </w:num>
  <w:num w:numId="28">
    <w:abstractNumId w:val="40"/>
  </w:num>
  <w:num w:numId="29">
    <w:abstractNumId w:val="41"/>
  </w:num>
  <w:num w:numId="30">
    <w:abstractNumId w:val="35"/>
  </w:num>
  <w:num w:numId="31">
    <w:abstractNumId w:val="16"/>
  </w:num>
  <w:num w:numId="32">
    <w:abstractNumId w:val="18"/>
  </w:num>
  <w:num w:numId="33">
    <w:abstractNumId w:val="2"/>
  </w:num>
  <w:num w:numId="34">
    <w:abstractNumId w:val="15"/>
  </w:num>
  <w:num w:numId="35">
    <w:abstractNumId w:val="68"/>
  </w:num>
  <w:num w:numId="36">
    <w:abstractNumId w:val="66"/>
  </w:num>
  <w:num w:numId="37">
    <w:abstractNumId w:val="7"/>
  </w:num>
  <w:num w:numId="38">
    <w:abstractNumId w:val="3"/>
  </w:num>
  <w:num w:numId="39">
    <w:abstractNumId w:val="33"/>
  </w:num>
  <w:num w:numId="40">
    <w:abstractNumId w:val="45"/>
  </w:num>
  <w:num w:numId="41">
    <w:abstractNumId w:val="56"/>
  </w:num>
  <w:num w:numId="42">
    <w:abstractNumId w:val="5"/>
  </w:num>
  <w:num w:numId="43">
    <w:abstractNumId w:val="32"/>
  </w:num>
  <w:num w:numId="44">
    <w:abstractNumId w:val="61"/>
  </w:num>
  <w:num w:numId="45">
    <w:abstractNumId w:val="21"/>
  </w:num>
  <w:num w:numId="46">
    <w:abstractNumId w:val="14"/>
  </w:num>
  <w:num w:numId="47">
    <w:abstractNumId w:val="19"/>
  </w:num>
  <w:num w:numId="48">
    <w:abstractNumId w:val="67"/>
  </w:num>
  <w:num w:numId="49">
    <w:abstractNumId w:val="70"/>
  </w:num>
  <w:num w:numId="50">
    <w:abstractNumId w:val="52"/>
  </w:num>
  <w:num w:numId="51">
    <w:abstractNumId w:val="1"/>
  </w:num>
  <w:num w:numId="52">
    <w:abstractNumId w:val="31"/>
  </w:num>
  <w:num w:numId="53">
    <w:abstractNumId w:val="36"/>
  </w:num>
  <w:num w:numId="54">
    <w:abstractNumId w:val="6"/>
  </w:num>
  <w:num w:numId="55">
    <w:abstractNumId w:val="60"/>
  </w:num>
  <w:num w:numId="56">
    <w:abstractNumId w:val="43"/>
  </w:num>
  <w:num w:numId="57">
    <w:abstractNumId w:val="50"/>
  </w:num>
  <w:num w:numId="58">
    <w:abstractNumId w:val="47"/>
  </w:num>
  <w:num w:numId="59">
    <w:abstractNumId w:val="0"/>
  </w:num>
  <w:num w:numId="60">
    <w:abstractNumId w:val="38"/>
  </w:num>
  <w:num w:numId="61">
    <w:abstractNumId w:val="65"/>
  </w:num>
  <w:num w:numId="62">
    <w:abstractNumId w:val="8"/>
  </w:num>
  <w:num w:numId="63">
    <w:abstractNumId w:val="39"/>
  </w:num>
  <w:num w:numId="64">
    <w:abstractNumId w:val="53"/>
  </w:num>
  <w:num w:numId="65">
    <w:abstractNumId w:val="9"/>
  </w:num>
  <w:num w:numId="66">
    <w:abstractNumId w:val="25"/>
  </w:num>
  <w:num w:numId="67">
    <w:abstractNumId w:val="13"/>
  </w:num>
  <w:num w:numId="68">
    <w:abstractNumId w:val="22"/>
  </w:num>
  <w:num w:numId="69">
    <w:abstractNumId w:val="30"/>
  </w:num>
  <w:num w:numId="70">
    <w:abstractNumId w:val="63"/>
  </w:num>
  <w:num w:numId="71">
    <w:abstractNumId w:val="62"/>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removeDateAndTime/>
  <w:embedSystemFonts/>
  <w:stylePaneFormatFilter w:val="3701"/>
  <w:documentProtection w:edit="forms" w:enforcement="1" w:cryptProviderType="rsaFull" w:cryptAlgorithmClass="hash" w:cryptAlgorithmType="typeAny" w:cryptAlgorithmSid="4" w:cryptSpinCount="100000" w:hash="oEySfM8sN7MNb6sbERvRgKgEU6M=" w:salt="vU2NKkKmqs0WrpONk2w0IA=="/>
  <w:defaultTabStop w:val="202"/>
  <w:displayHorizontalDrawingGridEvery w:val="0"/>
  <w:displayVerticalDrawingGridEvery w:val="0"/>
  <w:doNotUseMarginsForDrawingGridOrigin/>
  <w:characterSpacingControl w:val="doNotCompress"/>
  <w:hdrShapeDefaults>
    <o:shapedefaults v:ext="edit" spidmax="11266"/>
    <o:shapelayout v:ext="edit">
      <o:idmap v:ext="edit" data="6"/>
    </o:shapelayout>
  </w:hdrShapeDefaults>
  <w:footnotePr>
    <w:numFmt w:val="upperLetter"/>
    <w:footnote w:id="-1"/>
    <w:footnote w:id="0"/>
  </w:footnotePr>
  <w:endnotePr>
    <w:endnote w:id="-1"/>
    <w:endnote w:id="0"/>
  </w:endnotePr>
  <w:compat/>
  <w:rsids>
    <w:rsidRoot w:val="00C139D0"/>
    <w:rsid w:val="000028CF"/>
    <w:rsid w:val="000043A0"/>
    <w:rsid w:val="000044C4"/>
    <w:rsid w:val="00005C13"/>
    <w:rsid w:val="00012AF6"/>
    <w:rsid w:val="00013A16"/>
    <w:rsid w:val="00017E57"/>
    <w:rsid w:val="000233DF"/>
    <w:rsid w:val="00027EAC"/>
    <w:rsid w:val="00032DB3"/>
    <w:rsid w:val="00035157"/>
    <w:rsid w:val="0003716E"/>
    <w:rsid w:val="00042637"/>
    <w:rsid w:val="00042A5E"/>
    <w:rsid w:val="0004391B"/>
    <w:rsid w:val="00043DF3"/>
    <w:rsid w:val="000500E7"/>
    <w:rsid w:val="00054EA4"/>
    <w:rsid w:val="00061F35"/>
    <w:rsid w:val="000654A1"/>
    <w:rsid w:val="0006674E"/>
    <w:rsid w:val="00066B33"/>
    <w:rsid w:val="000674D8"/>
    <w:rsid w:val="00071F5D"/>
    <w:rsid w:val="0007665C"/>
    <w:rsid w:val="0008187D"/>
    <w:rsid w:val="00092555"/>
    <w:rsid w:val="000A0934"/>
    <w:rsid w:val="000A1B2A"/>
    <w:rsid w:val="000A61AE"/>
    <w:rsid w:val="000B5474"/>
    <w:rsid w:val="000C0D96"/>
    <w:rsid w:val="000C38CC"/>
    <w:rsid w:val="000C41E4"/>
    <w:rsid w:val="000C5094"/>
    <w:rsid w:val="000C5C88"/>
    <w:rsid w:val="000C70D8"/>
    <w:rsid w:val="000D5070"/>
    <w:rsid w:val="000D556E"/>
    <w:rsid w:val="000E0A8C"/>
    <w:rsid w:val="000E27A0"/>
    <w:rsid w:val="000F01E2"/>
    <w:rsid w:val="000F0390"/>
    <w:rsid w:val="000F06E9"/>
    <w:rsid w:val="000F7EF7"/>
    <w:rsid w:val="001006D1"/>
    <w:rsid w:val="00102950"/>
    <w:rsid w:val="00104CFB"/>
    <w:rsid w:val="001072AA"/>
    <w:rsid w:val="0011127A"/>
    <w:rsid w:val="00113EEA"/>
    <w:rsid w:val="00122530"/>
    <w:rsid w:val="00130081"/>
    <w:rsid w:val="00130B17"/>
    <w:rsid w:val="00133378"/>
    <w:rsid w:val="00142B17"/>
    <w:rsid w:val="001456B1"/>
    <w:rsid w:val="001476F7"/>
    <w:rsid w:val="001536E2"/>
    <w:rsid w:val="00154D99"/>
    <w:rsid w:val="00160251"/>
    <w:rsid w:val="00160719"/>
    <w:rsid w:val="00166739"/>
    <w:rsid w:val="00170D5E"/>
    <w:rsid w:val="001718E9"/>
    <w:rsid w:val="00172A45"/>
    <w:rsid w:val="001738FD"/>
    <w:rsid w:val="001751F9"/>
    <w:rsid w:val="00180D7F"/>
    <w:rsid w:val="0018493D"/>
    <w:rsid w:val="00192DC2"/>
    <w:rsid w:val="00197A24"/>
    <w:rsid w:val="00197D9B"/>
    <w:rsid w:val="001A2295"/>
    <w:rsid w:val="001A4428"/>
    <w:rsid w:val="001A690A"/>
    <w:rsid w:val="001B0235"/>
    <w:rsid w:val="001B0A1E"/>
    <w:rsid w:val="001B0F32"/>
    <w:rsid w:val="001B2A52"/>
    <w:rsid w:val="001B3842"/>
    <w:rsid w:val="001B4F69"/>
    <w:rsid w:val="001B5127"/>
    <w:rsid w:val="001C298E"/>
    <w:rsid w:val="001C3194"/>
    <w:rsid w:val="001C369B"/>
    <w:rsid w:val="001C5C8E"/>
    <w:rsid w:val="001D2317"/>
    <w:rsid w:val="001D3DAF"/>
    <w:rsid w:val="001D4E0F"/>
    <w:rsid w:val="001D6953"/>
    <w:rsid w:val="001D6C47"/>
    <w:rsid w:val="001D737A"/>
    <w:rsid w:val="001E0D20"/>
    <w:rsid w:val="001E6D1A"/>
    <w:rsid w:val="001F00A0"/>
    <w:rsid w:val="001F1632"/>
    <w:rsid w:val="001F5319"/>
    <w:rsid w:val="0020004E"/>
    <w:rsid w:val="0020180D"/>
    <w:rsid w:val="00201CA2"/>
    <w:rsid w:val="00201EBB"/>
    <w:rsid w:val="0020504D"/>
    <w:rsid w:val="00210B0F"/>
    <w:rsid w:val="002143CE"/>
    <w:rsid w:val="00217CC0"/>
    <w:rsid w:val="00220EBD"/>
    <w:rsid w:val="002239CD"/>
    <w:rsid w:val="00223FAB"/>
    <w:rsid w:val="0022712A"/>
    <w:rsid w:val="00227820"/>
    <w:rsid w:val="00233691"/>
    <w:rsid w:val="0023703C"/>
    <w:rsid w:val="00240050"/>
    <w:rsid w:val="00242198"/>
    <w:rsid w:val="00243159"/>
    <w:rsid w:val="002456A1"/>
    <w:rsid w:val="002463B9"/>
    <w:rsid w:val="002478F8"/>
    <w:rsid w:val="00250D8F"/>
    <w:rsid w:val="002546FA"/>
    <w:rsid w:val="00255F50"/>
    <w:rsid w:val="00260373"/>
    <w:rsid w:val="002644CD"/>
    <w:rsid w:val="002757D0"/>
    <w:rsid w:val="0028373D"/>
    <w:rsid w:val="00285E8E"/>
    <w:rsid w:val="00292D6E"/>
    <w:rsid w:val="00293FFA"/>
    <w:rsid w:val="00294070"/>
    <w:rsid w:val="002952DC"/>
    <w:rsid w:val="0029679C"/>
    <w:rsid w:val="002A3975"/>
    <w:rsid w:val="002A5B87"/>
    <w:rsid w:val="002A601D"/>
    <w:rsid w:val="002A78B7"/>
    <w:rsid w:val="002B29D2"/>
    <w:rsid w:val="002B49A6"/>
    <w:rsid w:val="002B7423"/>
    <w:rsid w:val="002B7591"/>
    <w:rsid w:val="002B7E79"/>
    <w:rsid w:val="002C3E95"/>
    <w:rsid w:val="002E2EB5"/>
    <w:rsid w:val="002E394B"/>
    <w:rsid w:val="002E6BF4"/>
    <w:rsid w:val="002E75CE"/>
    <w:rsid w:val="002F0204"/>
    <w:rsid w:val="002F4CC7"/>
    <w:rsid w:val="00300B6B"/>
    <w:rsid w:val="00300F53"/>
    <w:rsid w:val="003012AD"/>
    <w:rsid w:val="00301D99"/>
    <w:rsid w:val="00302A88"/>
    <w:rsid w:val="003037E7"/>
    <w:rsid w:val="00303908"/>
    <w:rsid w:val="00325F51"/>
    <w:rsid w:val="003275B5"/>
    <w:rsid w:val="0033064E"/>
    <w:rsid w:val="00332C3A"/>
    <w:rsid w:val="00332D37"/>
    <w:rsid w:val="003330D6"/>
    <w:rsid w:val="00333517"/>
    <w:rsid w:val="0033785C"/>
    <w:rsid w:val="00342E16"/>
    <w:rsid w:val="0034545F"/>
    <w:rsid w:val="00352DBA"/>
    <w:rsid w:val="00352F6B"/>
    <w:rsid w:val="0035321D"/>
    <w:rsid w:val="00355B00"/>
    <w:rsid w:val="00356412"/>
    <w:rsid w:val="00361294"/>
    <w:rsid w:val="003630A4"/>
    <w:rsid w:val="00363ECD"/>
    <w:rsid w:val="003640AB"/>
    <w:rsid w:val="00366B7B"/>
    <w:rsid w:val="0037326B"/>
    <w:rsid w:val="00374F0B"/>
    <w:rsid w:val="00377FCA"/>
    <w:rsid w:val="003847B6"/>
    <w:rsid w:val="00387CC0"/>
    <w:rsid w:val="00387E9D"/>
    <w:rsid w:val="00390989"/>
    <w:rsid w:val="003934B4"/>
    <w:rsid w:val="00394B6F"/>
    <w:rsid w:val="003A4023"/>
    <w:rsid w:val="003A4F2C"/>
    <w:rsid w:val="003A5B60"/>
    <w:rsid w:val="003B6B9C"/>
    <w:rsid w:val="003B759F"/>
    <w:rsid w:val="003C17F2"/>
    <w:rsid w:val="003C38B9"/>
    <w:rsid w:val="003C4565"/>
    <w:rsid w:val="003C7F1C"/>
    <w:rsid w:val="003D0843"/>
    <w:rsid w:val="003E0862"/>
    <w:rsid w:val="003E4046"/>
    <w:rsid w:val="003E4B90"/>
    <w:rsid w:val="003E5511"/>
    <w:rsid w:val="003E5F9B"/>
    <w:rsid w:val="003E7CB0"/>
    <w:rsid w:val="003E7D70"/>
    <w:rsid w:val="003E7FB8"/>
    <w:rsid w:val="003F2365"/>
    <w:rsid w:val="003F4B32"/>
    <w:rsid w:val="004018A6"/>
    <w:rsid w:val="0040440A"/>
    <w:rsid w:val="004052D9"/>
    <w:rsid w:val="004069CD"/>
    <w:rsid w:val="004076D9"/>
    <w:rsid w:val="004206CC"/>
    <w:rsid w:val="004218FA"/>
    <w:rsid w:val="00425804"/>
    <w:rsid w:val="00432168"/>
    <w:rsid w:val="00432AE0"/>
    <w:rsid w:val="004354D9"/>
    <w:rsid w:val="004378AA"/>
    <w:rsid w:val="00440791"/>
    <w:rsid w:val="00442337"/>
    <w:rsid w:val="004439C6"/>
    <w:rsid w:val="00444793"/>
    <w:rsid w:val="004460B5"/>
    <w:rsid w:val="0044747E"/>
    <w:rsid w:val="0044788A"/>
    <w:rsid w:val="00454AB3"/>
    <w:rsid w:val="00455E2E"/>
    <w:rsid w:val="00460284"/>
    <w:rsid w:val="00472D86"/>
    <w:rsid w:val="00472EA0"/>
    <w:rsid w:val="00473A41"/>
    <w:rsid w:val="00476068"/>
    <w:rsid w:val="004866DB"/>
    <w:rsid w:val="00490400"/>
    <w:rsid w:val="00490F97"/>
    <w:rsid w:val="00492181"/>
    <w:rsid w:val="00496161"/>
    <w:rsid w:val="004A0441"/>
    <w:rsid w:val="004A5505"/>
    <w:rsid w:val="004B58B5"/>
    <w:rsid w:val="004C3E1D"/>
    <w:rsid w:val="004C51E4"/>
    <w:rsid w:val="004C562A"/>
    <w:rsid w:val="004C74BC"/>
    <w:rsid w:val="004C7BEB"/>
    <w:rsid w:val="004D2F3B"/>
    <w:rsid w:val="004D561F"/>
    <w:rsid w:val="004D6D73"/>
    <w:rsid w:val="004E0EBB"/>
    <w:rsid w:val="004E1C81"/>
    <w:rsid w:val="004E26B4"/>
    <w:rsid w:val="004E28F7"/>
    <w:rsid w:val="004E71FA"/>
    <w:rsid w:val="004E77CF"/>
    <w:rsid w:val="004F4E00"/>
    <w:rsid w:val="00501281"/>
    <w:rsid w:val="0050142C"/>
    <w:rsid w:val="005030C8"/>
    <w:rsid w:val="00524207"/>
    <w:rsid w:val="005302E4"/>
    <w:rsid w:val="005363E9"/>
    <w:rsid w:val="00536668"/>
    <w:rsid w:val="005404F0"/>
    <w:rsid w:val="00540FD2"/>
    <w:rsid w:val="00545F74"/>
    <w:rsid w:val="00557952"/>
    <w:rsid w:val="005609B7"/>
    <w:rsid w:val="00560C20"/>
    <w:rsid w:val="00564F9D"/>
    <w:rsid w:val="00567644"/>
    <w:rsid w:val="00570BAA"/>
    <w:rsid w:val="005744AD"/>
    <w:rsid w:val="0057606E"/>
    <w:rsid w:val="0057713B"/>
    <w:rsid w:val="00587755"/>
    <w:rsid w:val="00591BA3"/>
    <w:rsid w:val="005931EF"/>
    <w:rsid w:val="005A007C"/>
    <w:rsid w:val="005A1276"/>
    <w:rsid w:val="005A48EB"/>
    <w:rsid w:val="005A5FDC"/>
    <w:rsid w:val="005A6FAC"/>
    <w:rsid w:val="005A7A9B"/>
    <w:rsid w:val="005B076E"/>
    <w:rsid w:val="005B1C19"/>
    <w:rsid w:val="005C051D"/>
    <w:rsid w:val="005C1896"/>
    <w:rsid w:val="005E186A"/>
    <w:rsid w:val="005E2881"/>
    <w:rsid w:val="005E4B70"/>
    <w:rsid w:val="005F045C"/>
    <w:rsid w:val="005F26EF"/>
    <w:rsid w:val="005F2E25"/>
    <w:rsid w:val="005F413A"/>
    <w:rsid w:val="005F41E4"/>
    <w:rsid w:val="005F4893"/>
    <w:rsid w:val="005F4F55"/>
    <w:rsid w:val="005F5CBF"/>
    <w:rsid w:val="00602BDD"/>
    <w:rsid w:val="00604633"/>
    <w:rsid w:val="006149AF"/>
    <w:rsid w:val="00615425"/>
    <w:rsid w:val="0062351B"/>
    <w:rsid w:val="006270C7"/>
    <w:rsid w:val="00631FC2"/>
    <w:rsid w:val="00634E71"/>
    <w:rsid w:val="00642844"/>
    <w:rsid w:val="00644054"/>
    <w:rsid w:val="00647C01"/>
    <w:rsid w:val="00647DB7"/>
    <w:rsid w:val="00653A2F"/>
    <w:rsid w:val="00655791"/>
    <w:rsid w:val="00660747"/>
    <w:rsid w:val="00663433"/>
    <w:rsid w:val="006727ED"/>
    <w:rsid w:val="00682610"/>
    <w:rsid w:val="0068324B"/>
    <w:rsid w:val="00685CC3"/>
    <w:rsid w:val="0069605C"/>
    <w:rsid w:val="006964E3"/>
    <w:rsid w:val="006A2A82"/>
    <w:rsid w:val="006A3FF9"/>
    <w:rsid w:val="006A4C88"/>
    <w:rsid w:val="006A5769"/>
    <w:rsid w:val="006A5994"/>
    <w:rsid w:val="006A7184"/>
    <w:rsid w:val="006B1F6B"/>
    <w:rsid w:val="006B22FD"/>
    <w:rsid w:val="006B7816"/>
    <w:rsid w:val="006C1ECB"/>
    <w:rsid w:val="006D511C"/>
    <w:rsid w:val="006D5C30"/>
    <w:rsid w:val="006D7ADB"/>
    <w:rsid w:val="006E06BB"/>
    <w:rsid w:val="006E0D62"/>
    <w:rsid w:val="006E2DD4"/>
    <w:rsid w:val="006E4281"/>
    <w:rsid w:val="006E6BAE"/>
    <w:rsid w:val="006F1FD3"/>
    <w:rsid w:val="006F54E0"/>
    <w:rsid w:val="006F56D5"/>
    <w:rsid w:val="006F666E"/>
    <w:rsid w:val="006F6B6C"/>
    <w:rsid w:val="00700775"/>
    <w:rsid w:val="00706E95"/>
    <w:rsid w:val="0070740E"/>
    <w:rsid w:val="007127B3"/>
    <w:rsid w:val="00713D9C"/>
    <w:rsid w:val="00714578"/>
    <w:rsid w:val="007174CA"/>
    <w:rsid w:val="0071787F"/>
    <w:rsid w:val="00725BCC"/>
    <w:rsid w:val="00731EDA"/>
    <w:rsid w:val="00733CFF"/>
    <w:rsid w:val="007346A0"/>
    <w:rsid w:val="00734EB8"/>
    <w:rsid w:val="0073672F"/>
    <w:rsid w:val="00736C3F"/>
    <w:rsid w:val="00745D55"/>
    <w:rsid w:val="00747032"/>
    <w:rsid w:val="00747A20"/>
    <w:rsid w:val="0075103F"/>
    <w:rsid w:val="00752135"/>
    <w:rsid w:val="00753B6F"/>
    <w:rsid w:val="00756073"/>
    <w:rsid w:val="00760808"/>
    <w:rsid w:val="00763ABA"/>
    <w:rsid w:val="007670EC"/>
    <w:rsid w:val="00767998"/>
    <w:rsid w:val="0077031C"/>
    <w:rsid w:val="007727B5"/>
    <w:rsid w:val="007737D8"/>
    <w:rsid w:val="00776892"/>
    <w:rsid w:val="00776AEA"/>
    <w:rsid w:val="00776DBA"/>
    <w:rsid w:val="00783D6C"/>
    <w:rsid w:val="0078436D"/>
    <w:rsid w:val="00786588"/>
    <w:rsid w:val="00792C8F"/>
    <w:rsid w:val="00793BA6"/>
    <w:rsid w:val="00795B65"/>
    <w:rsid w:val="007A284A"/>
    <w:rsid w:val="007A36C3"/>
    <w:rsid w:val="007A75AF"/>
    <w:rsid w:val="007B0270"/>
    <w:rsid w:val="007B2F08"/>
    <w:rsid w:val="007B4FE9"/>
    <w:rsid w:val="007B56E3"/>
    <w:rsid w:val="007B6BB9"/>
    <w:rsid w:val="007B6CEC"/>
    <w:rsid w:val="007C4D81"/>
    <w:rsid w:val="007C7124"/>
    <w:rsid w:val="007C7722"/>
    <w:rsid w:val="007D1061"/>
    <w:rsid w:val="007D1148"/>
    <w:rsid w:val="007D236C"/>
    <w:rsid w:val="007D2E3B"/>
    <w:rsid w:val="007D5422"/>
    <w:rsid w:val="007D5878"/>
    <w:rsid w:val="007E3DC5"/>
    <w:rsid w:val="007E5396"/>
    <w:rsid w:val="007E652F"/>
    <w:rsid w:val="007E7D4F"/>
    <w:rsid w:val="007F3FF7"/>
    <w:rsid w:val="007F74D5"/>
    <w:rsid w:val="0080521C"/>
    <w:rsid w:val="00812740"/>
    <w:rsid w:val="00815D4C"/>
    <w:rsid w:val="00820451"/>
    <w:rsid w:val="00820512"/>
    <w:rsid w:val="0082730C"/>
    <w:rsid w:val="008317A7"/>
    <w:rsid w:val="00837B9B"/>
    <w:rsid w:val="00841A52"/>
    <w:rsid w:val="00843033"/>
    <w:rsid w:val="008477AB"/>
    <w:rsid w:val="008478DA"/>
    <w:rsid w:val="0086162B"/>
    <w:rsid w:val="008647DF"/>
    <w:rsid w:val="0086531A"/>
    <w:rsid w:val="00865DB5"/>
    <w:rsid w:val="0087081D"/>
    <w:rsid w:val="0087181B"/>
    <w:rsid w:val="00885878"/>
    <w:rsid w:val="00885AD0"/>
    <w:rsid w:val="00890BB3"/>
    <w:rsid w:val="00891130"/>
    <w:rsid w:val="00894673"/>
    <w:rsid w:val="0089749E"/>
    <w:rsid w:val="008A3066"/>
    <w:rsid w:val="008A57B4"/>
    <w:rsid w:val="008A6B98"/>
    <w:rsid w:val="008B0479"/>
    <w:rsid w:val="008B38EB"/>
    <w:rsid w:val="008C3465"/>
    <w:rsid w:val="008D77CB"/>
    <w:rsid w:val="008E0DD0"/>
    <w:rsid w:val="008E4C49"/>
    <w:rsid w:val="008E4EC9"/>
    <w:rsid w:val="008F0DFF"/>
    <w:rsid w:val="008F3B0D"/>
    <w:rsid w:val="008F7497"/>
    <w:rsid w:val="0090002C"/>
    <w:rsid w:val="009002BC"/>
    <w:rsid w:val="00903420"/>
    <w:rsid w:val="00915813"/>
    <w:rsid w:val="00924848"/>
    <w:rsid w:val="00930D30"/>
    <w:rsid w:val="00931611"/>
    <w:rsid w:val="009321CA"/>
    <w:rsid w:val="00933684"/>
    <w:rsid w:val="00934DF8"/>
    <w:rsid w:val="009403E2"/>
    <w:rsid w:val="00943053"/>
    <w:rsid w:val="009516F8"/>
    <w:rsid w:val="0095306D"/>
    <w:rsid w:val="00960552"/>
    <w:rsid w:val="009607C8"/>
    <w:rsid w:val="00964085"/>
    <w:rsid w:val="00964BEB"/>
    <w:rsid w:val="009674F5"/>
    <w:rsid w:val="0097564A"/>
    <w:rsid w:val="00977878"/>
    <w:rsid w:val="00981C29"/>
    <w:rsid w:val="009866DF"/>
    <w:rsid w:val="00986DCE"/>
    <w:rsid w:val="00990FCA"/>
    <w:rsid w:val="00995D92"/>
    <w:rsid w:val="009A2F98"/>
    <w:rsid w:val="009A48D5"/>
    <w:rsid w:val="009A4ED4"/>
    <w:rsid w:val="009A6B71"/>
    <w:rsid w:val="009B0059"/>
    <w:rsid w:val="009B0DB4"/>
    <w:rsid w:val="009B62F3"/>
    <w:rsid w:val="009C222A"/>
    <w:rsid w:val="009C23D7"/>
    <w:rsid w:val="009C2C50"/>
    <w:rsid w:val="009D4CFC"/>
    <w:rsid w:val="009E33F6"/>
    <w:rsid w:val="009E3FA1"/>
    <w:rsid w:val="009E79CB"/>
    <w:rsid w:val="009F29BD"/>
    <w:rsid w:val="00A009FF"/>
    <w:rsid w:val="00A029EA"/>
    <w:rsid w:val="00A03FD4"/>
    <w:rsid w:val="00A070E5"/>
    <w:rsid w:val="00A12E39"/>
    <w:rsid w:val="00A15916"/>
    <w:rsid w:val="00A22E55"/>
    <w:rsid w:val="00A23304"/>
    <w:rsid w:val="00A26788"/>
    <w:rsid w:val="00A35588"/>
    <w:rsid w:val="00A42B3B"/>
    <w:rsid w:val="00A4745B"/>
    <w:rsid w:val="00A51BE7"/>
    <w:rsid w:val="00A5452F"/>
    <w:rsid w:val="00A6158D"/>
    <w:rsid w:val="00A6235C"/>
    <w:rsid w:val="00A6280E"/>
    <w:rsid w:val="00A62B9D"/>
    <w:rsid w:val="00A673EF"/>
    <w:rsid w:val="00A674E5"/>
    <w:rsid w:val="00A722F6"/>
    <w:rsid w:val="00A72C70"/>
    <w:rsid w:val="00A76AC3"/>
    <w:rsid w:val="00A779CA"/>
    <w:rsid w:val="00A83413"/>
    <w:rsid w:val="00A83A6A"/>
    <w:rsid w:val="00A90550"/>
    <w:rsid w:val="00A914E8"/>
    <w:rsid w:val="00A93CAF"/>
    <w:rsid w:val="00A94329"/>
    <w:rsid w:val="00A97B69"/>
    <w:rsid w:val="00AA293B"/>
    <w:rsid w:val="00AA43BB"/>
    <w:rsid w:val="00AA48F1"/>
    <w:rsid w:val="00AA50A8"/>
    <w:rsid w:val="00AA58A8"/>
    <w:rsid w:val="00AA6A75"/>
    <w:rsid w:val="00AA6CDF"/>
    <w:rsid w:val="00AB11F4"/>
    <w:rsid w:val="00AC0A02"/>
    <w:rsid w:val="00AC251F"/>
    <w:rsid w:val="00AC5CF6"/>
    <w:rsid w:val="00AD1AD8"/>
    <w:rsid w:val="00AD2B14"/>
    <w:rsid w:val="00AD4CB3"/>
    <w:rsid w:val="00AF513C"/>
    <w:rsid w:val="00B000C3"/>
    <w:rsid w:val="00B12987"/>
    <w:rsid w:val="00B13B27"/>
    <w:rsid w:val="00B141F5"/>
    <w:rsid w:val="00B14476"/>
    <w:rsid w:val="00B17380"/>
    <w:rsid w:val="00B210C2"/>
    <w:rsid w:val="00B217BD"/>
    <w:rsid w:val="00B22339"/>
    <w:rsid w:val="00B360A2"/>
    <w:rsid w:val="00B36E67"/>
    <w:rsid w:val="00B36EB8"/>
    <w:rsid w:val="00B37256"/>
    <w:rsid w:val="00B42665"/>
    <w:rsid w:val="00B45CBC"/>
    <w:rsid w:val="00B47BB7"/>
    <w:rsid w:val="00B55055"/>
    <w:rsid w:val="00B5677B"/>
    <w:rsid w:val="00B65143"/>
    <w:rsid w:val="00B6703E"/>
    <w:rsid w:val="00B67CB2"/>
    <w:rsid w:val="00B755C6"/>
    <w:rsid w:val="00B75F35"/>
    <w:rsid w:val="00B92442"/>
    <w:rsid w:val="00B92D6D"/>
    <w:rsid w:val="00B94FD2"/>
    <w:rsid w:val="00B95235"/>
    <w:rsid w:val="00BA1A2E"/>
    <w:rsid w:val="00BA27F2"/>
    <w:rsid w:val="00BA2822"/>
    <w:rsid w:val="00BA75CB"/>
    <w:rsid w:val="00BB165F"/>
    <w:rsid w:val="00BB22AA"/>
    <w:rsid w:val="00BB7D59"/>
    <w:rsid w:val="00BC14BE"/>
    <w:rsid w:val="00BC7D84"/>
    <w:rsid w:val="00BD2ACA"/>
    <w:rsid w:val="00BD7A66"/>
    <w:rsid w:val="00BE18B3"/>
    <w:rsid w:val="00BE2EB3"/>
    <w:rsid w:val="00BE7086"/>
    <w:rsid w:val="00BE7275"/>
    <w:rsid w:val="00BF0DB4"/>
    <w:rsid w:val="00BF1A6C"/>
    <w:rsid w:val="00BF45B5"/>
    <w:rsid w:val="00C1129A"/>
    <w:rsid w:val="00C12601"/>
    <w:rsid w:val="00C139D0"/>
    <w:rsid w:val="00C14C22"/>
    <w:rsid w:val="00C16B90"/>
    <w:rsid w:val="00C223FB"/>
    <w:rsid w:val="00C2276E"/>
    <w:rsid w:val="00C30A6F"/>
    <w:rsid w:val="00C379C8"/>
    <w:rsid w:val="00C41B47"/>
    <w:rsid w:val="00C466E2"/>
    <w:rsid w:val="00C504B6"/>
    <w:rsid w:val="00C53A9F"/>
    <w:rsid w:val="00C57812"/>
    <w:rsid w:val="00C60668"/>
    <w:rsid w:val="00C60AFF"/>
    <w:rsid w:val="00C612D9"/>
    <w:rsid w:val="00C61A89"/>
    <w:rsid w:val="00C65438"/>
    <w:rsid w:val="00C65684"/>
    <w:rsid w:val="00C66F56"/>
    <w:rsid w:val="00C67D92"/>
    <w:rsid w:val="00C70ECE"/>
    <w:rsid w:val="00C729BF"/>
    <w:rsid w:val="00C80A77"/>
    <w:rsid w:val="00C810ED"/>
    <w:rsid w:val="00C87DE1"/>
    <w:rsid w:val="00CA122C"/>
    <w:rsid w:val="00CA2578"/>
    <w:rsid w:val="00CA31B5"/>
    <w:rsid w:val="00CA46DF"/>
    <w:rsid w:val="00CA54FD"/>
    <w:rsid w:val="00CA5BBA"/>
    <w:rsid w:val="00CB63E3"/>
    <w:rsid w:val="00CC1DC9"/>
    <w:rsid w:val="00CC4F49"/>
    <w:rsid w:val="00CC7FB3"/>
    <w:rsid w:val="00CD2704"/>
    <w:rsid w:val="00CD288C"/>
    <w:rsid w:val="00CE0349"/>
    <w:rsid w:val="00CE4687"/>
    <w:rsid w:val="00CF274B"/>
    <w:rsid w:val="00CF5450"/>
    <w:rsid w:val="00CF7677"/>
    <w:rsid w:val="00D03501"/>
    <w:rsid w:val="00D06298"/>
    <w:rsid w:val="00D175F8"/>
    <w:rsid w:val="00D20861"/>
    <w:rsid w:val="00D24FF2"/>
    <w:rsid w:val="00D3362C"/>
    <w:rsid w:val="00D33D74"/>
    <w:rsid w:val="00D405BB"/>
    <w:rsid w:val="00D4084E"/>
    <w:rsid w:val="00D41434"/>
    <w:rsid w:val="00D42C42"/>
    <w:rsid w:val="00D44015"/>
    <w:rsid w:val="00D44120"/>
    <w:rsid w:val="00D44C34"/>
    <w:rsid w:val="00D45C8C"/>
    <w:rsid w:val="00D51AAB"/>
    <w:rsid w:val="00D525F8"/>
    <w:rsid w:val="00D5410B"/>
    <w:rsid w:val="00D54395"/>
    <w:rsid w:val="00D57595"/>
    <w:rsid w:val="00D60006"/>
    <w:rsid w:val="00D641C6"/>
    <w:rsid w:val="00D70016"/>
    <w:rsid w:val="00D70B86"/>
    <w:rsid w:val="00D74825"/>
    <w:rsid w:val="00D75173"/>
    <w:rsid w:val="00D757C8"/>
    <w:rsid w:val="00D80A48"/>
    <w:rsid w:val="00D80B8E"/>
    <w:rsid w:val="00D827DC"/>
    <w:rsid w:val="00D83F39"/>
    <w:rsid w:val="00D85321"/>
    <w:rsid w:val="00D863FA"/>
    <w:rsid w:val="00D90CA8"/>
    <w:rsid w:val="00D90E89"/>
    <w:rsid w:val="00D90F4D"/>
    <w:rsid w:val="00D9338A"/>
    <w:rsid w:val="00DA01D4"/>
    <w:rsid w:val="00DA244C"/>
    <w:rsid w:val="00DA5012"/>
    <w:rsid w:val="00DA53FF"/>
    <w:rsid w:val="00DA64EF"/>
    <w:rsid w:val="00DB11AF"/>
    <w:rsid w:val="00DB2B42"/>
    <w:rsid w:val="00DB3D48"/>
    <w:rsid w:val="00DC1CDB"/>
    <w:rsid w:val="00DD41C5"/>
    <w:rsid w:val="00DE1746"/>
    <w:rsid w:val="00DF0B86"/>
    <w:rsid w:val="00DF6AFE"/>
    <w:rsid w:val="00DF7FD8"/>
    <w:rsid w:val="00E0295E"/>
    <w:rsid w:val="00E02D95"/>
    <w:rsid w:val="00E05C5D"/>
    <w:rsid w:val="00E14E86"/>
    <w:rsid w:val="00E20097"/>
    <w:rsid w:val="00E20C44"/>
    <w:rsid w:val="00E23BAB"/>
    <w:rsid w:val="00E2434B"/>
    <w:rsid w:val="00E26F6B"/>
    <w:rsid w:val="00E33B43"/>
    <w:rsid w:val="00E33F1A"/>
    <w:rsid w:val="00E362DC"/>
    <w:rsid w:val="00E4252D"/>
    <w:rsid w:val="00E428E2"/>
    <w:rsid w:val="00E478AA"/>
    <w:rsid w:val="00E5286F"/>
    <w:rsid w:val="00E54E8D"/>
    <w:rsid w:val="00E60BE0"/>
    <w:rsid w:val="00E630BE"/>
    <w:rsid w:val="00E6349C"/>
    <w:rsid w:val="00E670BD"/>
    <w:rsid w:val="00E73211"/>
    <w:rsid w:val="00E75E1B"/>
    <w:rsid w:val="00E823B4"/>
    <w:rsid w:val="00E83CF9"/>
    <w:rsid w:val="00E83FBB"/>
    <w:rsid w:val="00E8507E"/>
    <w:rsid w:val="00E90CEE"/>
    <w:rsid w:val="00E90F4C"/>
    <w:rsid w:val="00E9681E"/>
    <w:rsid w:val="00EA29FD"/>
    <w:rsid w:val="00EA3009"/>
    <w:rsid w:val="00EB474E"/>
    <w:rsid w:val="00EB5833"/>
    <w:rsid w:val="00EB60E4"/>
    <w:rsid w:val="00EC23A6"/>
    <w:rsid w:val="00EC71DD"/>
    <w:rsid w:val="00ED0238"/>
    <w:rsid w:val="00ED0B87"/>
    <w:rsid w:val="00ED5EF2"/>
    <w:rsid w:val="00EE0221"/>
    <w:rsid w:val="00EE39A1"/>
    <w:rsid w:val="00EF3C1D"/>
    <w:rsid w:val="00EF4CD3"/>
    <w:rsid w:val="00EF6E39"/>
    <w:rsid w:val="00EF6EDF"/>
    <w:rsid w:val="00EF7B6A"/>
    <w:rsid w:val="00F02719"/>
    <w:rsid w:val="00F03B23"/>
    <w:rsid w:val="00F049C7"/>
    <w:rsid w:val="00F06489"/>
    <w:rsid w:val="00F227D7"/>
    <w:rsid w:val="00F2322A"/>
    <w:rsid w:val="00F25C65"/>
    <w:rsid w:val="00F27DF7"/>
    <w:rsid w:val="00F31036"/>
    <w:rsid w:val="00F31FB9"/>
    <w:rsid w:val="00F36014"/>
    <w:rsid w:val="00F361AB"/>
    <w:rsid w:val="00F46442"/>
    <w:rsid w:val="00F47FCF"/>
    <w:rsid w:val="00F51868"/>
    <w:rsid w:val="00F554C9"/>
    <w:rsid w:val="00F558EA"/>
    <w:rsid w:val="00F559F3"/>
    <w:rsid w:val="00F63D4C"/>
    <w:rsid w:val="00F70696"/>
    <w:rsid w:val="00F70FD5"/>
    <w:rsid w:val="00F717B6"/>
    <w:rsid w:val="00F72B7D"/>
    <w:rsid w:val="00F77A6F"/>
    <w:rsid w:val="00F80858"/>
    <w:rsid w:val="00F8177E"/>
    <w:rsid w:val="00F84130"/>
    <w:rsid w:val="00F85C38"/>
    <w:rsid w:val="00F90000"/>
    <w:rsid w:val="00FA6042"/>
    <w:rsid w:val="00FA60E8"/>
    <w:rsid w:val="00FA7E2E"/>
    <w:rsid w:val="00FB1301"/>
    <w:rsid w:val="00FB3C99"/>
    <w:rsid w:val="00FB6A66"/>
    <w:rsid w:val="00FD01AA"/>
    <w:rsid w:val="00FD0249"/>
    <w:rsid w:val="00FD1312"/>
    <w:rsid w:val="00FD18C0"/>
    <w:rsid w:val="00FD384B"/>
    <w:rsid w:val="00FD4241"/>
    <w:rsid w:val="00FD60FA"/>
    <w:rsid w:val="00FE3300"/>
    <w:rsid w:val="00FE45BD"/>
    <w:rsid w:val="00FE7A4D"/>
    <w:rsid w:val="00FE7B16"/>
    <w:rsid w:val="00FF4C80"/>
    <w:rsid w:val="00FF72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alloon Text" w:uiPriority="99"/>
  </w:latentStyles>
  <w:style w:type="paragraph" w:default="1" w:styleId="Normal">
    <w:name w:val="Normal"/>
    <w:qFormat/>
    <w:rsid w:val="005030C8"/>
    <w:pPr>
      <w:keepLines/>
      <w:spacing w:before="120" w:after="120"/>
    </w:pPr>
    <w:rPr>
      <w:rFonts w:ascii="Arial" w:hAnsi="Arial" w:cs="Arial"/>
      <w:sz w:val="22"/>
      <w:szCs w:val="22"/>
    </w:rPr>
  </w:style>
  <w:style w:type="paragraph" w:styleId="Heading1">
    <w:name w:val="heading 1"/>
    <w:basedOn w:val="Normal"/>
    <w:next w:val="BodyText"/>
    <w:link w:val="Heading1Char"/>
    <w:uiPriority w:val="99"/>
    <w:qFormat/>
    <w:rsid w:val="00352DBA"/>
    <w:pPr>
      <w:keepLines w:val="0"/>
      <w:pageBreakBefore/>
      <w:spacing w:before="0" w:after="200"/>
      <w:outlineLvl w:val="0"/>
    </w:pPr>
    <w:rPr>
      <w:b/>
      <w:bCs/>
      <w:sz w:val="32"/>
      <w:szCs w:val="32"/>
    </w:rPr>
  </w:style>
  <w:style w:type="paragraph" w:styleId="Heading2">
    <w:name w:val="heading 2"/>
    <w:basedOn w:val="Normal"/>
    <w:next w:val="BodyText"/>
    <w:link w:val="Heading2Char"/>
    <w:uiPriority w:val="99"/>
    <w:qFormat/>
    <w:rsid w:val="009B0059"/>
    <w:pPr>
      <w:keepLines w:val="0"/>
      <w:spacing w:after="240"/>
      <w:outlineLvl w:val="1"/>
    </w:pPr>
    <w:rPr>
      <w:b/>
      <w:bCs/>
      <w:noProof/>
      <w:sz w:val="28"/>
      <w:szCs w:val="28"/>
    </w:rPr>
  </w:style>
  <w:style w:type="paragraph" w:styleId="Heading3">
    <w:name w:val="heading 3"/>
    <w:basedOn w:val="Normal"/>
    <w:next w:val="Normal"/>
    <w:link w:val="Heading3Char1"/>
    <w:uiPriority w:val="99"/>
    <w:qFormat/>
    <w:rsid w:val="005030C8"/>
    <w:pPr>
      <w:keepNext/>
      <w:spacing w:after="240"/>
      <w:outlineLvl w:val="2"/>
    </w:pPr>
    <w:rPr>
      <w:b/>
      <w:bCs/>
      <w:i/>
      <w:sz w:val="24"/>
      <w:szCs w:val="24"/>
    </w:rPr>
  </w:style>
  <w:style w:type="paragraph" w:styleId="Heading4">
    <w:name w:val="heading 4"/>
    <w:basedOn w:val="Normal"/>
    <w:next w:val="Normal"/>
    <w:link w:val="Heading4Char"/>
    <w:uiPriority w:val="99"/>
    <w:qFormat/>
    <w:rsid w:val="00352DBA"/>
    <w:pPr>
      <w:keepNext/>
      <w:outlineLvl w:val="3"/>
    </w:pPr>
  </w:style>
  <w:style w:type="paragraph" w:styleId="Heading5">
    <w:name w:val="heading 5"/>
    <w:basedOn w:val="Normal"/>
    <w:next w:val="Normal"/>
    <w:link w:val="Heading5Char"/>
    <w:uiPriority w:val="99"/>
    <w:qFormat/>
    <w:rsid w:val="00352DBA"/>
    <w:pPr>
      <w:keepNext/>
      <w:outlineLvl w:val="4"/>
    </w:pPr>
    <w:rPr>
      <w:b/>
      <w:bCs/>
    </w:rPr>
  </w:style>
  <w:style w:type="paragraph" w:styleId="Heading6">
    <w:name w:val="heading 6"/>
    <w:basedOn w:val="Normal"/>
    <w:next w:val="Normal"/>
    <w:link w:val="Heading6Char"/>
    <w:uiPriority w:val="99"/>
    <w:qFormat/>
    <w:rsid w:val="00352DBA"/>
    <w:pPr>
      <w:keepNext/>
      <w:jc w:val="center"/>
      <w:outlineLvl w:val="5"/>
    </w:pPr>
    <w:rPr>
      <w:b/>
      <w:bCs/>
      <w:u w:val="single"/>
    </w:rPr>
  </w:style>
  <w:style w:type="paragraph" w:styleId="Heading7">
    <w:name w:val="heading 7"/>
    <w:basedOn w:val="Normal"/>
    <w:next w:val="Normal"/>
    <w:link w:val="Heading7Char"/>
    <w:uiPriority w:val="99"/>
    <w:qFormat/>
    <w:rsid w:val="00352DBA"/>
    <w:pPr>
      <w:keepNext/>
      <w:jc w:val="center"/>
      <w:outlineLvl w:val="6"/>
    </w:pPr>
    <w:rPr>
      <w:u w:val="single"/>
    </w:rPr>
  </w:style>
  <w:style w:type="paragraph" w:styleId="Heading8">
    <w:name w:val="heading 8"/>
    <w:basedOn w:val="Normal"/>
    <w:next w:val="Normal"/>
    <w:link w:val="Heading8Char"/>
    <w:uiPriority w:val="99"/>
    <w:qFormat/>
    <w:rsid w:val="00352DBA"/>
    <w:pPr>
      <w:keepNext/>
      <w:spacing w:before="0" w:after="0"/>
      <w:jc w:val="center"/>
      <w:outlineLvl w:val="7"/>
    </w:pPr>
    <w:rPr>
      <w:b/>
      <w:bCs/>
      <w:sz w:val="24"/>
      <w:szCs w:val="24"/>
    </w:rPr>
  </w:style>
  <w:style w:type="paragraph" w:styleId="Heading9">
    <w:name w:val="heading 9"/>
    <w:basedOn w:val="Normal"/>
    <w:next w:val="Normal"/>
    <w:link w:val="Heading9Char1"/>
    <w:uiPriority w:val="99"/>
    <w:qFormat/>
    <w:rsid w:val="00352DBA"/>
    <w:pPr>
      <w:keepNext/>
      <w:jc w:val="center"/>
      <w:outlineLvl w:val="8"/>
    </w:pPr>
    <w:rPr>
      <w:small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52DBA"/>
    <w:rPr>
      <w:rFonts w:ascii="Tahoma" w:hAnsi="Tahoma" w:cs="Tahoma"/>
      <w:sz w:val="16"/>
      <w:szCs w:val="16"/>
    </w:rPr>
  </w:style>
  <w:style w:type="character" w:customStyle="1" w:styleId="BalloonTextChar">
    <w:name w:val="Balloon Text Char"/>
    <w:basedOn w:val="DefaultParagraphFont"/>
    <w:uiPriority w:val="99"/>
    <w:semiHidden/>
    <w:rsid w:val="00E10894"/>
    <w:rPr>
      <w:rFonts w:ascii="Lucida Grande" w:hAnsi="Lucida Grande"/>
      <w:sz w:val="18"/>
      <w:szCs w:val="18"/>
    </w:rPr>
  </w:style>
  <w:style w:type="character" w:customStyle="1" w:styleId="Heading1Char">
    <w:name w:val="Heading 1 Char"/>
    <w:link w:val="Heading1"/>
    <w:uiPriority w:val="99"/>
    <w:locked/>
    <w:rsid w:val="00793BA6"/>
    <w:rPr>
      <w:rFonts w:ascii="Cambria" w:hAnsi="Cambria" w:cs="Cambria"/>
      <w:b/>
      <w:bCs/>
      <w:kern w:val="32"/>
      <w:sz w:val="32"/>
      <w:szCs w:val="32"/>
    </w:rPr>
  </w:style>
  <w:style w:type="character" w:customStyle="1" w:styleId="Heading2Char">
    <w:name w:val="Heading 2 Char"/>
    <w:link w:val="Heading2"/>
    <w:uiPriority w:val="99"/>
    <w:locked/>
    <w:rsid w:val="00352DBA"/>
    <w:rPr>
      <w:rFonts w:ascii="Cambria" w:hAnsi="Cambria" w:cs="Cambria"/>
      <w:b/>
      <w:bCs/>
      <w:kern w:val="32"/>
      <w:sz w:val="32"/>
      <w:szCs w:val="32"/>
    </w:rPr>
  </w:style>
  <w:style w:type="character" w:customStyle="1" w:styleId="Heading3Char">
    <w:name w:val="Heading 3 Char"/>
    <w:uiPriority w:val="99"/>
    <w:semiHidden/>
    <w:locked/>
    <w:rsid w:val="00793BA6"/>
    <w:rPr>
      <w:rFonts w:ascii="Cambria" w:hAnsi="Cambria" w:cs="Cambria"/>
      <w:b/>
      <w:bCs/>
      <w:sz w:val="26"/>
      <w:szCs w:val="26"/>
    </w:rPr>
  </w:style>
  <w:style w:type="character" w:customStyle="1" w:styleId="Heading4Char">
    <w:name w:val="Heading 4 Char"/>
    <w:link w:val="Heading4"/>
    <w:uiPriority w:val="99"/>
    <w:locked/>
    <w:rsid w:val="00352DBA"/>
    <w:rPr>
      <w:rFonts w:ascii="Cambria" w:hAnsi="Cambria" w:cs="Cambria"/>
      <w:b/>
      <w:bCs/>
      <w:sz w:val="26"/>
      <w:szCs w:val="26"/>
    </w:rPr>
  </w:style>
  <w:style w:type="character" w:customStyle="1" w:styleId="Heading5Char">
    <w:name w:val="Heading 5 Char"/>
    <w:link w:val="Heading5"/>
    <w:uiPriority w:val="99"/>
    <w:semiHidden/>
    <w:locked/>
    <w:rsid w:val="00352DBA"/>
    <w:rPr>
      <w:rFonts w:ascii="Calibri" w:hAnsi="Calibri" w:cs="Calibri"/>
      <w:b/>
      <w:bCs/>
      <w:sz w:val="28"/>
      <w:szCs w:val="28"/>
    </w:rPr>
  </w:style>
  <w:style w:type="character" w:customStyle="1" w:styleId="Heading6Char">
    <w:name w:val="Heading 6 Char"/>
    <w:link w:val="Heading6"/>
    <w:uiPriority w:val="99"/>
    <w:semiHidden/>
    <w:locked/>
    <w:rsid w:val="00352DBA"/>
    <w:rPr>
      <w:rFonts w:ascii="Calibri" w:hAnsi="Calibri" w:cs="Calibri"/>
      <w:b/>
      <w:bCs/>
      <w:i/>
      <w:iCs/>
      <w:sz w:val="26"/>
      <w:szCs w:val="26"/>
    </w:rPr>
  </w:style>
  <w:style w:type="character" w:customStyle="1" w:styleId="Heading7Char">
    <w:name w:val="Heading 7 Char"/>
    <w:link w:val="Heading7"/>
    <w:uiPriority w:val="99"/>
    <w:semiHidden/>
    <w:locked/>
    <w:rsid w:val="00352DBA"/>
    <w:rPr>
      <w:rFonts w:ascii="Calibri" w:hAnsi="Calibri" w:cs="Calibri"/>
      <w:b/>
      <w:bCs/>
    </w:rPr>
  </w:style>
  <w:style w:type="character" w:customStyle="1" w:styleId="Heading8Char">
    <w:name w:val="Heading 8 Char"/>
    <w:link w:val="Heading8"/>
    <w:uiPriority w:val="99"/>
    <w:semiHidden/>
    <w:locked/>
    <w:rsid w:val="00352DBA"/>
    <w:rPr>
      <w:rFonts w:ascii="Calibri" w:hAnsi="Calibri" w:cs="Calibri"/>
      <w:sz w:val="24"/>
      <w:szCs w:val="24"/>
    </w:rPr>
  </w:style>
  <w:style w:type="character" w:customStyle="1" w:styleId="Heading9Char">
    <w:name w:val="Heading 9 Char"/>
    <w:uiPriority w:val="99"/>
    <w:semiHidden/>
    <w:locked/>
    <w:rsid w:val="00352DBA"/>
    <w:rPr>
      <w:rFonts w:ascii="Cambria" w:hAnsi="Cambria" w:cs="Cambria"/>
    </w:rPr>
  </w:style>
  <w:style w:type="paragraph" w:styleId="BodyText">
    <w:name w:val="Body Text"/>
    <w:aliases w:val="Heading 1 Char1"/>
    <w:basedOn w:val="Normal"/>
    <w:link w:val="BodyTextChar1"/>
    <w:uiPriority w:val="99"/>
    <w:rsid w:val="00352DBA"/>
    <w:rPr>
      <w:sz w:val="20"/>
      <w:szCs w:val="20"/>
    </w:rPr>
  </w:style>
  <w:style w:type="character" w:customStyle="1" w:styleId="BodyTextChar">
    <w:name w:val="Body Text Char"/>
    <w:aliases w:val="Heading 1 Char1 Char"/>
    <w:uiPriority w:val="99"/>
    <w:semiHidden/>
    <w:locked/>
    <w:rsid w:val="00793BA6"/>
    <w:rPr>
      <w:rFonts w:ascii="Arial" w:hAnsi="Arial" w:cs="Arial"/>
    </w:rPr>
  </w:style>
  <w:style w:type="character" w:customStyle="1" w:styleId="Heading3Char1">
    <w:name w:val="Heading 3 Char1"/>
    <w:link w:val="Heading3"/>
    <w:uiPriority w:val="99"/>
    <w:semiHidden/>
    <w:locked/>
    <w:rsid w:val="00352DBA"/>
    <w:rPr>
      <w:rFonts w:ascii="Cambria" w:hAnsi="Cambria" w:cs="Cambria"/>
      <w:b/>
      <w:bCs/>
      <w:i/>
      <w:iCs/>
      <w:sz w:val="28"/>
      <w:szCs w:val="28"/>
    </w:rPr>
  </w:style>
  <w:style w:type="character" w:customStyle="1" w:styleId="Heading9Char1">
    <w:name w:val="Heading 9 Char1"/>
    <w:link w:val="Heading9"/>
    <w:uiPriority w:val="99"/>
    <w:semiHidden/>
    <w:locked/>
    <w:rsid w:val="00352DBA"/>
    <w:rPr>
      <w:rFonts w:ascii="Calibri" w:hAnsi="Calibri" w:cs="Calibri"/>
      <w:i/>
      <w:iCs/>
      <w:sz w:val="24"/>
      <w:szCs w:val="24"/>
    </w:rPr>
  </w:style>
  <w:style w:type="character" w:customStyle="1" w:styleId="BodyTextChar1">
    <w:name w:val="Body Text Char1"/>
    <w:aliases w:val="Heading 1 Char1 Char1"/>
    <w:link w:val="BodyText"/>
    <w:uiPriority w:val="99"/>
    <w:semiHidden/>
    <w:locked/>
    <w:rsid w:val="00352DBA"/>
    <w:rPr>
      <w:rFonts w:ascii="Arial" w:hAnsi="Arial" w:cs="Arial"/>
    </w:rPr>
  </w:style>
  <w:style w:type="paragraph" w:styleId="Title">
    <w:name w:val="Title"/>
    <w:basedOn w:val="Normal"/>
    <w:link w:val="TitleChar"/>
    <w:qFormat/>
    <w:rsid w:val="00352DBA"/>
    <w:pPr>
      <w:jc w:val="center"/>
    </w:pPr>
    <w:rPr>
      <w:b/>
      <w:bCs/>
      <w:u w:val="single"/>
    </w:rPr>
  </w:style>
  <w:style w:type="character" w:customStyle="1" w:styleId="TitleChar">
    <w:name w:val="Title Char"/>
    <w:link w:val="Title"/>
    <w:locked/>
    <w:rsid w:val="00352DBA"/>
    <w:rPr>
      <w:rFonts w:ascii="Cambria" w:hAnsi="Cambria" w:cs="Cambria"/>
      <w:b/>
      <w:bCs/>
      <w:kern w:val="28"/>
      <w:sz w:val="32"/>
      <w:szCs w:val="32"/>
    </w:rPr>
  </w:style>
  <w:style w:type="character" w:styleId="PageNumber">
    <w:name w:val="page number"/>
    <w:uiPriority w:val="99"/>
    <w:rsid w:val="00352DBA"/>
    <w:rPr>
      <w:rFonts w:cs="Times New Roman"/>
    </w:rPr>
  </w:style>
  <w:style w:type="paragraph" w:styleId="Footer">
    <w:name w:val="footer"/>
    <w:basedOn w:val="Normal"/>
    <w:link w:val="FooterChar"/>
    <w:uiPriority w:val="99"/>
    <w:rsid w:val="00352DBA"/>
    <w:pPr>
      <w:tabs>
        <w:tab w:val="center" w:pos="4320"/>
        <w:tab w:val="right" w:pos="8640"/>
      </w:tabs>
    </w:pPr>
    <w:rPr>
      <w:sz w:val="16"/>
      <w:szCs w:val="16"/>
    </w:rPr>
  </w:style>
  <w:style w:type="character" w:customStyle="1" w:styleId="FooterChar">
    <w:name w:val="Footer Char"/>
    <w:link w:val="Footer"/>
    <w:uiPriority w:val="99"/>
    <w:semiHidden/>
    <w:locked/>
    <w:rsid w:val="00352DBA"/>
    <w:rPr>
      <w:rFonts w:ascii="Arial" w:hAnsi="Arial" w:cs="Arial"/>
    </w:rPr>
  </w:style>
  <w:style w:type="paragraph" w:styleId="Header">
    <w:name w:val="header"/>
    <w:basedOn w:val="Normal"/>
    <w:link w:val="HeaderChar"/>
    <w:rsid w:val="00352DBA"/>
    <w:pPr>
      <w:tabs>
        <w:tab w:val="center" w:pos="4320"/>
        <w:tab w:val="right" w:pos="8640"/>
      </w:tabs>
    </w:pPr>
    <w:rPr>
      <w:sz w:val="36"/>
      <w:szCs w:val="36"/>
    </w:rPr>
  </w:style>
  <w:style w:type="character" w:customStyle="1" w:styleId="HeaderChar">
    <w:name w:val="Header Char"/>
    <w:link w:val="Header"/>
    <w:uiPriority w:val="99"/>
    <w:locked/>
    <w:rsid w:val="00352DBA"/>
    <w:rPr>
      <w:rFonts w:ascii="Arial" w:hAnsi="Arial" w:cs="Arial"/>
    </w:rPr>
  </w:style>
  <w:style w:type="paragraph" w:styleId="ListNumber">
    <w:name w:val="List Number"/>
    <w:basedOn w:val="Normal"/>
    <w:uiPriority w:val="99"/>
    <w:rsid w:val="00352DBA"/>
    <w:pPr>
      <w:tabs>
        <w:tab w:val="num" w:pos="1440"/>
      </w:tabs>
      <w:ind w:left="360" w:hanging="360"/>
    </w:pPr>
    <w:rPr>
      <w:rFonts w:ascii="Arial Narrow" w:hAnsi="Arial Narrow" w:cs="Arial Narrow"/>
    </w:rPr>
  </w:style>
  <w:style w:type="paragraph" w:styleId="BodyText2">
    <w:name w:val="Body Text 2"/>
    <w:basedOn w:val="Normal"/>
    <w:link w:val="BodyText2Char"/>
    <w:uiPriority w:val="99"/>
    <w:rsid w:val="00352DBA"/>
    <w:pPr>
      <w:keepNext/>
      <w:ind w:left="720" w:hanging="720"/>
    </w:pPr>
    <w:rPr>
      <w:b/>
      <w:bCs/>
      <w:sz w:val="28"/>
      <w:szCs w:val="28"/>
    </w:rPr>
  </w:style>
  <w:style w:type="character" w:customStyle="1" w:styleId="BodyText2Char">
    <w:name w:val="Body Text 2 Char"/>
    <w:link w:val="BodyText2"/>
    <w:uiPriority w:val="99"/>
    <w:semiHidden/>
    <w:locked/>
    <w:rsid w:val="00352DBA"/>
    <w:rPr>
      <w:rFonts w:ascii="Arial" w:hAnsi="Arial" w:cs="Arial"/>
    </w:rPr>
  </w:style>
  <w:style w:type="paragraph" w:styleId="BodyText3">
    <w:name w:val="Body Text 3"/>
    <w:basedOn w:val="Normal"/>
    <w:link w:val="BodyText3Char"/>
    <w:uiPriority w:val="99"/>
    <w:rsid w:val="00352DBA"/>
    <w:pPr>
      <w:autoSpaceDE w:val="0"/>
      <w:autoSpaceDN w:val="0"/>
      <w:adjustRightInd w:val="0"/>
      <w:spacing w:line="240" w:lineRule="exact"/>
    </w:pPr>
  </w:style>
  <w:style w:type="character" w:customStyle="1" w:styleId="BodyText3Char">
    <w:name w:val="Body Text 3 Char"/>
    <w:link w:val="BodyText3"/>
    <w:uiPriority w:val="99"/>
    <w:semiHidden/>
    <w:locked/>
    <w:rsid w:val="00352DBA"/>
    <w:rPr>
      <w:rFonts w:ascii="Arial" w:hAnsi="Arial" w:cs="Arial"/>
      <w:sz w:val="16"/>
      <w:szCs w:val="16"/>
    </w:rPr>
  </w:style>
  <w:style w:type="paragraph" w:customStyle="1" w:styleId="logo">
    <w:name w:val="logo"/>
    <w:uiPriority w:val="99"/>
    <w:rsid w:val="00352DBA"/>
    <w:pPr>
      <w:framePr w:hSpace="180" w:vSpace="180" w:wrap="auto" w:hAnchor="page" w:x="1076"/>
      <w:overflowPunct w:val="0"/>
      <w:autoSpaceDE w:val="0"/>
      <w:autoSpaceDN w:val="0"/>
      <w:adjustRightInd w:val="0"/>
      <w:textAlignment w:val="baseline"/>
    </w:pPr>
    <w:rPr>
      <w:rFonts w:ascii="Arial" w:hAnsi="Arial" w:cs="Arial"/>
      <w:noProof/>
    </w:rPr>
  </w:style>
  <w:style w:type="paragraph" w:styleId="BodyTextIndent2">
    <w:name w:val="Body Text Indent 2"/>
    <w:basedOn w:val="Normal"/>
    <w:link w:val="BodyTextIndent2Char"/>
    <w:uiPriority w:val="99"/>
    <w:rsid w:val="00352DBA"/>
    <w:pPr>
      <w:ind w:left="450" w:hanging="90"/>
    </w:pPr>
    <w:rPr>
      <w:sz w:val="16"/>
      <w:szCs w:val="16"/>
    </w:rPr>
  </w:style>
  <w:style w:type="character" w:customStyle="1" w:styleId="BodyTextIndent2Char">
    <w:name w:val="Body Text Indent 2 Char"/>
    <w:link w:val="BodyTextIndent2"/>
    <w:uiPriority w:val="99"/>
    <w:semiHidden/>
    <w:locked/>
    <w:rsid w:val="00352DBA"/>
    <w:rPr>
      <w:rFonts w:ascii="Arial" w:hAnsi="Arial" w:cs="Arial"/>
    </w:rPr>
  </w:style>
  <w:style w:type="paragraph" w:customStyle="1" w:styleId="TableText">
    <w:name w:val="Table Text"/>
    <w:basedOn w:val="Normal"/>
    <w:link w:val="TableTextChar"/>
    <w:uiPriority w:val="99"/>
    <w:rsid w:val="00352DBA"/>
    <w:pPr>
      <w:spacing w:before="80" w:after="80"/>
    </w:pPr>
  </w:style>
  <w:style w:type="paragraph" w:styleId="ListBullet2">
    <w:name w:val="List Bullet 2"/>
    <w:basedOn w:val="Normal"/>
    <w:autoRedefine/>
    <w:uiPriority w:val="99"/>
    <w:rsid w:val="00352DBA"/>
    <w:pPr>
      <w:numPr>
        <w:numId w:val="1"/>
      </w:numPr>
    </w:pPr>
  </w:style>
  <w:style w:type="paragraph" w:styleId="ListBullet">
    <w:name w:val="List Bullet"/>
    <w:basedOn w:val="Normal"/>
    <w:uiPriority w:val="99"/>
    <w:rsid w:val="00352DBA"/>
    <w:pPr>
      <w:keepLines w:val="0"/>
      <w:numPr>
        <w:numId w:val="3"/>
      </w:numPr>
      <w:spacing w:before="0" w:after="80"/>
    </w:pPr>
  </w:style>
  <w:style w:type="paragraph" w:customStyle="1" w:styleId="TableTitle">
    <w:name w:val="Table Title"/>
    <w:basedOn w:val="TableText"/>
    <w:uiPriority w:val="99"/>
    <w:rsid w:val="00352DBA"/>
    <w:pPr>
      <w:jc w:val="center"/>
    </w:pPr>
    <w:rPr>
      <w:b/>
      <w:bCs/>
      <w:color w:val="FFFFFF"/>
    </w:rPr>
  </w:style>
  <w:style w:type="paragraph" w:customStyle="1" w:styleId="PEDHeader">
    <w:name w:val="PED Header"/>
    <w:basedOn w:val="Normal"/>
    <w:uiPriority w:val="99"/>
    <w:rsid w:val="00352DBA"/>
    <w:pPr>
      <w:spacing w:before="0" w:after="0"/>
      <w:jc w:val="right"/>
    </w:pPr>
    <w:rPr>
      <w:b/>
      <w:bCs/>
      <w:sz w:val="16"/>
      <w:szCs w:val="16"/>
    </w:rPr>
  </w:style>
  <w:style w:type="paragraph" w:customStyle="1" w:styleId="TableEnd">
    <w:name w:val="Table End"/>
    <w:basedOn w:val="Normal"/>
    <w:uiPriority w:val="99"/>
    <w:rsid w:val="00352DBA"/>
    <w:pPr>
      <w:keepLines w:val="0"/>
      <w:spacing w:before="0" w:after="0"/>
    </w:pPr>
    <w:rPr>
      <w:sz w:val="16"/>
      <w:szCs w:val="16"/>
    </w:rPr>
  </w:style>
  <w:style w:type="paragraph" w:styleId="Date">
    <w:name w:val="Date"/>
    <w:basedOn w:val="Normal"/>
    <w:next w:val="Normal"/>
    <w:link w:val="DateChar"/>
    <w:uiPriority w:val="99"/>
    <w:rsid w:val="00352DBA"/>
    <w:pPr>
      <w:keepLines w:val="0"/>
      <w:spacing w:before="360" w:after="360"/>
      <w:jc w:val="center"/>
    </w:pPr>
    <w:rPr>
      <w:b/>
      <w:bCs/>
      <w:sz w:val="36"/>
      <w:szCs w:val="36"/>
    </w:rPr>
  </w:style>
  <w:style w:type="character" w:customStyle="1" w:styleId="DateChar">
    <w:name w:val="Date Char"/>
    <w:link w:val="Date"/>
    <w:uiPriority w:val="99"/>
    <w:semiHidden/>
    <w:locked/>
    <w:rsid w:val="00352DBA"/>
    <w:rPr>
      <w:rFonts w:ascii="Arial" w:hAnsi="Arial" w:cs="Arial"/>
    </w:rPr>
  </w:style>
  <w:style w:type="paragraph" w:customStyle="1" w:styleId="Cover">
    <w:name w:val="Cover"/>
    <w:basedOn w:val="Heading2"/>
    <w:uiPriority w:val="99"/>
    <w:rsid w:val="00352DBA"/>
    <w:pPr>
      <w:pBdr>
        <w:bottom w:val="single" w:sz="18" w:space="12" w:color="auto"/>
      </w:pBdr>
      <w:spacing w:before="2400"/>
    </w:pPr>
    <w:rPr>
      <w:sz w:val="48"/>
      <w:szCs w:val="48"/>
    </w:rPr>
  </w:style>
  <w:style w:type="paragraph" w:styleId="TOAHeading">
    <w:name w:val="toa heading"/>
    <w:basedOn w:val="Normal"/>
    <w:next w:val="Normal"/>
    <w:uiPriority w:val="99"/>
    <w:semiHidden/>
    <w:rsid w:val="00352DBA"/>
    <w:rPr>
      <w:b/>
      <w:bCs/>
      <w:sz w:val="24"/>
      <w:szCs w:val="24"/>
    </w:rPr>
  </w:style>
  <w:style w:type="paragraph" w:styleId="TOC1">
    <w:name w:val="toc 1"/>
    <w:basedOn w:val="Normal"/>
    <w:next w:val="Normal"/>
    <w:autoRedefine/>
    <w:uiPriority w:val="39"/>
    <w:rsid w:val="005030C8"/>
    <w:pPr>
      <w:tabs>
        <w:tab w:val="right" w:leader="dot" w:pos="9350"/>
      </w:tabs>
      <w:spacing w:before="60" w:after="60"/>
    </w:pPr>
    <w:rPr>
      <w:b/>
      <w:bCs/>
      <w:noProof/>
    </w:rPr>
  </w:style>
  <w:style w:type="paragraph" w:styleId="TOC2">
    <w:name w:val="toc 2"/>
    <w:basedOn w:val="Normal"/>
    <w:next w:val="Normal"/>
    <w:autoRedefine/>
    <w:uiPriority w:val="39"/>
    <w:rsid w:val="00E73211"/>
    <w:pPr>
      <w:tabs>
        <w:tab w:val="left" w:pos="630"/>
        <w:tab w:val="right" w:leader="dot" w:pos="9350"/>
      </w:tabs>
      <w:spacing w:before="0" w:after="40"/>
      <w:ind w:left="630" w:hanging="410"/>
    </w:pPr>
  </w:style>
  <w:style w:type="paragraph" w:styleId="TOC3">
    <w:name w:val="toc 3"/>
    <w:basedOn w:val="Normal"/>
    <w:next w:val="Normal"/>
    <w:autoRedefine/>
    <w:uiPriority w:val="39"/>
    <w:rsid w:val="006149AF"/>
    <w:pPr>
      <w:tabs>
        <w:tab w:val="left" w:pos="990"/>
        <w:tab w:val="right" w:leader="dot" w:pos="9350"/>
      </w:tabs>
      <w:spacing w:before="0" w:after="0"/>
      <w:ind w:left="360"/>
    </w:pPr>
  </w:style>
  <w:style w:type="paragraph" w:styleId="TOC4">
    <w:name w:val="toc 4"/>
    <w:basedOn w:val="Normal"/>
    <w:next w:val="Normal"/>
    <w:autoRedefine/>
    <w:uiPriority w:val="39"/>
    <w:semiHidden/>
    <w:rsid w:val="00352DBA"/>
    <w:pPr>
      <w:ind w:left="660"/>
    </w:pPr>
  </w:style>
  <w:style w:type="paragraph" w:styleId="TOC5">
    <w:name w:val="toc 5"/>
    <w:basedOn w:val="Normal"/>
    <w:next w:val="Normal"/>
    <w:autoRedefine/>
    <w:uiPriority w:val="39"/>
    <w:semiHidden/>
    <w:rsid w:val="00352DBA"/>
    <w:pPr>
      <w:ind w:left="880"/>
    </w:pPr>
  </w:style>
  <w:style w:type="paragraph" w:styleId="TOC6">
    <w:name w:val="toc 6"/>
    <w:basedOn w:val="Normal"/>
    <w:next w:val="Normal"/>
    <w:autoRedefine/>
    <w:uiPriority w:val="39"/>
    <w:semiHidden/>
    <w:rsid w:val="00352DBA"/>
    <w:pPr>
      <w:ind w:left="1100"/>
    </w:pPr>
  </w:style>
  <w:style w:type="paragraph" w:styleId="TOC7">
    <w:name w:val="toc 7"/>
    <w:basedOn w:val="Normal"/>
    <w:next w:val="Normal"/>
    <w:autoRedefine/>
    <w:uiPriority w:val="39"/>
    <w:semiHidden/>
    <w:rsid w:val="00352DBA"/>
    <w:pPr>
      <w:ind w:left="1320"/>
    </w:pPr>
  </w:style>
  <w:style w:type="paragraph" w:styleId="TOC8">
    <w:name w:val="toc 8"/>
    <w:basedOn w:val="Normal"/>
    <w:next w:val="Normal"/>
    <w:autoRedefine/>
    <w:uiPriority w:val="39"/>
    <w:semiHidden/>
    <w:rsid w:val="00352DBA"/>
    <w:pPr>
      <w:ind w:left="1540"/>
    </w:pPr>
  </w:style>
  <w:style w:type="paragraph" w:styleId="TOC9">
    <w:name w:val="toc 9"/>
    <w:basedOn w:val="Normal"/>
    <w:next w:val="Normal"/>
    <w:autoRedefine/>
    <w:uiPriority w:val="39"/>
    <w:semiHidden/>
    <w:rsid w:val="00352DBA"/>
    <w:pPr>
      <w:ind w:left="1760"/>
    </w:pPr>
  </w:style>
  <w:style w:type="character" w:styleId="Hyperlink">
    <w:name w:val="Hyperlink"/>
    <w:rsid w:val="00352DBA"/>
    <w:rPr>
      <w:rFonts w:cs="Times New Roman"/>
      <w:color w:val="0000FF"/>
      <w:u w:val="single"/>
    </w:rPr>
  </w:style>
  <w:style w:type="character" w:styleId="FollowedHyperlink">
    <w:name w:val="FollowedHyperlink"/>
    <w:uiPriority w:val="99"/>
    <w:rsid w:val="00352DBA"/>
    <w:rPr>
      <w:rFonts w:cs="Times New Roman"/>
      <w:color w:val="606420"/>
      <w:u w:val="single"/>
    </w:rPr>
  </w:style>
  <w:style w:type="paragraph" w:customStyle="1" w:styleId="Default">
    <w:name w:val="Default"/>
    <w:uiPriority w:val="99"/>
    <w:rsid w:val="00352DBA"/>
    <w:pPr>
      <w:autoSpaceDE w:val="0"/>
      <w:autoSpaceDN w:val="0"/>
      <w:adjustRightInd w:val="0"/>
    </w:pPr>
    <w:rPr>
      <w:rFonts w:ascii="Arial" w:hAnsi="Arial" w:cs="Arial"/>
      <w:lang w:val="de-DE" w:eastAsia="de-DE"/>
    </w:rPr>
  </w:style>
  <w:style w:type="paragraph" w:customStyle="1" w:styleId="hdglossary">
    <w:name w:val="hdglossary"/>
    <w:basedOn w:val="Default"/>
    <w:next w:val="Default"/>
    <w:rsid w:val="00352DBA"/>
    <w:pPr>
      <w:keepNext/>
      <w:spacing w:before="240"/>
    </w:pPr>
    <w:rPr>
      <w:b/>
      <w:bCs/>
      <w:sz w:val="22"/>
      <w:szCs w:val="22"/>
      <w:lang w:val="en-GB"/>
    </w:rPr>
  </w:style>
  <w:style w:type="paragraph" w:customStyle="1" w:styleId="glossarydef">
    <w:name w:val="glossarydef"/>
    <w:basedOn w:val="Default"/>
    <w:next w:val="Default"/>
    <w:uiPriority w:val="99"/>
    <w:rsid w:val="00352DBA"/>
    <w:pPr>
      <w:spacing w:before="120" w:after="140"/>
    </w:pPr>
  </w:style>
  <w:style w:type="character" w:styleId="Strong">
    <w:name w:val="Strong"/>
    <w:uiPriority w:val="99"/>
    <w:qFormat/>
    <w:rsid w:val="00352DBA"/>
    <w:rPr>
      <w:rFonts w:cs="Times New Roman"/>
      <w:b/>
      <w:bCs/>
    </w:rPr>
  </w:style>
  <w:style w:type="paragraph" w:styleId="FootnoteText">
    <w:name w:val="footnote text"/>
    <w:basedOn w:val="Normal"/>
    <w:link w:val="FootnoteTextChar"/>
    <w:uiPriority w:val="99"/>
    <w:semiHidden/>
    <w:rsid w:val="008E4EC9"/>
    <w:pPr>
      <w:spacing w:before="0" w:after="0"/>
    </w:pPr>
    <w:rPr>
      <w:sz w:val="20"/>
      <w:szCs w:val="20"/>
    </w:rPr>
  </w:style>
  <w:style w:type="character" w:customStyle="1" w:styleId="FootnoteTextChar">
    <w:name w:val="Footnote Text Char"/>
    <w:link w:val="FootnoteText"/>
    <w:uiPriority w:val="99"/>
    <w:semiHidden/>
    <w:locked/>
    <w:rsid w:val="008E4EC9"/>
    <w:rPr>
      <w:rFonts w:ascii="Arial" w:hAnsi="Arial" w:cs="Arial"/>
      <w:sz w:val="20"/>
      <w:szCs w:val="20"/>
    </w:rPr>
  </w:style>
  <w:style w:type="character" w:styleId="FootnoteReference">
    <w:name w:val="footnote reference"/>
    <w:uiPriority w:val="99"/>
    <w:semiHidden/>
    <w:rsid w:val="00352DBA"/>
    <w:rPr>
      <w:rFonts w:cs="Times New Roman"/>
      <w:vertAlign w:val="superscript"/>
    </w:rPr>
  </w:style>
  <w:style w:type="paragraph" w:customStyle="1" w:styleId="TableEntry">
    <w:name w:val="Table Entry"/>
    <w:basedOn w:val="Normal"/>
    <w:uiPriority w:val="99"/>
    <w:rsid w:val="00352DBA"/>
    <w:pPr>
      <w:pBdr>
        <w:bottom w:val="single" w:sz="6" w:space="0" w:color="auto"/>
      </w:pBdr>
    </w:pPr>
    <w:rPr>
      <w:color w:val="0000FF"/>
    </w:rPr>
  </w:style>
  <w:style w:type="paragraph" w:customStyle="1" w:styleId="TableTitle2">
    <w:name w:val="Table Title 2"/>
    <w:basedOn w:val="Normal"/>
    <w:rsid w:val="00352DBA"/>
    <w:pPr>
      <w:jc w:val="center"/>
    </w:pPr>
    <w:rPr>
      <w:b/>
      <w:bCs/>
      <w:sz w:val="28"/>
      <w:szCs w:val="28"/>
    </w:rPr>
  </w:style>
  <w:style w:type="paragraph" w:customStyle="1" w:styleId="TableText2">
    <w:name w:val="Table Text 2"/>
    <w:basedOn w:val="TableText"/>
    <w:uiPriority w:val="99"/>
    <w:rsid w:val="00352DBA"/>
    <w:pPr>
      <w:keepLines w:val="0"/>
      <w:jc w:val="right"/>
    </w:pPr>
    <w:rPr>
      <w:b/>
      <w:bCs/>
    </w:rPr>
  </w:style>
  <w:style w:type="paragraph" w:customStyle="1" w:styleId="StyleLeft0cmHanging05cm">
    <w:name w:val="Style Left:  0 cm Hanging:  0.5 cm"/>
    <w:basedOn w:val="Normal"/>
    <w:uiPriority w:val="99"/>
    <w:rsid w:val="00352DBA"/>
    <w:pPr>
      <w:keepLines w:val="0"/>
      <w:spacing w:before="0" w:after="0"/>
      <w:ind w:left="2081" w:hanging="284"/>
    </w:pPr>
  </w:style>
  <w:style w:type="character" w:customStyle="1" w:styleId="BalloonTextChar1">
    <w:name w:val="Balloon Text Char1"/>
    <w:link w:val="BalloonText"/>
    <w:uiPriority w:val="99"/>
    <w:semiHidden/>
    <w:locked/>
    <w:rsid w:val="00352DBA"/>
    <w:rPr>
      <w:rFonts w:cs="Times New Roman"/>
      <w:sz w:val="2"/>
      <w:szCs w:val="2"/>
    </w:rPr>
  </w:style>
  <w:style w:type="paragraph" w:styleId="EndnoteText">
    <w:name w:val="endnote text"/>
    <w:basedOn w:val="Normal"/>
    <w:link w:val="EndnoteTextChar"/>
    <w:uiPriority w:val="99"/>
    <w:semiHidden/>
    <w:rsid w:val="00352DBA"/>
    <w:rPr>
      <w:sz w:val="20"/>
      <w:szCs w:val="20"/>
    </w:rPr>
  </w:style>
  <w:style w:type="character" w:customStyle="1" w:styleId="EndnoteTextChar">
    <w:name w:val="Endnote Text Char"/>
    <w:link w:val="EndnoteText"/>
    <w:uiPriority w:val="99"/>
    <w:semiHidden/>
    <w:locked/>
    <w:rsid w:val="00352DBA"/>
    <w:rPr>
      <w:rFonts w:ascii="Arial" w:hAnsi="Arial" w:cs="Arial"/>
      <w:sz w:val="20"/>
      <w:szCs w:val="20"/>
    </w:rPr>
  </w:style>
  <w:style w:type="character" w:styleId="EndnoteReference">
    <w:name w:val="endnote reference"/>
    <w:uiPriority w:val="99"/>
    <w:semiHidden/>
    <w:rsid w:val="00352DBA"/>
    <w:rPr>
      <w:rFonts w:cs="Times New Roman"/>
      <w:vertAlign w:val="superscript"/>
    </w:rPr>
  </w:style>
  <w:style w:type="character" w:styleId="CommentReference">
    <w:name w:val="annotation reference"/>
    <w:semiHidden/>
    <w:rsid w:val="00352DBA"/>
    <w:rPr>
      <w:rFonts w:cs="Times New Roman"/>
      <w:sz w:val="16"/>
      <w:szCs w:val="16"/>
    </w:rPr>
  </w:style>
  <w:style w:type="paragraph" w:styleId="CommentText">
    <w:name w:val="annotation text"/>
    <w:basedOn w:val="Normal"/>
    <w:link w:val="CommentTextChar"/>
    <w:semiHidden/>
    <w:rsid w:val="00352DBA"/>
    <w:rPr>
      <w:sz w:val="20"/>
      <w:szCs w:val="20"/>
    </w:rPr>
  </w:style>
  <w:style w:type="character" w:customStyle="1" w:styleId="CommentTextChar">
    <w:name w:val="Comment Text Char"/>
    <w:link w:val="CommentText"/>
    <w:semiHidden/>
    <w:locked/>
    <w:rsid w:val="00352DBA"/>
    <w:rPr>
      <w:rFonts w:ascii="Arial" w:hAnsi="Arial" w:cs="Arial"/>
      <w:sz w:val="20"/>
      <w:szCs w:val="20"/>
    </w:rPr>
  </w:style>
  <w:style w:type="paragraph" w:styleId="CommentSubject">
    <w:name w:val="annotation subject"/>
    <w:basedOn w:val="CommentText"/>
    <w:next w:val="CommentText"/>
    <w:link w:val="CommentSubjectChar"/>
    <w:uiPriority w:val="99"/>
    <w:semiHidden/>
    <w:rsid w:val="00352DBA"/>
    <w:rPr>
      <w:b/>
      <w:bCs/>
    </w:rPr>
  </w:style>
  <w:style w:type="character" w:customStyle="1" w:styleId="CommentSubjectChar">
    <w:name w:val="Comment Subject Char"/>
    <w:link w:val="CommentSubject"/>
    <w:uiPriority w:val="99"/>
    <w:semiHidden/>
    <w:locked/>
    <w:rsid w:val="00352DBA"/>
    <w:rPr>
      <w:rFonts w:ascii="Arial" w:hAnsi="Arial" w:cs="Arial"/>
      <w:b/>
      <w:bCs/>
      <w:sz w:val="20"/>
      <w:szCs w:val="20"/>
    </w:rPr>
  </w:style>
  <w:style w:type="paragraph" w:styleId="DocumentMap">
    <w:name w:val="Document Map"/>
    <w:basedOn w:val="Normal"/>
    <w:link w:val="DocumentMapChar"/>
    <w:uiPriority w:val="99"/>
    <w:semiHidden/>
    <w:rsid w:val="00352DBA"/>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352DBA"/>
    <w:rPr>
      <w:rFonts w:cs="Times New Roman"/>
      <w:sz w:val="2"/>
      <w:szCs w:val="2"/>
    </w:rPr>
  </w:style>
  <w:style w:type="paragraph" w:customStyle="1" w:styleId="booktitle">
    <w:name w:val="booktitle"/>
    <w:uiPriority w:val="99"/>
    <w:rsid w:val="00352DBA"/>
    <w:pPr>
      <w:overflowPunct w:val="0"/>
      <w:autoSpaceDE w:val="0"/>
      <w:autoSpaceDN w:val="0"/>
      <w:adjustRightInd w:val="0"/>
      <w:spacing w:before="3600" w:after="2000"/>
      <w:ind w:left="1440"/>
      <w:textAlignment w:val="baseline"/>
    </w:pPr>
    <w:rPr>
      <w:rFonts w:ascii="Arial" w:hAnsi="Arial" w:cs="Arial"/>
      <w:b/>
      <w:bCs/>
      <w:noProof/>
      <w:sz w:val="56"/>
      <w:szCs w:val="56"/>
    </w:rPr>
  </w:style>
  <w:style w:type="paragraph" w:customStyle="1" w:styleId="Subtitle1">
    <w:name w:val="Subtitle1"/>
    <w:next w:val="Normal"/>
    <w:uiPriority w:val="99"/>
    <w:rsid w:val="00352DBA"/>
    <w:pPr>
      <w:pBdr>
        <w:top w:val="single" w:sz="6" w:space="1" w:color="auto"/>
      </w:pBdr>
      <w:overflowPunct w:val="0"/>
      <w:autoSpaceDE w:val="0"/>
      <w:autoSpaceDN w:val="0"/>
      <w:adjustRightInd w:val="0"/>
      <w:spacing w:before="1800" w:after="120"/>
      <w:ind w:left="3600"/>
      <w:jc w:val="right"/>
      <w:textAlignment w:val="baseline"/>
    </w:pPr>
    <w:rPr>
      <w:rFonts w:ascii="Helvetica" w:hAnsi="Helvetica" w:cs="Helvetica"/>
      <w:b/>
      <w:bCs/>
      <w:sz w:val="40"/>
      <w:szCs w:val="40"/>
    </w:rPr>
  </w:style>
  <w:style w:type="paragraph" w:customStyle="1" w:styleId="Heading1a">
    <w:name w:val="Heading 1a"/>
    <w:basedOn w:val="Heading1"/>
    <w:uiPriority w:val="99"/>
    <w:rsid w:val="00352DBA"/>
    <w:pPr>
      <w:keepNext/>
      <w:pageBreakBefore w:val="0"/>
      <w:spacing w:before="120" w:after="240"/>
    </w:pPr>
  </w:style>
  <w:style w:type="table" w:styleId="TableGrid">
    <w:name w:val="Table Grid"/>
    <w:basedOn w:val="TableNormal"/>
    <w:uiPriority w:val="99"/>
    <w:rsid w:val="00352DBA"/>
    <w:pPr>
      <w:spacing w:after="120"/>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uiPriority w:val="99"/>
    <w:rsid w:val="00352DBA"/>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odyTextArial11ptNotBoldNotItalicBlack">
    <w:name w:val="Style Body Text + Arial 11 pt Not Bold Not Italic Black"/>
    <w:basedOn w:val="BodyText"/>
    <w:autoRedefine/>
    <w:rsid w:val="00352DBA"/>
    <w:pPr>
      <w:keepLines w:val="0"/>
      <w:spacing w:before="80" w:after="60"/>
    </w:pPr>
    <w:rPr>
      <w:color w:val="000000"/>
    </w:rPr>
  </w:style>
  <w:style w:type="paragraph" w:customStyle="1" w:styleId="TableText0">
    <w:name w:val="TableText"/>
    <w:basedOn w:val="Normal"/>
    <w:link w:val="TableTextChar0"/>
    <w:uiPriority w:val="99"/>
    <w:rsid w:val="00352DBA"/>
    <w:pPr>
      <w:keepLines w:val="0"/>
      <w:spacing w:after="0" w:line="260" w:lineRule="atLeast"/>
    </w:pPr>
    <w:rPr>
      <w:rFonts w:ascii="Garamond" w:hAnsi="Garamond" w:cs="Garamond"/>
    </w:rPr>
  </w:style>
  <w:style w:type="character" w:customStyle="1" w:styleId="TableTextChar">
    <w:name w:val="Table Text Char"/>
    <w:link w:val="TableText"/>
    <w:uiPriority w:val="99"/>
    <w:locked/>
    <w:rsid w:val="00352DBA"/>
    <w:rPr>
      <w:rFonts w:ascii="Arial" w:hAnsi="Arial" w:cs="Arial"/>
      <w:sz w:val="22"/>
      <w:szCs w:val="22"/>
      <w:lang w:val="en-US" w:eastAsia="en-US"/>
    </w:rPr>
  </w:style>
  <w:style w:type="character" w:customStyle="1" w:styleId="TableTextChar0">
    <w:name w:val="TableText Char"/>
    <w:link w:val="TableText0"/>
    <w:uiPriority w:val="99"/>
    <w:locked/>
    <w:rsid w:val="00352DBA"/>
    <w:rPr>
      <w:rFonts w:ascii="Garamond" w:hAnsi="Garamond" w:cs="Garamond"/>
      <w:sz w:val="22"/>
      <w:szCs w:val="22"/>
      <w:lang w:val="en-US" w:eastAsia="en-US"/>
    </w:rPr>
  </w:style>
  <w:style w:type="paragraph" w:customStyle="1" w:styleId="BulletList">
    <w:name w:val="Bullet List"/>
    <w:basedOn w:val="Normal"/>
    <w:link w:val="BulletListChar"/>
    <w:uiPriority w:val="99"/>
    <w:rsid w:val="00352DBA"/>
    <w:pPr>
      <w:keepLines w:val="0"/>
      <w:numPr>
        <w:numId w:val="4"/>
      </w:numPr>
      <w:spacing w:after="0" w:line="260" w:lineRule="atLeast"/>
    </w:pPr>
    <w:rPr>
      <w:rFonts w:ascii="Garamond" w:hAnsi="Garamond" w:cs="Garamond"/>
    </w:rPr>
  </w:style>
  <w:style w:type="paragraph" w:customStyle="1" w:styleId="BulletInTable">
    <w:name w:val="BulletInTable"/>
    <w:basedOn w:val="BulletList"/>
    <w:uiPriority w:val="99"/>
    <w:rsid w:val="00352DBA"/>
    <w:pPr>
      <w:tabs>
        <w:tab w:val="clear" w:pos="2160"/>
        <w:tab w:val="right" w:pos="340"/>
      </w:tabs>
      <w:spacing w:line="60" w:lineRule="atLeast"/>
      <w:ind w:left="357" w:hanging="357"/>
    </w:pPr>
  </w:style>
  <w:style w:type="paragraph" w:customStyle="1" w:styleId="BulletInTable2">
    <w:name w:val="BulletInTable2"/>
    <w:basedOn w:val="BulletInTable"/>
    <w:uiPriority w:val="99"/>
    <w:rsid w:val="00352DBA"/>
    <w:pPr>
      <w:numPr>
        <w:ilvl w:val="1"/>
      </w:numPr>
      <w:tabs>
        <w:tab w:val="clear" w:pos="2520"/>
        <w:tab w:val="num" w:pos="340"/>
        <w:tab w:val="num" w:pos="643"/>
        <w:tab w:val="num" w:pos="720"/>
        <w:tab w:val="num" w:pos="1440"/>
        <w:tab w:val="num" w:pos="1686"/>
      </w:tabs>
      <w:ind w:left="680" w:hanging="340"/>
    </w:pPr>
  </w:style>
  <w:style w:type="paragraph" w:customStyle="1" w:styleId="ChapterTitle">
    <w:name w:val="Chapter Title"/>
    <w:basedOn w:val="Normal"/>
    <w:next w:val="ChapterDescription"/>
    <w:uiPriority w:val="99"/>
    <w:semiHidden/>
    <w:rsid w:val="00352DBA"/>
    <w:pPr>
      <w:keepLines w:val="0"/>
      <w:spacing w:before="200" w:after="0" w:line="260" w:lineRule="atLeast"/>
    </w:pPr>
    <w:rPr>
      <w:rFonts w:ascii="Frutiger 45 Light" w:hAnsi="Frutiger 45 Light" w:cs="Frutiger 45 Light"/>
      <w:b/>
      <w:bCs/>
      <w:i/>
      <w:iCs/>
      <w:sz w:val="34"/>
      <w:szCs w:val="34"/>
    </w:rPr>
  </w:style>
  <w:style w:type="paragraph" w:customStyle="1" w:styleId="ChapterDescription">
    <w:name w:val="Chapter Description"/>
    <w:basedOn w:val="Normal"/>
    <w:uiPriority w:val="99"/>
    <w:semiHidden/>
    <w:rsid w:val="00352DBA"/>
    <w:pPr>
      <w:keepLines w:val="0"/>
      <w:spacing w:before="200" w:after="200" w:line="260" w:lineRule="atLeast"/>
    </w:pPr>
    <w:rPr>
      <w:rFonts w:ascii="Frutiger 55 Roman" w:hAnsi="Frutiger 55 Roman" w:cs="Frutiger 55 Roman"/>
      <w:i/>
      <w:iCs/>
      <w:sz w:val="20"/>
      <w:szCs w:val="20"/>
    </w:rPr>
  </w:style>
  <w:style w:type="paragraph" w:customStyle="1" w:styleId="NormalWide">
    <w:name w:val="Normal Wide"/>
    <w:basedOn w:val="Normal"/>
    <w:uiPriority w:val="99"/>
    <w:semiHidden/>
    <w:rsid w:val="00352DBA"/>
    <w:pPr>
      <w:keepLines w:val="0"/>
      <w:spacing w:before="200" w:after="0" w:line="260" w:lineRule="atLeast"/>
    </w:pPr>
    <w:rPr>
      <w:rFonts w:ascii="Garamond" w:hAnsi="Garamond" w:cs="Garamond"/>
    </w:rPr>
  </w:style>
  <w:style w:type="paragraph" w:customStyle="1" w:styleId="NormalWideZero">
    <w:name w:val="Normal Wide Zero"/>
    <w:basedOn w:val="Normal"/>
    <w:uiPriority w:val="99"/>
    <w:semiHidden/>
    <w:rsid w:val="00352DBA"/>
    <w:pPr>
      <w:keepLines w:val="0"/>
      <w:spacing w:before="0" w:after="0" w:line="260" w:lineRule="atLeast"/>
    </w:pPr>
    <w:rPr>
      <w:rFonts w:ascii="Garamond" w:hAnsi="Garamond" w:cs="Garamond"/>
    </w:rPr>
  </w:style>
  <w:style w:type="paragraph" w:customStyle="1" w:styleId="NormalZero">
    <w:name w:val="Normal Zero"/>
    <w:basedOn w:val="Normal"/>
    <w:next w:val="Normal"/>
    <w:uiPriority w:val="99"/>
    <w:semiHidden/>
    <w:rsid w:val="00352DBA"/>
    <w:pPr>
      <w:keepLines w:val="0"/>
      <w:spacing w:before="0" w:after="0" w:line="260" w:lineRule="atLeast"/>
      <w:ind w:left="1800"/>
    </w:pPr>
    <w:rPr>
      <w:rFonts w:ascii="Garamond" w:hAnsi="Garamond" w:cs="Garamond"/>
    </w:rPr>
  </w:style>
  <w:style w:type="paragraph" w:customStyle="1" w:styleId="Header1Odd">
    <w:name w:val="Header 1 Odd"/>
    <w:basedOn w:val="Header"/>
    <w:next w:val="Header2Odd"/>
    <w:uiPriority w:val="99"/>
    <w:rsid w:val="00352DBA"/>
    <w:pPr>
      <w:keepLines w:val="0"/>
      <w:tabs>
        <w:tab w:val="clear" w:pos="4320"/>
        <w:tab w:val="clear" w:pos="8640"/>
      </w:tabs>
      <w:spacing w:before="0" w:after="0"/>
      <w:jc w:val="right"/>
    </w:pPr>
    <w:rPr>
      <w:rFonts w:ascii="Frutiger 45 Light" w:hAnsi="Frutiger 45 Light" w:cs="Frutiger 45 Light"/>
      <w:b/>
      <w:bCs/>
      <w:sz w:val="23"/>
      <w:szCs w:val="23"/>
    </w:rPr>
  </w:style>
  <w:style w:type="paragraph" w:customStyle="1" w:styleId="Header2Odd">
    <w:name w:val="Header 2 Odd"/>
    <w:basedOn w:val="Header"/>
    <w:uiPriority w:val="99"/>
    <w:rsid w:val="00352DBA"/>
    <w:pPr>
      <w:keepLines w:val="0"/>
      <w:tabs>
        <w:tab w:val="clear" w:pos="4320"/>
        <w:tab w:val="clear" w:pos="8640"/>
      </w:tabs>
      <w:spacing w:before="40" w:after="0"/>
      <w:jc w:val="right"/>
    </w:pPr>
    <w:rPr>
      <w:rFonts w:ascii="Frutiger 45 Light" w:hAnsi="Frutiger 45 Light" w:cs="Frutiger 45 Light"/>
      <w:b/>
      <w:bCs/>
      <w:sz w:val="19"/>
      <w:szCs w:val="19"/>
    </w:rPr>
  </w:style>
  <w:style w:type="paragraph" w:customStyle="1" w:styleId="Header1Even">
    <w:name w:val="Header 1 Even"/>
    <w:basedOn w:val="Header1Odd"/>
    <w:next w:val="Header2Even"/>
    <w:uiPriority w:val="99"/>
    <w:rsid w:val="00352DBA"/>
    <w:pPr>
      <w:jc w:val="left"/>
    </w:pPr>
  </w:style>
  <w:style w:type="paragraph" w:customStyle="1" w:styleId="Header2Even">
    <w:name w:val="Header 2 Even"/>
    <w:basedOn w:val="Header2Odd"/>
    <w:uiPriority w:val="99"/>
    <w:rsid w:val="00352DBA"/>
    <w:pPr>
      <w:jc w:val="left"/>
    </w:pPr>
  </w:style>
  <w:style w:type="paragraph" w:customStyle="1" w:styleId="BorderAlign">
    <w:name w:val="Border Align"/>
    <w:basedOn w:val="NormalWide"/>
    <w:uiPriority w:val="99"/>
    <w:rsid w:val="00352DBA"/>
    <w:pPr>
      <w:spacing w:before="0" w:line="20" w:lineRule="exact"/>
    </w:pPr>
  </w:style>
  <w:style w:type="paragraph" w:customStyle="1" w:styleId="Redline">
    <w:name w:val="Redline"/>
    <w:basedOn w:val="BorderAlign"/>
    <w:uiPriority w:val="99"/>
    <w:rsid w:val="00352DBA"/>
    <w:pPr>
      <w:pBdr>
        <w:top w:val="single" w:sz="6" w:space="1" w:color="FF0000"/>
      </w:pBdr>
      <w:jc w:val="center"/>
    </w:pPr>
  </w:style>
  <w:style w:type="paragraph" w:customStyle="1" w:styleId="ChapterDescriptionBullet">
    <w:name w:val="Chapter Description Bullet"/>
    <w:basedOn w:val="ChapterDescription"/>
    <w:uiPriority w:val="99"/>
    <w:rsid w:val="00352DBA"/>
    <w:pPr>
      <w:numPr>
        <w:numId w:val="20"/>
      </w:numPr>
      <w:spacing w:before="120" w:after="0" w:line="240" w:lineRule="atLeast"/>
    </w:pPr>
  </w:style>
  <w:style w:type="paragraph" w:customStyle="1" w:styleId="ChapterDescriptionNumber">
    <w:name w:val="Chapter Description Number"/>
    <w:basedOn w:val="ChapterDescription"/>
    <w:uiPriority w:val="99"/>
    <w:rsid w:val="00352DBA"/>
    <w:pPr>
      <w:numPr>
        <w:numId w:val="21"/>
      </w:numPr>
      <w:spacing w:before="120" w:after="0" w:line="240" w:lineRule="atLeast"/>
    </w:pPr>
  </w:style>
  <w:style w:type="paragraph" w:customStyle="1" w:styleId="BulletListSingle">
    <w:name w:val="Bullet List Single"/>
    <w:basedOn w:val="Normal"/>
    <w:uiPriority w:val="99"/>
    <w:rsid w:val="00352DBA"/>
    <w:pPr>
      <w:keepLines w:val="0"/>
      <w:numPr>
        <w:numId w:val="5"/>
      </w:numPr>
      <w:spacing w:before="0" w:after="0" w:line="260" w:lineRule="atLeast"/>
    </w:pPr>
    <w:rPr>
      <w:rFonts w:ascii="Garamond" w:hAnsi="Garamond" w:cs="Garamond"/>
    </w:rPr>
  </w:style>
  <w:style w:type="paragraph" w:customStyle="1" w:styleId="NumberList">
    <w:name w:val="Number List"/>
    <w:basedOn w:val="Normal"/>
    <w:uiPriority w:val="99"/>
    <w:rsid w:val="00352DBA"/>
    <w:pPr>
      <w:keepLines w:val="0"/>
      <w:tabs>
        <w:tab w:val="num" w:pos="2160"/>
        <w:tab w:val="num" w:pos="2275"/>
        <w:tab w:val="num" w:pos="2405"/>
        <w:tab w:val="num" w:pos="2635"/>
      </w:tabs>
      <w:spacing w:after="0" w:line="260" w:lineRule="atLeast"/>
      <w:ind w:left="2160" w:hanging="360"/>
    </w:pPr>
    <w:rPr>
      <w:rFonts w:ascii="Garamond" w:hAnsi="Garamond" w:cs="Garamond"/>
    </w:rPr>
  </w:style>
  <w:style w:type="paragraph" w:customStyle="1" w:styleId="NumberListSingle">
    <w:name w:val="Number List Single"/>
    <w:basedOn w:val="Normal"/>
    <w:uiPriority w:val="99"/>
    <w:rsid w:val="00352DBA"/>
    <w:pPr>
      <w:keepLines w:val="0"/>
      <w:tabs>
        <w:tab w:val="num" w:pos="835"/>
        <w:tab w:val="num" w:pos="2160"/>
        <w:tab w:val="num" w:pos="2405"/>
      </w:tabs>
      <w:spacing w:before="0" w:after="0" w:line="260" w:lineRule="atLeast"/>
      <w:ind w:left="2160" w:hanging="360"/>
    </w:pPr>
    <w:rPr>
      <w:rFonts w:ascii="Garamond" w:hAnsi="Garamond" w:cs="Garamond"/>
    </w:rPr>
  </w:style>
  <w:style w:type="paragraph" w:customStyle="1" w:styleId="RedlineNull">
    <w:name w:val="Redline Null"/>
    <w:basedOn w:val="Redline"/>
    <w:uiPriority w:val="99"/>
    <w:rsid w:val="00352DBA"/>
    <w:pPr>
      <w:pBdr>
        <w:top w:val="none" w:sz="0" w:space="0" w:color="auto"/>
      </w:pBdr>
    </w:pPr>
  </w:style>
  <w:style w:type="paragraph" w:customStyle="1" w:styleId="RedlineStretched">
    <w:name w:val="Redline Stretched"/>
    <w:basedOn w:val="Redline"/>
    <w:uiPriority w:val="99"/>
    <w:rsid w:val="00352DBA"/>
    <w:pPr>
      <w:spacing w:before="40"/>
      <w:ind w:left="14" w:right="-1080"/>
      <w:jc w:val="right"/>
    </w:pPr>
  </w:style>
  <w:style w:type="paragraph" w:customStyle="1" w:styleId="WarningIcon">
    <w:name w:val="Warning Icon"/>
    <w:basedOn w:val="Normal"/>
    <w:uiPriority w:val="99"/>
    <w:rsid w:val="00352DBA"/>
    <w:pPr>
      <w:keepLines w:val="0"/>
      <w:spacing w:before="0" w:after="0"/>
    </w:pPr>
    <w:rPr>
      <w:rFonts w:ascii="Webdings" w:hAnsi="Webdings" w:cs="Webdings"/>
      <w:sz w:val="56"/>
      <w:szCs w:val="56"/>
    </w:rPr>
  </w:style>
  <w:style w:type="paragraph" w:customStyle="1" w:styleId="DefinitionIcon">
    <w:name w:val="Definition Icon"/>
    <w:basedOn w:val="Normal"/>
    <w:uiPriority w:val="99"/>
    <w:rsid w:val="00352DBA"/>
    <w:pPr>
      <w:keepLines w:val="0"/>
      <w:spacing w:before="0" w:after="0"/>
    </w:pPr>
    <w:rPr>
      <w:rFonts w:ascii="Wingdings" w:hAnsi="Wingdings" w:cs="Wingdings"/>
      <w:sz w:val="48"/>
      <w:szCs w:val="48"/>
    </w:rPr>
  </w:style>
  <w:style w:type="paragraph" w:customStyle="1" w:styleId="Normal1010">
    <w:name w:val="Normal 10/10"/>
    <w:basedOn w:val="Normal"/>
    <w:next w:val="Normal"/>
    <w:uiPriority w:val="99"/>
    <w:rsid w:val="00352DBA"/>
    <w:pPr>
      <w:keepLines w:val="0"/>
      <w:spacing w:before="200" w:after="200" w:line="260" w:lineRule="atLeast"/>
      <w:ind w:left="1800"/>
    </w:pPr>
    <w:rPr>
      <w:rFonts w:ascii="Garamond" w:hAnsi="Garamond" w:cs="Garamond"/>
    </w:rPr>
  </w:style>
  <w:style w:type="paragraph" w:styleId="ListParagraph">
    <w:name w:val="List Paragraph"/>
    <w:basedOn w:val="Normal"/>
    <w:uiPriority w:val="34"/>
    <w:qFormat/>
    <w:rsid w:val="00352DBA"/>
    <w:pPr>
      <w:keepLines w:val="0"/>
      <w:spacing w:after="0" w:line="260" w:lineRule="atLeast"/>
      <w:ind w:left="2160"/>
    </w:pPr>
    <w:rPr>
      <w:rFonts w:ascii="Garamond" w:hAnsi="Garamond" w:cs="Garamond"/>
    </w:rPr>
  </w:style>
  <w:style w:type="paragraph" w:customStyle="1" w:styleId="ListParagraphL2Wide">
    <w:name w:val="List Paragraph L2 Wide"/>
    <w:basedOn w:val="ListParagraphWide"/>
    <w:uiPriority w:val="99"/>
    <w:rsid w:val="00352DBA"/>
    <w:pPr>
      <w:ind w:left="720"/>
    </w:pPr>
  </w:style>
  <w:style w:type="paragraph" w:customStyle="1" w:styleId="ListParagraphWide">
    <w:name w:val="List Paragraph Wide"/>
    <w:basedOn w:val="ListParagraph"/>
    <w:uiPriority w:val="99"/>
    <w:rsid w:val="00352DBA"/>
    <w:pPr>
      <w:ind w:left="360"/>
    </w:pPr>
  </w:style>
  <w:style w:type="paragraph" w:customStyle="1" w:styleId="BulletListWide">
    <w:name w:val="Bullet List Wide"/>
    <w:basedOn w:val="Normal"/>
    <w:link w:val="BulletListWideChar"/>
    <w:uiPriority w:val="99"/>
    <w:rsid w:val="00352DBA"/>
    <w:pPr>
      <w:keepLines w:val="0"/>
      <w:numPr>
        <w:numId w:val="6"/>
      </w:numPr>
      <w:spacing w:after="0" w:line="260" w:lineRule="atLeast"/>
    </w:pPr>
    <w:rPr>
      <w:rFonts w:ascii="Garamond" w:hAnsi="Garamond" w:cs="Garamond"/>
    </w:rPr>
  </w:style>
  <w:style w:type="paragraph" w:customStyle="1" w:styleId="BulletListWideSingle">
    <w:name w:val="Bullet List Wide Single"/>
    <w:basedOn w:val="Normal"/>
    <w:uiPriority w:val="99"/>
    <w:rsid w:val="00352DBA"/>
    <w:pPr>
      <w:keepLines w:val="0"/>
      <w:numPr>
        <w:numId w:val="7"/>
      </w:numPr>
      <w:spacing w:before="0" w:after="0" w:line="260" w:lineRule="atLeast"/>
    </w:pPr>
    <w:rPr>
      <w:rFonts w:ascii="Garamond" w:hAnsi="Garamond" w:cs="Garamond"/>
    </w:rPr>
  </w:style>
  <w:style w:type="paragraph" w:customStyle="1" w:styleId="NoteText">
    <w:name w:val="Note Text"/>
    <w:basedOn w:val="Normal"/>
    <w:uiPriority w:val="99"/>
    <w:semiHidden/>
    <w:rsid w:val="00352DBA"/>
    <w:pPr>
      <w:keepLines w:val="0"/>
      <w:spacing w:after="0"/>
    </w:pPr>
    <w:rPr>
      <w:rFonts w:ascii="Frutiger 45 Light" w:hAnsi="Frutiger 45 Light" w:cs="Frutiger 45 Light"/>
      <w:b/>
      <w:bCs/>
      <w:sz w:val="20"/>
      <w:szCs w:val="20"/>
    </w:rPr>
  </w:style>
  <w:style w:type="paragraph" w:customStyle="1" w:styleId="NumberListWide">
    <w:name w:val="Number List Wide"/>
    <w:basedOn w:val="Normal"/>
    <w:uiPriority w:val="99"/>
    <w:rsid w:val="00352DBA"/>
    <w:pPr>
      <w:keepLines w:val="0"/>
      <w:numPr>
        <w:numId w:val="8"/>
      </w:numPr>
      <w:spacing w:after="0" w:line="260" w:lineRule="atLeast"/>
    </w:pPr>
    <w:rPr>
      <w:rFonts w:ascii="Garamond" w:hAnsi="Garamond" w:cs="Garamond"/>
    </w:rPr>
  </w:style>
  <w:style w:type="paragraph" w:customStyle="1" w:styleId="NumberListWideSingle">
    <w:name w:val="Number List Wide Single"/>
    <w:basedOn w:val="Normal"/>
    <w:uiPriority w:val="99"/>
    <w:rsid w:val="00352DBA"/>
    <w:pPr>
      <w:keepLines w:val="0"/>
      <w:numPr>
        <w:numId w:val="9"/>
      </w:numPr>
      <w:spacing w:before="0" w:after="0" w:line="260" w:lineRule="atLeast"/>
    </w:pPr>
    <w:rPr>
      <w:rFonts w:ascii="Garamond" w:hAnsi="Garamond" w:cs="Garamond"/>
    </w:rPr>
  </w:style>
  <w:style w:type="paragraph" w:customStyle="1" w:styleId="BulletListL2">
    <w:name w:val="Bullet List L2"/>
    <w:basedOn w:val="Normal"/>
    <w:uiPriority w:val="99"/>
    <w:rsid w:val="00352DBA"/>
    <w:pPr>
      <w:keepLines w:val="0"/>
      <w:numPr>
        <w:numId w:val="17"/>
      </w:numPr>
      <w:spacing w:after="0" w:line="260" w:lineRule="atLeast"/>
    </w:pPr>
    <w:rPr>
      <w:rFonts w:ascii="Garamond" w:hAnsi="Garamond" w:cs="Garamond"/>
    </w:rPr>
  </w:style>
  <w:style w:type="paragraph" w:customStyle="1" w:styleId="BulletListL2Single">
    <w:name w:val="Bullet List L2 Single"/>
    <w:basedOn w:val="Normal"/>
    <w:uiPriority w:val="99"/>
    <w:rsid w:val="00352DBA"/>
    <w:pPr>
      <w:keepLines w:val="0"/>
      <w:numPr>
        <w:numId w:val="18"/>
      </w:numPr>
      <w:spacing w:before="0" w:after="0" w:line="260" w:lineRule="atLeast"/>
    </w:pPr>
    <w:rPr>
      <w:rFonts w:ascii="Garamond" w:hAnsi="Garamond" w:cs="Garamond"/>
    </w:rPr>
  </w:style>
  <w:style w:type="paragraph" w:customStyle="1" w:styleId="ListParagraphL2">
    <w:name w:val="List Paragraph L2"/>
    <w:basedOn w:val="Normal"/>
    <w:uiPriority w:val="99"/>
    <w:rsid w:val="00352DBA"/>
    <w:pPr>
      <w:keepLines w:val="0"/>
      <w:spacing w:after="0" w:line="260" w:lineRule="atLeast"/>
      <w:ind w:left="2520"/>
    </w:pPr>
    <w:rPr>
      <w:rFonts w:ascii="Garamond" w:hAnsi="Garamond" w:cs="Garamond"/>
    </w:rPr>
  </w:style>
  <w:style w:type="paragraph" w:customStyle="1" w:styleId="NumberListL2">
    <w:name w:val="Number List L2"/>
    <w:basedOn w:val="Normal"/>
    <w:uiPriority w:val="99"/>
    <w:rsid w:val="00352DBA"/>
    <w:pPr>
      <w:keepLines w:val="0"/>
      <w:numPr>
        <w:numId w:val="11"/>
      </w:numPr>
      <w:spacing w:after="0" w:line="260" w:lineRule="atLeast"/>
    </w:pPr>
    <w:rPr>
      <w:rFonts w:ascii="Garamond" w:hAnsi="Garamond" w:cs="Garamond"/>
    </w:rPr>
  </w:style>
  <w:style w:type="paragraph" w:customStyle="1" w:styleId="NumberListL2Single">
    <w:name w:val="Number List L2 Single"/>
    <w:basedOn w:val="Normal"/>
    <w:uiPriority w:val="99"/>
    <w:rsid w:val="00352DBA"/>
    <w:pPr>
      <w:keepLines w:val="0"/>
      <w:numPr>
        <w:numId w:val="10"/>
      </w:numPr>
      <w:spacing w:before="0" w:after="0" w:line="260" w:lineRule="atLeast"/>
    </w:pPr>
    <w:rPr>
      <w:rFonts w:ascii="Garamond" w:hAnsi="Garamond" w:cs="Garamond"/>
    </w:rPr>
  </w:style>
  <w:style w:type="paragraph" w:customStyle="1" w:styleId="abcList">
    <w:name w:val="abc List"/>
    <w:basedOn w:val="Normal"/>
    <w:uiPriority w:val="99"/>
    <w:rsid w:val="00352DBA"/>
    <w:pPr>
      <w:keepLines w:val="0"/>
      <w:numPr>
        <w:numId w:val="19"/>
      </w:numPr>
      <w:spacing w:after="0" w:line="260" w:lineRule="atLeast"/>
    </w:pPr>
    <w:rPr>
      <w:rFonts w:ascii="Garamond" w:hAnsi="Garamond" w:cs="Garamond"/>
    </w:rPr>
  </w:style>
  <w:style w:type="character" w:customStyle="1" w:styleId="CSItalic">
    <w:name w:val="CS Italic"/>
    <w:uiPriority w:val="99"/>
    <w:semiHidden/>
    <w:rsid w:val="00352DBA"/>
    <w:rPr>
      <w:rFonts w:cs="Times New Roman"/>
      <w:i/>
      <w:iCs/>
    </w:rPr>
  </w:style>
  <w:style w:type="character" w:customStyle="1" w:styleId="CSBold">
    <w:name w:val="CS Bold"/>
    <w:uiPriority w:val="99"/>
    <w:rsid w:val="00352DBA"/>
    <w:rPr>
      <w:rFonts w:cs="Times New Roman"/>
      <w:b/>
      <w:bCs/>
    </w:rPr>
  </w:style>
  <w:style w:type="character" w:customStyle="1" w:styleId="CSUnderline">
    <w:name w:val="CS Underline"/>
    <w:uiPriority w:val="99"/>
    <w:rsid w:val="00352DBA"/>
    <w:rPr>
      <w:rFonts w:cs="Times New Roman"/>
      <w:u w:val="single"/>
    </w:rPr>
  </w:style>
  <w:style w:type="character" w:customStyle="1" w:styleId="CSBoldItlc">
    <w:name w:val="CS Bold Itlc"/>
    <w:uiPriority w:val="99"/>
    <w:rsid w:val="00352DBA"/>
    <w:rPr>
      <w:rFonts w:cs="Times New Roman"/>
      <w:b/>
      <w:bCs/>
      <w:i/>
      <w:iCs/>
    </w:rPr>
  </w:style>
  <w:style w:type="character" w:customStyle="1" w:styleId="CSEmphasisNormal">
    <w:name w:val="CS Emphasis Normal"/>
    <w:uiPriority w:val="99"/>
    <w:semiHidden/>
    <w:rsid w:val="00352DBA"/>
    <w:rPr>
      <w:rFonts w:ascii="Frutiger 45 Light" w:hAnsi="Frutiger 45 Light" w:cs="Frutiger 45 Light"/>
      <w:b/>
      <w:bCs/>
      <w:sz w:val="19"/>
      <w:szCs w:val="19"/>
    </w:rPr>
  </w:style>
  <w:style w:type="character" w:customStyle="1" w:styleId="CSBoldItlcUndl">
    <w:name w:val="CS Bold Itlc Undl"/>
    <w:uiPriority w:val="99"/>
    <w:rsid w:val="00352DBA"/>
    <w:rPr>
      <w:rFonts w:cs="Times New Roman"/>
      <w:b/>
      <w:bCs/>
      <w:i/>
      <w:iCs/>
      <w:u w:val="single"/>
    </w:rPr>
  </w:style>
  <w:style w:type="character" w:customStyle="1" w:styleId="CSBoldUndl">
    <w:name w:val="CS Bold Undl"/>
    <w:uiPriority w:val="99"/>
    <w:rsid w:val="00352DBA"/>
    <w:rPr>
      <w:rFonts w:cs="Times New Roman"/>
      <w:b/>
      <w:bCs/>
      <w:u w:val="single"/>
    </w:rPr>
  </w:style>
  <w:style w:type="character" w:customStyle="1" w:styleId="CSItlcUndl">
    <w:name w:val="CS Itlc Undl"/>
    <w:uiPriority w:val="99"/>
    <w:rsid w:val="00352DBA"/>
    <w:rPr>
      <w:rFonts w:cs="Times New Roman"/>
      <w:i/>
      <w:iCs/>
      <w:u w:val="single"/>
    </w:rPr>
  </w:style>
  <w:style w:type="paragraph" w:customStyle="1" w:styleId="ComputerText">
    <w:name w:val="Computer Text"/>
    <w:basedOn w:val="Normal"/>
    <w:uiPriority w:val="99"/>
    <w:rsid w:val="00352DBA"/>
    <w:pPr>
      <w:keepLines w:val="0"/>
      <w:spacing w:before="200" w:after="0" w:line="260" w:lineRule="atLeast"/>
      <w:ind w:left="1800"/>
    </w:pPr>
    <w:rPr>
      <w:rFonts w:ascii="Courier New" w:hAnsi="Courier New" w:cs="Courier New"/>
      <w:b/>
      <w:bCs/>
      <w:sz w:val="19"/>
      <w:szCs w:val="19"/>
    </w:rPr>
  </w:style>
  <w:style w:type="paragraph" w:customStyle="1" w:styleId="ComputerTextWide">
    <w:name w:val="Computer Text Wide"/>
    <w:basedOn w:val="ComputerText"/>
    <w:uiPriority w:val="99"/>
    <w:rsid w:val="00352DBA"/>
    <w:pPr>
      <w:ind w:left="0"/>
    </w:pPr>
  </w:style>
  <w:style w:type="paragraph" w:customStyle="1" w:styleId="MarginNoteText">
    <w:name w:val="Margin Note Text"/>
    <w:basedOn w:val="Normal"/>
    <w:uiPriority w:val="99"/>
    <w:rsid w:val="00352DBA"/>
    <w:pPr>
      <w:keepLines w:val="0"/>
      <w:spacing w:before="40" w:after="0" w:line="200" w:lineRule="atLeast"/>
    </w:pPr>
    <w:rPr>
      <w:rFonts w:ascii="Frutiger 45 Light" w:hAnsi="Frutiger 45 Light" w:cs="Frutiger 45 Light"/>
      <w:i/>
      <w:iCs/>
      <w:sz w:val="16"/>
      <w:szCs w:val="16"/>
    </w:rPr>
  </w:style>
  <w:style w:type="paragraph" w:customStyle="1" w:styleId="NoteIcon">
    <w:name w:val="Note Icon"/>
    <w:basedOn w:val="Normal"/>
    <w:uiPriority w:val="99"/>
    <w:semiHidden/>
    <w:rsid w:val="00352DBA"/>
    <w:pPr>
      <w:keepLines w:val="0"/>
      <w:spacing w:before="0" w:after="0"/>
    </w:pPr>
    <w:rPr>
      <w:rFonts w:ascii="Wingdings" w:hAnsi="Wingdings" w:cs="Wingdings"/>
      <w:sz w:val="48"/>
      <w:szCs w:val="48"/>
    </w:rPr>
  </w:style>
  <w:style w:type="paragraph" w:customStyle="1" w:styleId="TabPageLeft">
    <w:name w:val="Tab Page Left"/>
    <w:basedOn w:val="Normal"/>
    <w:uiPriority w:val="99"/>
    <w:rsid w:val="00352DBA"/>
    <w:pPr>
      <w:keepLines w:val="0"/>
      <w:spacing w:before="0" w:after="0"/>
    </w:pPr>
    <w:rPr>
      <w:rFonts w:ascii="Garamond" w:hAnsi="Garamond" w:cs="Garamond"/>
      <w:sz w:val="40"/>
      <w:szCs w:val="40"/>
    </w:rPr>
  </w:style>
  <w:style w:type="paragraph" w:customStyle="1" w:styleId="CalloutText">
    <w:name w:val="Callout Text"/>
    <w:basedOn w:val="Normal"/>
    <w:uiPriority w:val="99"/>
    <w:rsid w:val="00352DBA"/>
    <w:pPr>
      <w:keepLines w:val="0"/>
      <w:spacing w:before="40" w:after="0"/>
      <w:jc w:val="center"/>
    </w:pPr>
    <w:rPr>
      <w:rFonts w:ascii="Frutiger 45 Light" w:hAnsi="Frutiger 45 Light" w:cs="Frutiger 45 Light"/>
      <w:b/>
      <w:bCs/>
      <w:sz w:val="16"/>
      <w:szCs w:val="16"/>
    </w:rPr>
  </w:style>
  <w:style w:type="paragraph" w:customStyle="1" w:styleId="TableHeading">
    <w:name w:val="Table Heading"/>
    <w:uiPriority w:val="99"/>
    <w:semiHidden/>
    <w:rsid w:val="00352DBA"/>
    <w:pPr>
      <w:spacing w:before="60" w:after="60" w:line="240" w:lineRule="atLeast"/>
    </w:pPr>
    <w:rPr>
      <w:rFonts w:ascii="Frutiger 45 Light" w:hAnsi="Frutiger 45 Light" w:cs="Frutiger 45 Light"/>
      <w:b/>
      <w:bCs/>
    </w:rPr>
  </w:style>
  <w:style w:type="paragraph" w:styleId="Caption">
    <w:name w:val="caption"/>
    <w:basedOn w:val="Normal"/>
    <w:next w:val="Normal"/>
    <w:uiPriority w:val="99"/>
    <w:qFormat/>
    <w:rsid w:val="00352DBA"/>
    <w:pPr>
      <w:keepNext/>
      <w:keepLines w:val="0"/>
      <w:spacing w:before="400" w:after="200"/>
      <w:ind w:left="1800"/>
    </w:pPr>
    <w:rPr>
      <w:rFonts w:ascii="Frutiger 45 Light" w:hAnsi="Frutiger 45 Light" w:cs="Frutiger 45 Light"/>
      <w:b/>
      <w:bCs/>
      <w:sz w:val="20"/>
      <w:szCs w:val="20"/>
    </w:rPr>
  </w:style>
  <w:style w:type="paragraph" w:customStyle="1" w:styleId="Graphic">
    <w:name w:val="Graphic"/>
    <w:basedOn w:val="Normal"/>
    <w:uiPriority w:val="99"/>
    <w:rsid w:val="00352DBA"/>
    <w:pPr>
      <w:keepLines w:val="0"/>
      <w:spacing w:before="0" w:after="0"/>
    </w:pPr>
    <w:rPr>
      <w:rFonts w:ascii="Garamond" w:hAnsi="Garamond" w:cs="Garamond"/>
    </w:rPr>
  </w:style>
  <w:style w:type="paragraph" w:customStyle="1" w:styleId="CaptionWide">
    <w:name w:val="CaptionWide"/>
    <w:basedOn w:val="Caption"/>
    <w:uiPriority w:val="99"/>
    <w:rsid w:val="00352DBA"/>
    <w:pPr>
      <w:ind w:left="0"/>
    </w:pPr>
  </w:style>
  <w:style w:type="character" w:customStyle="1" w:styleId="CSEmphasisTable">
    <w:name w:val="CS Emphasis Table"/>
    <w:uiPriority w:val="99"/>
    <w:semiHidden/>
    <w:rsid w:val="00352DBA"/>
    <w:rPr>
      <w:rFonts w:ascii="Frutiger 45 Light" w:hAnsi="Frutiger 45 Light" w:cs="Frutiger 45 Light"/>
      <w:b/>
      <w:bCs/>
      <w:sz w:val="18"/>
      <w:szCs w:val="18"/>
    </w:rPr>
  </w:style>
  <w:style w:type="character" w:customStyle="1" w:styleId="CSFLight">
    <w:name w:val="CS F Light"/>
    <w:uiPriority w:val="99"/>
    <w:rsid w:val="00352DBA"/>
    <w:rPr>
      <w:rFonts w:ascii="Frutiger 45 Light" w:hAnsi="Frutiger 45 Light"/>
    </w:rPr>
  </w:style>
  <w:style w:type="character" w:customStyle="1" w:styleId="CSFLight95">
    <w:name w:val="CS F Light 9.5"/>
    <w:uiPriority w:val="99"/>
    <w:rsid w:val="00352DBA"/>
    <w:rPr>
      <w:rFonts w:ascii="Frutiger 45 Light" w:hAnsi="Frutiger 45 Light" w:cs="Frutiger 45 Light"/>
      <w:sz w:val="19"/>
      <w:szCs w:val="19"/>
    </w:rPr>
  </w:style>
  <w:style w:type="character" w:customStyle="1" w:styleId="CSHidden">
    <w:name w:val="CS Hidden"/>
    <w:uiPriority w:val="99"/>
    <w:rsid w:val="00352DBA"/>
    <w:rPr>
      <w:rFonts w:cs="Times New Roman"/>
      <w:vanish/>
      <w:color w:val="FF00FF"/>
    </w:rPr>
  </w:style>
  <w:style w:type="character" w:customStyle="1" w:styleId="CSRaised3pt">
    <w:name w:val="CS Raised 3pt"/>
    <w:uiPriority w:val="99"/>
    <w:rsid w:val="00352DBA"/>
    <w:rPr>
      <w:rFonts w:cs="Times New Roman"/>
      <w:position w:val="6"/>
      <w:sz w:val="16"/>
      <w:szCs w:val="16"/>
    </w:rPr>
  </w:style>
  <w:style w:type="paragraph" w:customStyle="1" w:styleId="TableTextBullet">
    <w:name w:val="Table Text Bullet"/>
    <w:basedOn w:val="TableText"/>
    <w:uiPriority w:val="99"/>
    <w:rsid w:val="00352DBA"/>
    <w:pPr>
      <w:keepLines w:val="0"/>
      <w:numPr>
        <w:numId w:val="16"/>
      </w:numPr>
      <w:spacing w:before="60" w:after="60" w:line="240" w:lineRule="atLeast"/>
    </w:pPr>
    <w:rPr>
      <w:rFonts w:ascii="Garamond" w:hAnsi="Garamond" w:cs="Garamond"/>
      <w:sz w:val="20"/>
      <w:szCs w:val="20"/>
    </w:rPr>
  </w:style>
  <w:style w:type="paragraph" w:customStyle="1" w:styleId="FootnoteSeparator">
    <w:name w:val="Footnote Separator"/>
    <w:basedOn w:val="Normal"/>
    <w:uiPriority w:val="99"/>
    <w:semiHidden/>
    <w:rsid w:val="00352DBA"/>
    <w:pPr>
      <w:keepLines w:val="0"/>
      <w:spacing w:after="0"/>
      <w:ind w:left="1800"/>
    </w:pPr>
    <w:rPr>
      <w:rFonts w:ascii="Garamond" w:hAnsi="Garamond" w:cs="Garamond"/>
    </w:rPr>
  </w:style>
  <w:style w:type="paragraph" w:customStyle="1" w:styleId="FootnoteTextWide">
    <w:name w:val="Footnote Text Wide"/>
    <w:basedOn w:val="FootnoteText"/>
    <w:uiPriority w:val="99"/>
    <w:rsid w:val="00352DBA"/>
    <w:pPr>
      <w:keepLines w:val="0"/>
      <w:spacing w:before="100"/>
      <w:ind w:left="360" w:hanging="360"/>
    </w:pPr>
    <w:rPr>
      <w:rFonts w:ascii="Garamond" w:hAnsi="Garamond" w:cs="Garamond"/>
      <w:sz w:val="18"/>
      <w:szCs w:val="18"/>
    </w:rPr>
  </w:style>
  <w:style w:type="paragraph" w:customStyle="1" w:styleId="HyphenListL2">
    <w:name w:val="Hyphen List L2"/>
    <w:basedOn w:val="Normal"/>
    <w:uiPriority w:val="99"/>
    <w:rsid w:val="00352DBA"/>
    <w:pPr>
      <w:keepLines w:val="0"/>
      <w:numPr>
        <w:numId w:val="12"/>
      </w:numPr>
      <w:spacing w:after="0" w:line="260" w:lineRule="atLeast"/>
    </w:pPr>
    <w:rPr>
      <w:rFonts w:ascii="Garamond" w:hAnsi="Garamond" w:cs="Garamond"/>
    </w:rPr>
  </w:style>
  <w:style w:type="paragraph" w:customStyle="1" w:styleId="HyphenListL2Single">
    <w:name w:val="Hyphen List L2 Single"/>
    <w:basedOn w:val="Normal"/>
    <w:uiPriority w:val="99"/>
    <w:rsid w:val="00352DBA"/>
    <w:pPr>
      <w:keepLines w:val="0"/>
      <w:numPr>
        <w:numId w:val="13"/>
      </w:numPr>
      <w:tabs>
        <w:tab w:val="clear" w:pos="360"/>
        <w:tab w:val="left" w:pos="2520"/>
      </w:tabs>
      <w:spacing w:before="0" w:after="0" w:line="260" w:lineRule="atLeast"/>
      <w:ind w:left="2520" w:hanging="360"/>
    </w:pPr>
    <w:rPr>
      <w:rFonts w:ascii="Garamond" w:hAnsi="Garamond" w:cs="Garamond"/>
    </w:rPr>
  </w:style>
  <w:style w:type="paragraph" w:customStyle="1" w:styleId="HyphenListL2Wide">
    <w:name w:val="Hyphen List L2 Wide"/>
    <w:basedOn w:val="Normal"/>
    <w:uiPriority w:val="99"/>
    <w:rsid w:val="00352DBA"/>
    <w:pPr>
      <w:keepLines w:val="0"/>
      <w:numPr>
        <w:numId w:val="14"/>
      </w:numPr>
      <w:spacing w:after="0" w:line="260" w:lineRule="atLeast"/>
    </w:pPr>
    <w:rPr>
      <w:rFonts w:ascii="Garamond" w:hAnsi="Garamond" w:cs="Garamond"/>
    </w:rPr>
  </w:style>
  <w:style w:type="paragraph" w:customStyle="1" w:styleId="HyphenListL2WideSingle">
    <w:name w:val="Hyphen List L2 Wide Single"/>
    <w:basedOn w:val="Normal"/>
    <w:uiPriority w:val="99"/>
    <w:rsid w:val="00352DBA"/>
    <w:pPr>
      <w:keepLines w:val="0"/>
      <w:numPr>
        <w:numId w:val="15"/>
      </w:numPr>
      <w:spacing w:before="0" w:after="0" w:line="260" w:lineRule="atLeast"/>
    </w:pPr>
    <w:rPr>
      <w:rFonts w:ascii="Garamond" w:hAnsi="Garamond" w:cs="Garamond"/>
    </w:rPr>
  </w:style>
  <w:style w:type="paragraph" w:customStyle="1" w:styleId="Table1Text">
    <w:name w:val="Table1 Text"/>
    <w:basedOn w:val="TableText"/>
    <w:uiPriority w:val="99"/>
    <w:rsid w:val="00352DBA"/>
    <w:pPr>
      <w:keepLines w:val="0"/>
      <w:spacing w:before="30" w:after="30" w:line="240" w:lineRule="atLeast"/>
    </w:pPr>
    <w:rPr>
      <w:rFonts w:ascii="Garamond" w:hAnsi="Garamond" w:cs="Garamond"/>
      <w:sz w:val="20"/>
      <w:szCs w:val="20"/>
    </w:rPr>
  </w:style>
  <w:style w:type="paragraph" w:customStyle="1" w:styleId="Table1Heading">
    <w:name w:val="Table1 Heading"/>
    <w:uiPriority w:val="99"/>
    <w:rsid w:val="00352DBA"/>
    <w:pPr>
      <w:spacing w:before="30" w:after="30" w:line="240" w:lineRule="atLeast"/>
    </w:pPr>
    <w:rPr>
      <w:rFonts w:ascii="Frutiger 45 Light" w:hAnsi="Frutiger 45 Light" w:cs="Frutiger 45 Light"/>
      <w:b/>
      <w:bCs/>
    </w:rPr>
  </w:style>
  <w:style w:type="paragraph" w:customStyle="1" w:styleId="TableTextIndent">
    <w:name w:val="Table Text Indent"/>
    <w:basedOn w:val="TableText"/>
    <w:uiPriority w:val="99"/>
    <w:rsid w:val="00352DBA"/>
    <w:pPr>
      <w:keepLines w:val="0"/>
      <w:spacing w:before="60" w:after="60" w:line="240" w:lineRule="atLeast"/>
      <w:ind w:left="360" w:hanging="360"/>
    </w:pPr>
    <w:rPr>
      <w:rFonts w:ascii="Garamond" w:hAnsi="Garamond" w:cs="Garamond"/>
      <w:sz w:val="20"/>
      <w:szCs w:val="20"/>
    </w:rPr>
  </w:style>
  <w:style w:type="paragraph" w:customStyle="1" w:styleId="Table6Heading">
    <w:name w:val="Table6 Heading"/>
    <w:uiPriority w:val="99"/>
    <w:rsid w:val="00352DBA"/>
    <w:pPr>
      <w:spacing w:before="120" w:after="120" w:line="240" w:lineRule="atLeast"/>
    </w:pPr>
    <w:rPr>
      <w:rFonts w:ascii="Frutiger 45 Light" w:hAnsi="Frutiger 45 Light" w:cs="Frutiger 45 Light"/>
      <w:b/>
      <w:bCs/>
    </w:rPr>
  </w:style>
  <w:style w:type="paragraph" w:customStyle="1" w:styleId="TableTextNumber">
    <w:name w:val="Table Text Number"/>
    <w:basedOn w:val="TableText"/>
    <w:uiPriority w:val="99"/>
    <w:rsid w:val="00352DBA"/>
    <w:pPr>
      <w:keepLines w:val="0"/>
      <w:numPr>
        <w:numId w:val="31"/>
      </w:numPr>
      <w:spacing w:before="60" w:after="60" w:line="240" w:lineRule="atLeast"/>
    </w:pPr>
    <w:rPr>
      <w:rFonts w:ascii="Garamond" w:hAnsi="Garamond" w:cs="Garamond"/>
      <w:sz w:val="20"/>
      <w:szCs w:val="20"/>
    </w:rPr>
  </w:style>
  <w:style w:type="paragraph" w:customStyle="1" w:styleId="Table6Text">
    <w:name w:val="Table6 Text"/>
    <w:basedOn w:val="TableText"/>
    <w:uiPriority w:val="99"/>
    <w:rsid w:val="00352DBA"/>
    <w:pPr>
      <w:keepLines w:val="0"/>
      <w:spacing w:before="120" w:after="120" w:line="240" w:lineRule="atLeast"/>
    </w:pPr>
    <w:rPr>
      <w:rFonts w:ascii="Garamond" w:hAnsi="Garamond" w:cs="Garamond"/>
      <w:sz w:val="20"/>
      <w:szCs w:val="20"/>
    </w:rPr>
  </w:style>
  <w:style w:type="character" w:customStyle="1" w:styleId="HyperlinkItalic">
    <w:name w:val="Hyperlink Italic"/>
    <w:uiPriority w:val="99"/>
    <w:rsid w:val="00352DBA"/>
    <w:rPr>
      <w:rFonts w:cs="Times New Roman"/>
      <w:i/>
      <w:iCs/>
      <w:color w:val="0000FF"/>
      <w:u w:val="none"/>
    </w:rPr>
  </w:style>
  <w:style w:type="character" w:customStyle="1" w:styleId="HyperlinkBlue">
    <w:name w:val="Hyperlink Blue"/>
    <w:uiPriority w:val="99"/>
    <w:rsid w:val="00352DBA"/>
    <w:rPr>
      <w:rFonts w:cs="Times New Roman"/>
      <w:color w:val="0000FF"/>
      <w:u w:val="none"/>
    </w:rPr>
  </w:style>
  <w:style w:type="character" w:customStyle="1" w:styleId="HyperlinkItalicFrutiger">
    <w:name w:val="Hyperlink Italic Frutiger"/>
    <w:uiPriority w:val="99"/>
    <w:rsid w:val="00352DBA"/>
    <w:rPr>
      <w:rFonts w:ascii="Frutiger 45 Light" w:hAnsi="Frutiger 45 Light" w:cs="Frutiger 45 Light"/>
      <w:b/>
      <w:bCs/>
      <w:i/>
      <w:iCs/>
      <w:color w:val="0000FF"/>
      <w:u w:val="none"/>
    </w:rPr>
  </w:style>
  <w:style w:type="character" w:customStyle="1" w:styleId="DocTitle1Small">
    <w:name w:val="DocTitle1 Small"/>
    <w:uiPriority w:val="99"/>
    <w:rsid w:val="00352DBA"/>
    <w:rPr>
      <w:rFonts w:ascii="Frutiger 45 Light" w:hAnsi="Frutiger 45 Light" w:cs="Frutiger 45 Light"/>
      <w:sz w:val="32"/>
      <w:szCs w:val="32"/>
    </w:rPr>
  </w:style>
  <w:style w:type="paragraph" w:customStyle="1" w:styleId="DocTitle1">
    <w:name w:val="DocTitle1"/>
    <w:basedOn w:val="Normal"/>
    <w:uiPriority w:val="99"/>
    <w:rsid w:val="00352DBA"/>
    <w:pPr>
      <w:keepLines w:val="0"/>
      <w:spacing w:before="0" w:after="0"/>
    </w:pPr>
    <w:rPr>
      <w:rFonts w:ascii="Frutiger 45 Light" w:hAnsi="Frutiger 45 Light" w:cs="Frutiger 45 Light"/>
      <w:sz w:val="96"/>
      <w:szCs w:val="96"/>
    </w:rPr>
  </w:style>
  <w:style w:type="paragraph" w:customStyle="1" w:styleId="NormalWide1212">
    <w:name w:val="Normal Wide 12/12"/>
    <w:basedOn w:val="Normal"/>
    <w:next w:val="Normal"/>
    <w:uiPriority w:val="99"/>
    <w:rsid w:val="00352DBA"/>
    <w:pPr>
      <w:keepLines w:val="0"/>
      <w:spacing w:before="240" w:after="240" w:line="260" w:lineRule="atLeast"/>
    </w:pPr>
    <w:rPr>
      <w:rFonts w:ascii="Garamond" w:hAnsi="Garamond" w:cs="Garamond"/>
    </w:rPr>
  </w:style>
  <w:style w:type="character" w:customStyle="1" w:styleId="CSFBold">
    <w:name w:val="CS F Bold"/>
    <w:uiPriority w:val="99"/>
    <w:rsid w:val="00352DBA"/>
    <w:rPr>
      <w:rFonts w:ascii="Frutiger 45 Light" w:hAnsi="Frutiger 45 Light" w:cs="Frutiger 45 Light"/>
      <w:b/>
      <w:bCs/>
    </w:rPr>
  </w:style>
  <w:style w:type="paragraph" w:customStyle="1" w:styleId="DocTitle2">
    <w:name w:val="DocTitle2"/>
    <w:basedOn w:val="Normal"/>
    <w:uiPriority w:val="99"/>
    <w:rsid w:val="00352DBA"/>
    <w:pPr>
      <w:keepLines w:val="0"/>
      <w:spacing w:before="320" w:after="480"/>
    </w:pPr>
    <w:rPr>
      <w:rFonts w:ascii="Frutiger 45 Light" w:hAnsi="Frutiger 45 Light" w:cs="Frutiger 45 Light"/>
      <w:b/>
      <w:bCs/>
      <w:sz w:val="24"/>
      <w:szCs w:val="24"/>
    </w:rPr>
  </w:style>
  <w:style w:type="paragraph" w:customStyle="1" w:styleId="CoverTitle">
    <w:name w:val="Cover Title"/>
    <w:next w:val="CoverSubtitle"/>
    <w:uiPriority w:val="99"/>
    <w:rsid w:val="00352DBA"/>
    <w:pPr>
      <w:spacing w:line="780" w:lineRule="exact"/>
    </w:pPr>
    <w:rPr>
      <w:rFonts w:ascii="Frutiger 45 Light" w:hAnsi="Frutiger 45 Light" w:cs="Frutiger 45 Light"/>
      <w:b/>
      <w:bCs/>
      <w:sz w:val="72"/>
      <w:szCs w:val="72"/>
    </w:rPr>
  </w:style>
  <w:style w:type="paragraph" w:customStyle="1" w:styleId="CoverSubtitle">
    <w:name w:val="Cover Subtitle"/>
    <w:next w:val="PublicationDate"/>
    <w:uiPriority w:val="99"/>
    <w:rsid w:val="00352DBA"/>
    <w:pPr>
      <w:spacing w:before="120"/>
    </w:pPr>
    <w:rPr>
      <w:rFonts w:ascii="Garamond" w:hAnsi="Garamond" w:cs="Garamond"/>
      <w:i/>
      <w:iCs/>
      <w:sz w:val="30"/>
      <w:szCs w:val="30"/>
    </w:rPr>
  </w:style>
  <w:style w:type="paragraph" w:customStyle="1" w:styleId="PublicationDate">
    <w:name w:val="Publication Date"/>
    <w:uiPriority w:val="99"/>
    <w:rsid w:val="00352DBA"/>
    <w:pPr>
      <w:spacing w:before="300"/>
    </w:pPr>
    <w:rPr>
      <w:rFonts w:ascii="Frutiger 45 Light" w:hAnsi="Frutiger 45 Light" w:cs="Frutiger 45 Light"/>
      <w:b/>
      <w:bCs/>
      <w:sz w:val="27"/>
      <w:szCs w:val="27"/>
    </w:rPr>
  </w:style>
  <w:style w:type="character" w:customStyle="1" w:styleId="CSFBoldItlc">
    <w:name w:val="CS F Bold Itlc"/>
    <w:uiPriority w:val="99"/>
    <w:rsid w:val="00352DBA"/>
    <w:rPr>
      <w:rFonts w:ascii="Frutiger 45 Light" w:hAnsi="Frutiger 45 Light" w:cs="Frutiger 45 Light"/>
      <w:b/>
      <w:bCs/>
      <w:i/>
      <w:iCs/>
    </w:rPr>
  </w:style>
  <w:style w:type="paragraph" w:customStyle="1" w:styleId="GlossaryTerm">
    <w:name w:val="Glossary Term"/>
    <w:basedOn w:val="Normal"/>
    <w:next w:val="GlossaryDefn"/>
    <w:uiPriority w:val="99"/>
    <w:semiHidden/>
    <w:rsid w:val="00352DBA"/>
    <w:pPr>
      <w:keepNext/>
      <w:spacing w:before="0"/>
    </w:pPr>
    <w:rPr>
      <w:rFonts w:ascii="Frutiger 45 Light" w:hAnsi="Frutiger 45 Light" w:cs="Frutiger 45 Light"/>
      <w:b/>
      <w:bCs/>
    </w:rPr>
  </w:style>
  <w:style w:type="paragraph" w:customStyle="1" w:styleId="GlossaryDefn">
    <w:name w:val="Glossary Defn"/>
    <w:basedOn w:val="Normal"/>
    <w:next w:val="GlossaryTerm"/>
    <w:uiPriority w:val="99"/>
    <w:semiHidden/>
    <w:rsid w:val="00352DBA"/>
    <w:pPr>
      <w:spacing w:before="0" w:after="240" w:line="260" w:lineRule="atLeast"/>
      <w:ind w:left="720"/>
    </w:pPr>
    <w:rPr>
      <w:rFonts w:ascii="Garamond" w:hAnsi="Garamond" w:cs="Garamond"/>
    </w:rPr>
  </w:style>
  <w:style w:type="paragraph" w:customStyle="1" w:styleId="GlossaryTitle">
    <w:name w:val="Glossary Title"/>
    <w:basedOn w:val="Normal"/>
    <w:next w:val="Normal"/>
    <w:uiPriority w:val="99"/>
    <w:semiHidden/>
    <w:rsid w:val="00352DBA"/>
    <w:pPr>
      <w:keepLines w:val="0"/>
      <w:spacing w:before="0" w:after="0"/>
      <w:outlineLvl w:val="0"/>
    </w:pPr>
    <w:rPr>
      <w:rFonts w:ascii="Frutiger 45 Light" w:hAnsi="Frutiger 45 Light" w:cs="Frutiger 45 Light"/>
      <w:b/>
      <w:bCs/>
      <w:sz w:val="34"/>
      <w:szCs w:val="34"/>
    </w:rPr>
  </w:style>
  <w:style w:type="paragraph" w:customStyle="1" w:styleId="GlossaryIntro">
    <w:name w:val="Glossary Intro"/>
    <w:basedOn w:val="Normal"/>
    <w:next w:val="GlossaryTerm"/>
    <w:uiPriority w:val="99"/>
    <w:semiHidden/>
    <w:rsid w:val="00352DBA"/>
    <w:pPr>
      <w:keepLines w:val="0"/>
      <w:spacing w:before="200" w:after="240" w:line="260" w:lineRule="atLeast"/>
      <w:ind w:left="720"/>
    </w:pPr>
    <w:rPr>
      <w:rFonts w:ascii="Garamond" w:hAnsi="Garamond" w:cs="Garamond"/>
    </w:rPr>
  </w:style>
  <w:style w:type="paragraph" w:customStyle="1" w:styleId="abcListSingle">
    <w:name w:val="abc List Single"/>
    <w:basedOn w:val="Normal"/>
    <w:uiPriority w:val="99"/>
    <w:rsid w:val="00352DBA"/>
    <w:pPr>
      <w:keepLines w:val="0"/>
      <w:numPr>
        <w:numId w:val="26"/>
      </w:numPr>
      <w:spacing w:before="0" w:after="0" w:line="260" w:lineRule="atLeast"/>
    </w:pPr>
    <w:rPr>
      <w:rFonts w:ascii="Garamond" w:hAnsi="Garamond" w:cs="Garamond"/>
    </w:rPr>
  </w:style>
  <w:style w:type="paragraph" w:customStyle="1" w:styleId="abcListL2">
    <w:name w:val="abc List L2"/>
    <w:basedOn w:val="Normal"/>
    <w:uiPriority w:val="99"/>
    <w:rsid w:val="00352DBA"/>
    <w:pPr>
      <w:keepLines w:val="0"/>
      <w:numPr>
        <w:numId w:val="27"/>
      </w:numPr>
      <w:spacing w:after="0" w:line="260" w:lineRule="atLeast"/>
    </w:pPr>
    <w:rPr>
      <w:rFonts w:ascii="Garamond" w:hAnsi="Garamond" w:cs="Garamond"/>
    </w:rPr>
  </w:style>
  <w:style w:type="paragraph" w:customStyle="1" w:styleId="abcListWideSingle">
    <w:name w:val="abc List Wide Single"/>
    <w:basedOn w:val="Normal"/>
    <w:uiPriority w:val="99"/>
    <w:rsid w:val="00352DBA"/>
    <w:pPr>
      <w:keepLines w:val="0"/>
      <w:numPr>
        <w:numId w:val="30"/>
      </w:numPr>
      <w:spacing w:before="0" w:after="0" w:line="260" w:lineRule="atLeast"/>
    </w:pPr>
    <w:rPr>
      <w:rFonts w:ascii="Garamond" w:hAnsi="Garamond" w:cs="Garamond"/>
    </w:rPr>
  </w:style>
  <w:style w:type="paragraph" w:customStyle="1" w:styleId="abcListWide">
    <w:name w:val="abc List Wide"/>
    <w:basedOn w:val="Normal"/>
    <w:uiPriority w:val="99"/>
    <w:rsid w:val="00352DBA"/>
    <w:pPr>
      <w:keepLines w:val="0"/>
      <w:numPr>
        <w:numId w:val="29"/>
      </w:numPr>
      <w:spacing w:after="0" w:line="260" w:lineRule="atLeast"/>
    </w:pPr>
    <w:rPr>
      <w:rFonts w:ascii="Garamond" w:hAnsi="Garamond" w:cs="Garamond"/>
    </w:rPr>
  </w:style>
  <w:style w:type="paragraph" w:customStyle="1" w:styleId="abcListL2Single">
    <w:name w:val="abc List L2 Single"/>
    <w:basedOn w:val="Normal"/>
    <w:uiPriority w:val="99"/>
    <w:rsid w:val="00352DBA"/>
    <w:pPr>
      <w:keepLines w:val="0"/>
      <w:numPr>
        <w:numId w:val="28"/>
      </w:numPr>
      <w:spacing w:before="0" w:after="0" w:line="260" w:lineRule="atLeast"/>
    </w:pPr>
    <w:rPr>
      <w:rFonts w:ascii="Garamond" w:hAnsi="Garamond" w:cs="Garamond"/>
    </w:rPr>
  </w:style>
  <w:style w:type="paragraph" w:customStyle="1" w:styleId="NormalWide1010">
    <w:name w:val="Normal Wide 10/10"/>
    <w:basedOn w:val="NormalWide"/>
    <w:next w:val="Normal"/>
    <w:uiPriority w:val="99"/>
    <w:rsid w:val="00352DBA"/>
    <w:pPr>
      <w:spacing w:after="200"/>
    </w:pPr>
  </w:style>
  <w:style w:type="paragraph" w:customStyle="1" w:styleId="Normal1212">
    <w:name w:val="Normal 12/12"/>
    <w:basedOn w:val="Normal"/>
    <w:next w:val="Normal"/>
    <w:uiPriority w:val="99"/>
    <w:rsid w:val="00352DBA"/>
    <w:pPr>
      <w:keepLines w:val="0"/>
      <w:spacing w:before="240" w:after="240" w:line="260" w:lineRule="atLeast"/>
      <w:ind w:left="1800"/>
    </w:pPr>
    <w:rPr>
      <w:rFonts w:ascii="Garamond" w:hAnsi="Garamond" w:cs="Garamond"/>
    </w:rPr>
  </w:style>
  <w:style w:type="paragraph" w:customStyle="1" w:styleId="GlossaryBullet">
    <w:name w:val="Glossary Bullet"/>
    <w:basedOn w:val="GlossaryDefn"/>
    <w:uiPriority w:val="99"/>
    <w:semiHidden/>
    <w:rsid w:val="00352DBA"/>
    <w:pPr>
      <w:numPr>
        <w:numId w:val="32"/>
      </w:numPr>
      <w:spacing w:after="120"/>
    </w:pPr>
  </w:style>
  <w:style w:type="paragraph" w:customStyle="1" w:styleId="TabPageRight">
    <w:name w:val="Tab Page Right"/>
    <w:basedOn w:val="TabPageLeft"/>
    <w:uiPriority w:val="99"/>
    <w:rsid w:val="00352DBA"/>
    <w:pPr>
      <w:jc w:val="right"/>
    </w:pPr>
  </w:style>
  <w:style w:type="paragraph" w:customStyle="1" w:styleId="ComputerTextBig">
    <w:name w:val="Computer Text Big"/>
    <w:basedOn w:val="ComputerText"/>
    <w:uiPriority w:val="99"/>
    <w:rsid w:val="00352DBA"/>
    <w:pPr>
      <w:spacing w:line="240" w:lineRule="auto"/>
    </w:pPr>
    <w:rPr>
      <w:sz w:val="21"/>
      <w:szCs w:val="21"/>
    </w:rPr>
  </w:style>
  <w:style w:type="character" w:customStyle="1" w:styleId="CSFBoldItlcUndl">
    <w:name w:val="CS F Bold Itlc Undl"/>
    <w:uiPriority w:val="99"/>
    <w:rsid w:val="00352DBA"/>
    <w:rPr>
      <w:rFonts w:ascii="Frutiger 45 Light" w:hAnsi="Frutiger 45 Light" w:cs="Frutiger 45 Light"/>
      <w:b/>
      <w:bCs/>
      <w:i/>
      <w:iCs/>
      <w:sz w:val="22"/>
      <w:szCs w:val="22"/>
      <w:u w:val="single"/>
    </w:rPr>
  </w:style>
  <w:style w:type="character" w:customStyle="1" w:styleId="CSFBoldUndl">
    <w:name w:val="CS F Bold Undl"/>
    <w:uiPriority w:val="99"/>
    <w:rsid w:val="00352DBA"/>
    <w:rPr>
      <w:rFonts w:ascii="Frutiger 45 Light" w:hAnsi="Frutiger 45 Light" w:cs="Frutiger 45 Light"/>
      <w:b/>
      <w:bCs/>
      <w:sz w:val="22"/>
      <w:szCs w:val="22"/>
      <w:u w:val="single"/>
    </w:rPr>
  </w:style>
  <w:style w:type="character" w:customStyle="1" w:styleId="CSFItalic">
    <w:name w:val="CS F Italic"/>
    <w:uiPriority w:val="99"/>
    <w:rsid w:val="00352DBA"/>
    <w:rPr>
      <w:rFonts w:ascii="Frutiger 45 Light" w:hAnsi="Frutiger 45 Light" w:cs="Frutiger 45 Light"/>
      <w:i/>
      <w:iCs/>
      <w:sz w:val="22"/>
      <w:szCs w:val="22"/>
    </w:rPr>
  </w:style>
  <w:style w:type="character" w:customStyle="1" w:styleId="CSFItlcUndl">
    <w:name w:val="CS F Itlc Undl"/>
    <w:uiPriority w:val="99"/>
    <w:rsid w:val="00352DBA"/>
    <w:rPr>
      <w:rFonts w:ascii="Frutiger 45 Light" w:hAnsi="Frutiger 45 Light" w:cs="Frutiger 45 Light"/>
      <w:i/>
      <w:iCs/>
      <w:sz w:val="22"/>
      <w:szCs w:val="22"/>
      <w:u w:val="single"/>
    </w:rPr>
  </w:style>
  <w:style w:type="character" w:customStyle="1" w:styleId="CSFUnderline">
    <w:name w:val="CS F Underline"/>
    <w:uiPriority w:val="99"/>
    <w:rsid w:val="00352DBA"/>
    <w:rPr>
      <w:rFonts w:ascii="Frutiger 45 Light" w:hAnsi="Frutiger 45 Light" w:cs="Frutiger 45 Light"/>
      <w:sz w:val="22"/>
      <w:szCs w:val="22"/>
      <w:u w:val="single"/>
    </w:rPr>
  </w:style>
  <w:style w:type="character" w:customStyle="1" w:styleId="CSFBoldItalic">
    <w:name w:val="CS F Bold Italic"/>
    <w:uiPriority w:val="99"/>
    <w:semiHidden/>
    <w:rsid w:val="00352DBA"/>
    <w:rPr>
      <w:rFonts w:ascii="Frutiger 45 Light" w:hAnsi="Frutiger 45 Light" w:cs="Frutiger 45 Light"/>
      <w:b/>
      <w:bCs/>
      <w:i/>
      <w:iCs/>
    </w:rPr>
  </w:style>
  <w:style w:type="paragraph" w:styleId="Subtitle">
    <w:name w:val="Subtitle"/>
    <w:basedOn w:val="Normal"/>
    <w:link w:val="SubtitleChar"/>
    <w:uiPriority w:val="99"/>
    <w:qFormat/>
    <w:rsid w:val="00352DBA"/>
    <w:pPr>
      <w:keepLines w:val="0"/>
      <w:spacing w:before="200" w:after="60" w:line="260" w:lineRule="atLeast"/>
      <w:ind w:left="1800"/>
      <w:jc w:val="center"/>
      <w:outlineLvl w:val="1"/>
    </w:pPr>
    <w:rPr>
      <w:sz w:val="24"/>
      <w:szCs w:val="24"/>
    </w:rPr>
  </w:style>
  <w:style w:type="character" w:customStyle="1" w:styleId="SubtitleChar">
    <w:name w:val="Subtitle Char"/>
    <w:link w:val="Subtitle"/>
    <w:uiPriority w:val="99"/>
    <w:locked/>
    <w:rsid w:val="00352DBA"/>
    <w:rPr>
      <w:rFonts w:ascii="Cambria" w:hAnsi="Cambria" w:cs="Cambria"/>
      <w:sz w:val="24"/>
      <w:szCs w:val="24"/>
    </w:rPr>
  </w:style>
  <w:style w:type="paragraph" w:customStyle="1" w:styleId="TableFootnote">
    <w:name w:val="Table Footnote"/>
    <w:basedOn w:val="Normal"/>
    <w:uiPriority w:val="99"/>
    <w:semiHidden/>
    <w:rsid w:val="00352DBA"/>
    <w:pPr>
      <w:keepLines w:val="0"/>
      <w:spacing w:before="100" w:after="0"/>
      <w:ind w:left="2160" w:hanging="360"/>
    </w:pPr>
    <w:rPr>
      <w:rFonts w:ascii="Garamond" w:hAnsi="Garamond" w:cs="Garamond"/>
      <w:sz w:val="18"/>
      <w:szCs w:val="18"/>
    </w:rPr>
  </w:style>
  <w:style w:type="paragraph" w:customStyle="1" w:styleId="TableFootnoteWide">
    <w:name w:val="Table Footnote Wide"/>
    <w:basedOn w:val="TableFootnote"/>
    <w:uiPriority w:val="99"/>
    <w:rsid w:val="00352DBA"/>
    <w:pPr>
      <w:ind w:left="360"/>
    </w:pPr>
  </w:style>
  <w:style w:type="character" w:customStyle="1" w:styleId="CSComputerText">
    <w:name w:val="CS Computer Text"/>
    <w:uiPriority w:val="99"/>
    <w:rsid w:val="00352DBA"/>
    <w:rPr>
      <w:rFonts w:ascii="Courier New" w:hAnsi="Courier New" w:cs="Courier New"/>
      <w:b/>
      <w:bCs/>
      <w:sz w:val="19"/>
      <w:szCs w:val="19"/>
    </w:rPr>
  </w:style>
  <w:style w:type="character" w:customStyle="1" w:styleId="CSComputerTextBig">
    <w:name w:val="CS Computer Text Big"/>
    <w:uiPriority w:val="99"/>
    <w:rsid w:val="00352DBA"/>
    <w:rPr>
      <w:rFonts w:ascii="Courier New" w:hAnsi="Courier New" w:cs="Courier New"/>
      <w:b/>
      <w:bCs/>
      <w:sz w:val="21"/>
      <w:szCs w:val="21"/>
    </w:rPr>
  </w:style>
  <w:style w:type="paragraph" w:customStyle="1" w:styleId="Table6TextBullet">
    <w:name w:val="Table6 Text Bullet"/>
    <w:basedOn w:val="Table6Text"/>
    <w:uiPriority w:val="99"/>
    <w:rsid w:val="00352DBA"/>
    <w:pPr>
      <w:numPr>
        <w:numId w:val="22"/>
      </w:numPr>
    </w:pPr>
  </w:style>
  <w:style w:type="paragraph" w:customStyle="1" w:styleId="Table6TextNumber">
    <w:name w:val="Table6 Text Number"/>
    <w:basedOn w:val="Table6Text"/>
    <w:uiPriority w:val="99"/>
    <w:rsid w:val="00352DBA"/>
    <w:pPr>
      <w:numPr>
        <w:numId w:val="23"/>
      </w:numPr>
    </w:pPr>
  </w:style>
  <w:style w:type="paragraph" w:customStyle="1" w:styleId="Table6TextIndent">
    <w:name w:val="Table6 Text Indent"/>
    <w:basedOn w:val="Table6Text"/>
    <w:uiPriority w:val="99"/>
    <w:rsid w:val="00352DBA"/>
    <w:pPr>
      <w:ind w:left="360" w:hanging="360"/>
    </w:pPr>
  </w:style>
  <w:style w:type="paragraph" w:customStyle="1" w:styleId="Table1TextBullet">
    <w:name w:val="Table1 Text Bullet"/>
    <w:basedOn w:val="Table1Text"/>
    <w:uiPriority w:val="99"/>
    <w:rsid w:val="00352DBA"/>
    <w:pPr>
      <w:numPr>
        <w:numId w:val="24"/>
      </w:numPr>
    </w:pPr>
  </w:style>
  <w:style w:type="paragraph" w:customStyle="1" w:styleId="Table1TextNumber">
    <w:name w:val="Table1 Text Number"/>
    <w:basedOn w:val="Table1Text"/>
    <w:uiPriority w:val="99"/>
    <w:rsid w:val="00352DBA"/>
    <w:pPr>
      <w:numPr>
        <w:numId w:val="25"/>
      </w:numPr>
    </w:pPr>
  </w:style>
  <w:style w:type="paragraph" w:customStyle="1" w:styleId="Table1TextIndent">
    <w:name w:val="Table1 Text Indent"/>
    <w:basedOn w:val="Table1Text"/>
    <w:uiPriority w:val="99"/>
    <w:rsid w:val="00352DBA"/>
    <w:pPr>
      <w:ind w:left="360" w:hanging="360"/>
    </w:pPr>
  </w:style>
  <w:style w:type="paragraph" w:customStyle="1" w:styleId="FooterRow2Odd">
    <w:name w:val="Footer Row 2 Odd"/>
    <w:basedOn w:val="Normal"/>
    <w:uiPriority w:val="99"/>
    <w:rsid w:val="00352DBA"/>
    <w:pPr>
      <w:keepLines w:val="0"/>
      <w:spacing w:before="0" w:after="0"/>
    </w:pPr>
    <w:rPr>
      <w:rFonts w:ascii="Frutiger 45 Light" w:hAnsi="Frutiger 45 Light" w:cs="Frutiger 45 Light"/>
      <w:sz w:val="20"/>
      <w:szCs w:val="20"/>
    </w:rPr>
  </w:style>
  <w:style w:type="paragraph" w:customStyle="1" w:styleId="FooterRow2Even">
    <w:name w:val="Footer Row 2 Even"/>
    <w:basedOn w:val="Normal"/>
    <w:uiPriority w:val="99"/>
    <w:rsid w:val="00352DBA"/>
    <w:pPr>
      <w:keepLines w:val="0"/>
      <w:spacing w:before="0" w:after="0"/>
      <w:jc w:val="right"/>
    </w:pPr>
    <w:rPr>
      <w:rFonts w:ascii="Frutiger 45 Light" w:hAnsi="Frutiger 45 Light" w:cs="Frutiger 45 Light"/>
      <w:sz w:val="20"/>
      <w:szCs w:val="20"/>
    </w:rPr>
  </w:style>
  <w:style w:type="paragraph" w:customStyle="1" w:styleId="FooterRow1Odd">
    <w:name w:val="Footer Row 1 Odd"/>
    <w:basedOn w:val="Normal"/>
    <w:uiPriority w:val="99"/>
    <w:rsid w:val="00352DBA"/>
    <w:pPr>
      <w:keepLines w:val="0"/>
      <w:spacing w:before="0" w:after="0"/>
    </w:pPr>
    <w:rPr>
      <w:rFonts w:ascii="Frutiger 45 Light" w:hAnsi="Frutiger 45 Light" w:cs="Frutiger 45 Light"/>
      <w:sz w:val="16"/>
      <w:szCs w:val="16"/>
    </w:rPr>
  </w:style>
  <w:style w:type="paragraph" w:customStyle="1" w:styleId="PageNumberEven">
    <w:name w:val="Page Number Even"/>
    <w:basedOn w:val="Normal"/>
    <w:uiPriority w:val="99"/>
    <w:rsid w:val="00352DBA"/>
    <w:pPr>
      <w:keepLines w:val="0"/>
      <w:spacing w:before="0" w:after="0"/>
    </w:pPr>
    <w:rPr>
      <w:rFonts w:ascii="Frutiger 45 Light" w:hAnsi="Frutiger 45 Light" w:cs="Frutiger 45 Light"/>
      <w:b/>
      <w:bCs/>
    </w:rPr>
  </w:style>
  <w:style w:type="paragraph" w:customStyle="1" w:styleId="PageNumberOdd">
    <w:name w:val="Page Number Odd"/>
    <w:basedOn w:val="Normal"/>
    <w:uiPriority w:val="99"/>
    <w:rsid w:val="00352DBA"/>
    <w:pPr>
      <w:keepLines w:val="0"/>
      <w:spacing w:before="0" w:after="0"/>
      <w:jc w:val="right"/>
    </w:pPr>
    <w:rPr>
      <w:rFonts w:ascii="Frutiger 45 Light" w:hAnsi="Frutiger 45 Light" w:cs="Frutiger 45 Light"/>
      <w:b/>
      <w:bCs/>
    </w:rPr>
  </w:style>
  <w:style w:type="paragraph" w:customStyle="1" w:styleId="FooterRow1Even">
    <w:name w:val="Footer Row 1 Even"/>
    <w:basedOn w:val="Normal"/>
    <w:uiPriority w:val="99"/>
    <w:rsid w:val="00352DBA"/>
    <w:pPr>
      <w:keepLines w:val="0"/>
      <w:spacing w:before="0" w:after="0"/>
      <w:jc w:val="right"/>
    </w:pPr>
    <w:rPr>
      <w:rFonts w:ascii="Frutiger 45 Light" w:hAnsi="Frutiger 45 Light" w:cs="Frutiger 45 Light"/>
      <w:sz w:val="16"/>
      <w:szCs w:val="16"/>
    </w:rPr>
  </w:style>
  <w:style w:type="paragraph" w:customStyle="1" w:styleId="DocumentTitle">
    <w:name w:val="Document Title"/>
    <w:uiPriority w:val="99"/>
    <w:rsid w:val="00352DBA"/>
    <w:pPr>
      <w:spacing w:after="200" w:line="800" w:lineRule="exact"/>
      <w:ind w:left="1620"/>
      <w:jc w:val="right"/>
    </w:pPr>
    <w:rPr>
      <w:rFonts w:ascii="Frutiger 55 Roman" w:hAnsi="Frutiger 55 Roman" w:cs="Frutiger 55 Roman"/>
      <w:sz w:val="80"/>
      <w:szCs w:val="80"/>
    </w:rPr>
  </w:style>
  <w:style w:type="paragraph" w:customStyle="1" w:styleId="PubCode">
    <w:name w:val="PubCode"/>
    <w:basedOn w:val="PageNumberOdd"/>
    <w:uiPriority w:val="99"/>
    <w:rsid w:val="00352DBA"/>
    <w:rPr>
      <w:b w:val="0"/>
      <w:bCs w:val="0"/>
      <w:sz w:val="20"/>
      <w:szCs w:val="20"/>
    </w:rPr>
  </w:style>
  <w:style w:type="paragraph" w:customStyle="1" w:styleId="ReportText">
    <w:name w:val="Report Text"/>
    <w:uiPriority w:val="99"/>
    <w:rsid w:val="00352DBA"/>
    <w:rPr>
      <w:rFonts w:ascii="Courier New" w:hAnsi="Courier New" w:cs="Courier New"/>
      <w:b/>
      <w:bCs/>
      <w:sz w:val="16"/>
      <w:szCs w:val="16"/>
    </w:rPr>
  </w:style>
  <w:style w:type="paragraph" w:customStyle="1" w:styleId="TableTextHyphen">
    <w:name w:val="Table Text Hyphen"/>
    <w:basedOn w:val="TableText"/>
    <w:uiPriority w:val="99"/>
    <w:rsid w:val="00352DBA"/>
    <w:pPr>
      <w:keepLines w:val="0"/>
      <w:numPr>
        <w:numId w:val="33"/>
      </w:numPr>
      <w:tabs>
        <w:tab w:val="clear" w:pos="360"/>
      </w:tabs>
      <w:spacing w:before="60" w:after="60" w:line="240" w:lineRule="atLeast"/>
      <w:ind w:left="720" w:hanging="360"/>
    </w:pPr>
    <w:rPr>
      <w:rFonts w:ascii="Garamond" w:hAnsi="Garamond" w:cs="Garamond"/>
      <w:sz w:val="20"/>
      <w:szCs w:val="20"/>
    </w:rPr>
  </w:style>
  <w:style w:type="paragraph" w:customStyle="1" w:styleId="Table1TextHyphen">
    <w:name w:val="Table1 Text Hyphen"/>
    <w:basedOn w:val="Table1Text"/>
    <w:uiPriority w:val="99"/>
    <w:rsid w:val="00352DBA"/>
    <w:pPr>
      <w:numPr>
        <w:numId w:val="34"/>
      </w:numPr>
      <w:tabs>
        <w:tab w:val="clear" w:pos="360"/>
      </w:tabs>
      <w:ind w:left="720" w:hanging="360"/>
    </w:pPr>
  </w:style>
  <w:style w:type="paragraph" w:customStyle="1" w:styleId="Table6TextHyphen">
    <w:name w:val="Table6 Text Hyphen"/>
    <w:basedOn w:val="Table6Text"/>
    <w:uiPriority w:val="99"/>
    <w:rsid w:val="00352DBA"/>
    <w:pPr>
      <w:numPr>
        <w:numId w:val="35"/>
      </w:numPr>
      <w:tabs>
        <w:tab w:val="clear" w:pos="360"/>
      </w:tabs>
      <w:ind w:left="720" w:hanging="360"/>
    </w:pPr>
  </w:style>
  <w:style w:type="paragraph" w:customStyle="1" w:styleId="FBorderLine">
    <w:name w:val="F_Border_Line"/>
    <w:uiPriority w:val="99"/>
    <w:rsid w:val="00352DBA"/>
    <w:pPr>
      <w:spacing w:before="40"/>
    </w:pPr>
    <w:rPr>
      <w:rFonts w:ascii="Arial" w:hAnsi="Arial" w:cs="Arial"/>
    </w:rPr>
  </w:style>
  <w:style w:type="character" w:customStyle="1" w:styleId="FCSBold">
    <w:name w:val="F_CS_Bold"/>
    <w:uiPriority w:val="99"/>
    <w:rsid w:val="00352DBA"/>
    <w:rPr>
      <w:rFonts w:ascii="Times New Roman" w:hAnsi="Times New Roman" w:cs="Times New Roman"/>
      <w:b/>
      <w:bCs/>
      <w:sz w:val="20"/>
      <w:szCs w:val="20"/>
    </w:rPr>
  </w:style>
  <w:style w:type="character" w:customStyle="1" w:styleId="FCSEmphasis">
    <w:name w:val="F_CS_Emphasis"/>
    <w:uiPriority w:val="99"/>
    <w:rsid w:val="00352DBA"/>
    <w:rPr>
      <w:rFonts w:ascii="Arial Bold" w:hAnsi="Arial Bold"/>
      <w:sz w:val="18"/>
    </w:rPr>
  </w:style>
  <w:style w:type="character" w:customStyle="1" w:styleId="FCSItalic">
    <w:name w:val="F_CS_Italic"/>
    <w:uiPriority w:val="99"/>
    <w:rsid w:val="00352DBA"/>
    <w:rPr>
      <w:rFonts w:cs="Times New Roman"/>
      <w:i/>
      <w:iCs/>
    </w:rPr>
  </w:style>
  <w:style w:type="character" w:customStyle="1" w:styleId="FCSUnderline">
    <w:name w:val="F_CS_Underline"/>
    <w:uiPriority w:val="99"/>
    <w:rsid w:val="00352DBA"/>
    <w:rPr>
      <w:rFonts w:cs="Times New Roman"/>
      <w:u w:val="single"/>
    </w:rPr>
  </w:style>
  <w:style w:type="paragraph" w:customStyle="1" w:styleId="FFooterFormNumber">
    <w:name w:val="F_Footer_Form_Number"/>
    <w:basedOn w:val="Normal"/>
    <w:uiPriority w:val="99"/>
    <w:rsid w:val="00352DBA"/>
    <w:pPr>
      <w:keepLines w:val="0"/>
      <w:spacing w:before="60" w:after="0"/>
    </w:pPr>
    <w:rPr>
      <w:sz w:val="16"/>
      <w:szCs w:val="16"/>
    </w:rPr>
  </w:style>
  <w:style w:type="paragraph" w:customStyle="1" w:styleId="FFooterPageNumber">
    <w:name w:val="F_Footer_Page_Number"/>
    <w:basedOn w:val="FFooterFormNumber"/>
    <w:autoRedefine/>
    <w:uiPriority w:val="99"/>
    <w:rsid w:val="00352DBA"/>
    <w:pPr>
      <w:jc w:val="center"/>
    </w:pPr>
    <w:rPr>
      <w:b/>
      <w:bCs/>
      <w:sz w:val="20"/>
      <w:szCs w:val="20"/>
    </w:rPr>
  </w:style>
  <w:style w:type="paragraph" w:customStyle="1" w:styleId="FFooterRevisionDate">
    <w:name w:val="F_Footer_Revision_Date"/>
    <w:basedOn w:val="FFooterFormNumber"/>
    <w:uiPriority w:val="99"/>
    <w:rsid w:val="00352DBA"/>
    <w:pPr>
      <w:jc w:val="right"/>
    </w:pPr>
  </w:style>
  <w:style w:type="paragraph" w:customStyle="1" w:styleId="FFormTitle">
    <w:name w:val="F_Form_Title"/>
    <w:basedOn w:val="Heading1"/>
    <w:uiPriority w:val="99"/>
    <w:rsid w:val="00352DBA"/>
    <w:pPr>
      <w:keepNext/>
      <w:pageBreakBefore w:val="0"/>
      <w:spacing w:after="0"/>
      <w:outlineLvl w:val="9"/>
    </w:pPr>
    <w:rPr>
      <w:rFonts w:ascii="Arial Bold" w:hAnsi="Arial Bold" w:cs="Arial Bold"/>
    </w:rPr>
  </w:style>
  <w:style w:type="paragraph" w:customStyle="1" w:styleId="FHeading1">
    <w:name w:val="F_Heading_1"/>
    <w:uiPriority w:val="99"/>
    <w:rsid w:val="00352DBA"/>
    <w:rPr>
      <w:rFonts w:ascii="Arial Bold" w:hAnsi="Arial Bold" w:cs="Arial Bold"/>
      <w:b/>
      <w:bCs/>
      <w:sz w:val="28"/>
      <w:szCs w:val="28"/>
    </w:rPr>
  </w:style>
  <w:style w:type="paragraph" w:customStyle="1" w:styleId="FSectionTitle">
    <w:name w:val="F_Section_Title"/>
    <w:uiPriority w:val="99"/>
    <w:rsid w:val="00352DBA"/>
    <w:rPr>
      <w:rFonts w:ascii="Arial Bold" w:hAnsi="Arial Bold" w:cs="Arial Bold"/>
      <w:b/>
      <w:bCs/>
      <w:sz w:val="28"/>
      <w:szCs w:val="28"/>
    </w:rPr>
  </w:style>
  <w:style w:type="paragraph" w:customStyle="1" w:styleId="FHeading2">
    <w:name w:val="F_Heading_2"/>
    <w:basedOn w:val="FSectionTitle"/>
    <w:uiPriority w:val="99"/>
    <w:rsid w:val="00352DBA"/>
    <w:pPr>
      <w:spacing w:before="280"/>
    </w:pPr>
    <w:rPr>
      <w:sz w:val="24"/>
      <w:szCs w:val="24"/>
    </w:rPr>
  </w:style>
  <w:style w:type="paragraph" w:customStyle="1" w:styleId="FHeading2zero">
    <w:name w:val="F_Heading_2_zero"/>
    <w:basedOn w:val="FHeading2"/>
    <w:uiPriority w:val="99"/>
    <w:rsid w:val="00352DBA"/>
    <w:pPr>
      <w:spacing w:before="0"/>
    </w:pPr>
  </w:style>
  <w:style w:type="paragraph" w:customStyle="1" w:styleId="FHeading3">
    <w:name w:val="F_Heading_3"/>
    <w:basedOn w:val="FHeading2"/>
    <w:uiPriority w:val="99"/>
    <w:rsid w:val="00352DBA"/>
    <w:rPr>
      <w:sz w:val="20"/>
      <w:szCs w:val="20"/>
    </w:rPr>
  </w:style>
  <w:style w:type="paragraph" w:customStyle="1" w:styleId="FHeading3zero">
    <w:name w:val="F_Heading_3_zero"/>
    <w:basedOn w:val="FHeading3"/>
    <w:uiPriority w:val="99"/>
    <w:rsid w:val="00352DBA"/>
    <w:pPr>
      <w:spacing w:before="0"/>
    </w:pPr>
  </w:style>
  <w:style w:type="paragraph" w:customStyle="1" w:styleId="FInstructions">
    <w:name w:val="F_Instructions"/>
    <w:uiPriority w:val="99"/>
    <w:rsid w:val="00352DBA"/>
    <w:pPr>
      <w:spacing w:before="60"/>
    </w:pPr>
    <w:rPr>
      <w:rFonts w:ascii="Arial" w:hAnsi="Arial" w:cs="Arial"/>
      <w:sz w:val="16"/>
      <w:szCs w:val="16"/>
    </w:rPr>
  </w:style>
  <w:style w:type="paragraph" w:customStyle="1" w:styleId="FInstructionsIndent">
    <w:name w:val="F_Instructions_Indent"/>
    <w:basedOn w:val="FInstructions"/>
    <w:uiPriority w:val="99"/>
    <w:rsid w:val="00352DBA"/>
    <w:pPr>
      <w:ind w:left="115"/>
    </w:pPr>
  </w:style>
  <w:style w:type="paragraph" w:customStyle="1" w:styleId="FIntroduction">
    <w:name w:val="F_Introduction"/>
    <w:uiPriority w:val="99"/>
    <w:rsid w:val="00352DBA"/>
    <w:pPr>
      <w:spacing w:before="200"/>
    </w:pPr>
    <w:rPr>
      <w:rFonts w:ascii="Arial" w:hAnsi="Arial" w:cs="Arial"/>
    </w:rPr>
  </w:style>
  <w:style w:type="paragraph" w:customStyle="1" w:styleId="FTableText">
    <w:name w:val="F_Table_Text"/>
    <w:uiPriority w:val="99"/>
    <w:rsid w:val="00352DBA"/>
    <w:pPr>
      <w:spacing w:before="200"/>
    </w:pPr>
    <w:rPr>
      <w:rFonts w:ascii="Arial" w:hAnsi="Arial" w:cs="Arial"/>
    </w:rPr>
  </w:style>
  <w:style w:type="paragraph" w:customStyle="1" w:styleId="FMCLogo">
    <w:name w:val="F_MC_Logo"/>
    <w:basedOn w:val="FTableText"/>
    <w:uiPriority w:val="99"/>
    <w:rsid w:val="00352DBA"/>
    <w:pPr>
      <w:spacing w:before="0" w:after="480"/>
      <w:ind w:right="14"/>
      <w:jc w:val="right"/>
    </w:pPr>
    <w:rPr>
      <w:rFonts w:ascii="Times" w:hAnsi="Times" w:cs="Times"/>
    </w:rPr>
  </w:style>
  <w:style w:type="paragraph" w:customStyle="1" w:styleId="FTableTextBullet">
    <w:name w:val="F_Table_Text_Bullet"/>
    <w:basedOn w:val="FTableText"/>
    <w:uiPriority w:val="99"/>
    <w:rsid w:val="00352DBA"/>
    <w:pPr>
      <w:numPr>
        <w:numId w:val="44"/>
      </w:numPr>
    </w:pPr>
  </w:style>
  <w:style w:type="paragraph" w:customStyle="1" w:styleId="FTableTextBulletSingle">
    <w:name w:val="F_Table_Text_Bullet_Single"/>
    <w:basedOn w:val="FTableTextBullet"/>
    <w:uiPriority w:val="99"/>
    <w:rsid w:val="00352DBA"/>
    <w:pPr>
      <w:numPr>
        <w:numId w:val="36"/>
      </w:numPr>
      <w:spacing w:before="0"/>
    </w:pPr>
  </w:style>
  <w:style w:type="paragraph" w:customStyle="1" w:styleId="FTableTextCentered">
    <w:name w:val="F_Table_Text_Centered"/>
    <w:basedOn w:val="FTableText"/>
    <w:uiPriority w:val="99"/>
    <w:rsid w:val="00352DBA"/>
    <w:pPr>
      <w:jc w:val="center"/>
    </w:pPr>
  </w:style>
  <w:style w:type="paragraph" w:customStyle="1" w:styleId="FTableTextCenteredSingle">
    <w:name w:val="F_Table_Text_Centered_Single"/>
    <w:basedOn w:val="FTableTextCentered"/>
    <w:uiPriority w:val="99"/>
    <w:rsid w:val="00352DBA"/>
    <w:pPr>
      <w:spacing w:before="0"/>
    </w:pPr>
  </w:style>
  <w:style w:type="paragraph" w:customStyle="1" w:styleId="FTableTextIndent">
    <w:name w:val="F_Table_Text_Indent"/>
    <w:basedOn w:val="FTableText"/>
    <w:uiPriority w:val="99"/>
    <w:rsid w:val="00352DBA"/>
    <w:pPr>
      <w:ind w:left="115"/>
    </w:pPr>
  </w:style>
  <w:style w:type="paragraph" w:customStyle="1" w:styleId="FTableTextIndentSingle">
    <w:name w:val="F_Table_Text_Indent_Single"/>
    <w:basedOn w:val="FTableTextIndent"/>
    <w:uiPriority w:val="99"/>
    <w:rsid w:val="00352DBA"/>
    <w:pPr>
      <w:spacing w:before="0"/>
    </w:pPr>
  </w:style>
  <w:style w:type="paragraph" w:customStyle="1" w:styleId="FTableTextNumber">
    <w:name w:val="F_Table_Text_Number"/>
    <w:basedOn w:val="FTableTextBullet"/>
    <w:uiPriority w:val="99"/>
    <w:rsid w:val="00352DBA"/>
    <w:pPr>
      <w:numPr>
        <w:numId w:val="37"/>
      </w:numPr>
      <w:tabs>
        <w:tab w:val="clear" w:pos="360"/>
      </w:tabs>
    </w:pPr>
  </w:style>
  <w:style w:type="paragraph" w:customStyle="1" w:styleId="FTableTextNumberSingle">
    <w:name w:val="F_Table_Text_Number_Single"/>
    <w:basedOn w:val="Normal"/>
    <w:uiPriority w:val="99"/>
    <w:rsid w:val="00352DBA"/>
    <w:pPr>
      <w:keepLines w:val="0"/>
      <w:numPr>
        <w:numId w:val="38"/>
      </w:numPr>
      <w:spacing w:before="0" w:after="0"/>
      <w:ind w:left="0" w:firstLine="0"/>
    </w:pPr>
    <w:rPr>
      <w:sz w:val="20"/>
      <w:szCs w:val="20"/>
    </w:rPr>
  </w:style>
  <w:style w:type="paragraph" w:customStyle="1" w:styleId="FTableTextSingle">
    <w:name w:val="F_Table_Text_Single"/>
    <w:basedOn w:val="FTableText"/>
    <w:uiPriority w:val="99"/>
    <w:rsid w:val="00352DBA"/>
    <w:pPr>
      <w:spacing w:before="0"/>
    </w:pPr>
  </w:style>
  <w:style w:type="paragraph" w:customStyle="1" w:styleId="FTableTopRepair">
    <w:name w:val="F_Table_Top_Repair"/>
    <w:uiPriority w:val="99"/>
    <w:rsid w:val="00352DBA"/>
    <w:pPr>
      <w:spacing w:line="20" w:lineRule="exact"/>
    </w:pPr>
    <w:rPr>
      <w:rFonts w:ascii="Arial" w:hAnsi="Arial" w:cs="Arial"/>
    </w:rPr>
  </w:style>
  <w:style w:type="paragraph" w:customStyle="1" w:styleId="Content">
    <w:name w:val="Content"/>
    <w:basedOn w:val="Normal"/>
    <w:uiPriority w:val="99"/>
    <w:rsid w:val="00352DBA"/>
    <w:pPr>
      <w:keepLines w:val="0"/>
      <w:spacing w:before="60" w:after="60"/>
    </w:pPr>
    <w:rPr>
      <w:rFonts w:ascii="Frutiger 45 Light" w:hAnsi="Frutiger 45 Light" w:cs="Frutiger 45 Light"/>
    </w:rPr>
  </w:style>
  <w:style w:type="paragraph" w:customStyle="1" w:styleId="CorpSignature">
    <w:name w:val="Corp Signature"/>
    <w:uiPriority w:val="99"/>
    <w:rsid w:val="00352DBA"/>
    <w:pPr>
      <w:ind w:right="14"/>
      <w:jc w:val="right"/>
    </w:pPr>
    <w:rPr>
      <w:rFonts w:ascii="Garamond" w:hAnsi="Garamond" w:cs="Garamond"/>
      <w:sz w:val="22"/>
      <w:szCs w:val="22"/>
    </w:rPr>
  </w:style>
  <w:style w:type="paragraph" w:customStyle="1" w:styleId="DatedRevisionBar">
    <w:name w:val="Dated Revision Bar"/>
    <w:uiPriority w:val="99"/>
    <w:rsid w:val="00352DBA"/>
    <w:pPr>
      <w:pBdr>
        <w:left w:val="single" w:sz="6" w:space="4" w:color="auto"/>
      </w:pBdr>
      <w:spacing w:line="200" w:lineRule="exact"/>
    </w:pPr>
    <w:rPr>
      <w:rFonts w:ascii="Frutiger 45 Light" w:hAnsi="Frutiger 45 Light" w:cs="Frutiger 45 Light"/>
      <w:sz w:val="16"/>
      <w:szCs w:val="16"/>
    </w:rPr>
  </w:style>
  <w:style w:type="character" w:customStyle="1" w:styleId="CSStrikethrough">
    <w:name w:val="CS Strikethrough"/>
    <w:uiPriority w:val="99"/>
    <w:rsid w:val="00352DBA"/>
    <w:rPr>
      <w:rFonts w:cs="Times New Roman"/>
      <w:strike/>
    </w:rPr>
  </w:style>
  <w:style w:type="paragraph" w:customStyle="1" w:styleId="FMTableText">
    <w:name w:val="F_M_Table_Text"/>
    <w:uiPriority w:val="99"/>
    <w:rsid w:val="00352DBA"/>
    <w:pPr>
      <w:spacing w:before="30" w:after="30"/>
    </w:pPr>
    <w:rPr>
      <w:rFonts w:ascii="Arial" w:hAnsi="Arial" w:cs="Arial"/>
      <w:sz w:val="18"/>
      <w:szCs w:val="18"/>
    </w:rPr>
  </w:style>
  <w:style w:type="paragraph" w:customStyle="1" w:styleId="FSTableText">
    <w:name w:val="F_S_Table_Text"/>
    <w:uiPriority w:val="99"/>
    <w:rsid w:val="00352DBA"/>
    <w:pPr>
      <w:spacing w:before="10" w:after="10"/>
    </w:pPr>
    <w:rPr>
      <w:rFonts w:ascii="Arial" w:hAnsi="Arial" w:cs="Arial"/>
      <w:sz w:val="16"/>
      <w:szCs w:val="16"/>
    </w:rPr>
  </w:style>
  <w:style w:type="paragraph" w:customStyle="1" w:styleId="FTableTextHyphen">
    <w:name w:val="F_Table_Text_Hyphen"/>
    <w:basedOn w:val="FTableText"/>
    <w:uiPriority w:val="99"/>
    <w:rsid w:val="00352DBA"/>
    <w:pPr>
      <w:numPr>
        <w:numId w:val="41"/>
      </w:numPr>
      <w:ind w:left="720" w:hanging="360"/>
    </w:pPr>
  </w:style>
  <w:style w:type="character" w:customStyle="1" w:styleId="FTableTextUnderline">
    <w:name w:val="F_Table_Text_Underline"/>
    <w:uiPriority w:val="99"/>
    <w:rsid w:val="00352DBA"/>
    <w:rPr>
      <w:u w:val="single"/>
    </w:rPr>
  </w:style>
  <w:style w:type="paragraph" w:customStyle="1" w:styleId="FMTableTextHyphen">
    <w:name w:val="F_M_Table_Text_Hyphen"/>
    <w:basedOn w:val="FMTableText"/>
    <w:uiPriority w:val="99"/>
    <w:rsid w:val="00352DBA"/>
    <w:pPr>
      <w:numPr>
        <w:numId w:val="42"/>
      </w:numPr>
      <w:ind w:left="720" w:hanging="360"/>
    </w:pPr>
  </w:style>
  <w:style w:type="paragraph" w:customStyle="1" w:styleId="FMTableTextBullet">
    <w:name w:val="F_M_Table_Text_Bullet"/>
    <w:basedOn w:val="FMTableText"/>
    <w:uiPriority w:val="99"/>
    <w:rsid w:val="00352DBA"/>
    <w:pPr>
      <w:numPr>
        <w:numId w:val="39"/>
      </w:numPr>
    </w:pPr>
  </w:style>
  <w:style w:type="paragraph" w:customStyle="1" w:styleId="FSTableTextBullet">
    <w:name w:val="F_S_Table_Text_Bullet"/>
    <w:basedOn w:val="FSTableText"/>
    <w:uiPriority w:val="99"/>
    <w:rsid w:val="00352DBA"/>
    <w:pPr>
      <w:numPr>
        <w:numId w:val="40"/>
      </w:numPr>
    </w:pPr>
  </w:style>
  <w:style w:type="character" w:customStyle="1" w:styleId="CSEmphasisTableMedium">
    <w:name w:val="CS Emphasis Table Medium"/>
    <w:uiPriority w:val="99"/>
    <w:rsid w:val="00352DBA"/>
    <w:rPr>
      <w:rFonts w:ascii="Frutiger 45 Light" w:hAnsi="Frutiger 45 Light" w:cs="Frutiger 45 Light"/>
      <w:b/>
      <w:bCs/>
      <w:sz w:val="16"/>
      <w:szCs w:val="16"/>
    </w:rPr>
  </w:style>
  <w:style w:type="character" w:customStyle="1" w:styleId="CSEmphasisTableSmall">
    <w:name w:val="CS Emphasis Table Small"/>
    <w:uiPriority w:val="99"/>
    <w:rsid w:val="00352DBA"/>
    <w:rPr>
      <w:rFonts w:ascii="Frutiger 45 Light" w:hAnsi="Frutiger 45 Light" w:cs="Frutiger 45 Light"/>
      <w:b/>
      <w:bCs/>
      <w:sz w:val="14"/>
      <w:szCs w:val="14"/>
    </w:rPr>
  </w:style>
  <w:style w:type="paragraph" w:customStyle="1" w:styleId="FAHeading1">
    <w:name w:val="F_A_Heading_1"/>
    <w:uiPriority w:val="99"/>
    <w:rsid w:val="00352DBA"/>
    <w:pPr>
      <w:spacing w:before="40" w:after="40"/>
    </w:pPr>
    <w:rPr>
      <w:rFonts w:ascii="Arial Bold" w:hAnsi="Arial Bold" w:cs="Arial Bold"/>
      <w:b/>
      <w:bCs/>
    </w:rPr>
  </w:style>
  <w:style w:type="paragraph" w:customStyle="1" w:styleId="FAHeading2">
    <w:name w:val="F_A_Heading_2"/>
    <w:uiPriority w:val="99"/>
    <w:rsid w:val="00352DBA"/>
    <w:pPr>
      <w:spacing w:before="30" w:after="30"/>
    </w:pPr>
    <w:rPr>
      <w:rFonts w:ascii="Arial Bold" w:hAnsi="Arial Bold" w:cs="Arial Bold"/>
      <w:b/>
      <w:bCs/>
    </w:rPr>
  </w:style>
  <w:style w:type="paragraph" w:customStyle="1" w:styleId="FSTableTextHyphen">
    <w:name w:val="F_S_Table_Text_Hyphen"/>
    <w:basedOn w:val="FSTableText"/>
    <w:uiPriority w:val="99"/>
    <w:rsid w:val="00352DBA"/>
    <w:pPr>
      <w:numPr>
        <w:numId w:val="43"/>
      </w:numPr>
      <w:ind w:left="720" w:hanging="360"/>
    </w:pPr>
  </w:style>
  <w:style w:type="paragraph" w:styleId="NormalIndent">
    <w:name w:val="Normal Indent"/>
    <w:basedOn w:val="Normal"/>
    <w:uiPriority w:val="99"/>
    <w:rsid w:val="00352DBA"/>
    <w:pPr>
      <w:keepLines w:val="0"/>
      <w:spacing w:before="0" w:after="0"/>
      <w:ind w:left="720"/>
    </w:pPr>
    <w:rPr>
      <w:sz w:val="24"/>
      <w:szCs w:val="24"/>
    </w:rPr>
  </w:style>
  <w:style w:type="paragraph" w:customStyle="1" w:styleId="StyleDocumentTitle28ptLeft222cm">
    <w:name w:val="Style Document Title + 28 pt Left:  2.22 cm"/>
    <w:basedOn w:val="DocumentTitle"/>
    <w:uiPriority w:val="99"/>
    <w:semiHidden/>
    <w:rsid w:val="00352DBA"/>
    <w:pPr>
      <w:ind w:left="1260"/>
    </w:pPr>
    <w:rPr>
      <w:sz w:val="72"/>
      <w:szCs w:val="72"/>
    </w:rPr>
  </w:style>
  <w:style w:type="paragraph" w:customStyle="1" w:styleId="StyleDocumentTitle20pt">
    <w:name w:val="Style Document Title + 20 pt"/>
    <w:basedOn w:val="DocumentTitle"/>
    <w:uiPriority w:val="99"/>
    <w:semiHidden/>
    <w:rsid w:val="00352DBA"/>
    <w:rPr>
      <w:sz w:val="44"/>
      <w:szCs w:val="44"/>
    </w:rPr>
  </w:style>
  <w:style w:type="paragraph" w:customStyle="1" w:styleId="StyleDateRevisedDate12pt">
    <w:name w:val="Style Date/Revised Date + 12 pt"/>
    <w:basedOn w:val="Normal"/>
    <w:uiPriority w:val="99"/>
    <w:semiHidden/>
    <w:rsid w:val="00352DBA"/>
    <w:pPr>
      <w:keepLines w:val="0"/>
      <w:adjustRightInd w:val="0"/>
      <w:snapToGrid w:val="0"/>
      <w:spacing w:before="0" w:after="0"/>
      <w:ind w:left="1620"/>
      <w:jc w:val="right"/>
    </w:pPr>
    <w:rPr>
      <w:rFonts w:ascii="Frutiger 45 Light" w:hAnsi="Frutiger 45 Light" w:cs="Frutiger 45 Light"/>
      <w:sz w:val="28"/>
      <w:szCs w:val="28"/>
    </w:rPr>
  </w:style>
  <w:style w:type="paragraph" w:customStyle="1" w:styleId="Answer">
    <w:name w:val="Answer"/>
    <w:basedOn w:val="Normal"/>
    <w:uiPriority w:val="99"/>
    <w:rsid w:val="00352DBA"/>
    <w:pPr>
      <w:keepLines w:val="0"/>
      <w:numPr>
        <w:numId w:val="45"/>
      </w:numPr>
      <w:spacing w:before="200" w:after="0" w:line="260" w:lineRule="atLeast"/>
    </w:pPr>
    <w:rPr>
      <w:rFonts w:ascii="Garamond" w:hAnsi="Garamond" w:cs="Garamond"/>
    </w:rPr>
  </w:style>
  <w:style w:type="paragraph" w:customStyle="1" w:styleId="Bullet1">
    <w:name w:val="Bullet_1"/>
    <w:basedOn w:val="Normal"/>
    <w:link w:val="Bullet1Char"/>
    <w:uiPriority w:val="99"/>
    <w:rsid w:val="00352DBA"/>
    <w:pPr>
      <w:keepLines w:val="0"/>
      <w:numPr>
        <w:numId w:val="46"/>
      </w:numPr>
      <w:spacing w:after="0" w:line="280" w:lineRule="atLeast"/>
    </w:pPr>
    <w:rPr>
      <w:rFonts w:ascii="Garamond" w:hAnsi="Garamond" w:cs="Garamond"/>
      <w:spacing w:val="-5"/>
      <w:kern w:val="18"/>
    </w:rPr>
  </w:style>
  <w:style w:type="character" w:customStyle="1" w:styleId="Bullet1Char">
    <w:name w:val="Bullet_1 Char"/>
    <w:link w:val="Bullet1"/>
    <w:uiPriority w:val="99"/>
    <w:locked/>
    <w:rsid w:val="00352DBA"/>
    <w:rPr>
      <w:rFonts w:ascii="Garamond" w:hAnsi="Garamond" w:cs="Garamond"/>
      <w:spacing w:val="-5"/>
      <w:kern w:val="18"/>
      <w:sz w:val="22"/>
      <w:szCs w:val="22"/>
    </w:rPr>
  </w:style>
  <w:style w:type="character" w:customStyle="1" w:styleId="BulletListChar">
    <w:name w:val="Bullet List Char"/>
    <w:link w:val="BulletList"/>
    <w:uiPriority w:val="99"/>
    <w:locked/>
    <w:rsid w:val="00352DBA"/>
    <w:rPr>
      <w:rFonts w:ascii="Garamond" w:hAnsi="Garamond" w:cs="Garamond"/>
      <w:sz w:val="22"/>
      <w:szCs w:val="22"/>
    </w:rPr>
  </w:style>
  <w:style w:type="paragraph" w:customStyle="1" w:styleId="Bullet01">
    <w:name w:val="Bullet 01"/>
    <w:basedOn w:val="Normal"/>
    <w:uiPriority w:val="99"/>
    <w:rsid w:val="00352DBA"/>
    <w:pPr>
      <w:keepLines w:val="0"/>
      <w:numPr>
        <w:ilvl w:val="1"/>
        <w:numId w:val="47"/>
      </w:numPr>
      <w:spacing w:before="0" w:after="0"/>
      <w:outlineLvl w:val="0"/>
    </w:pPr>
    <w:rPr>
      <w:sz w:val="20"/>
      <w:szCs w:val="20"/>
    </w:rPr>
  </w:style>
  <w:style w:type="paragraph" w:customStyle="1" w:styleId="Bullet02">
    <w:name w:val="Bullet 02"/>
    <w:basedOn w:val="Bullet01"/>
    <w:uiPriority w:val="99"/>
    <w:rsid w:val="00352DBA"/>
    <w:pPr>
      <w:numPr>
        <w:ilvl w:val="0"/>
      </w:numPr>
    </w:pPr>
  </w:style>
  <w:style w:type="character" w:customStyle="1" w:styleId="BulletListWideChar">
    <w:name w:val="Bullet List Wide Char"/>
    <w:link w:val="BulletListWide"/>
    <w:uiPriority w:val="99"/>
    <w:locked/>
    <w:rsid w:val="00352DBA"/>
    <w:rPr>
      <w:rFonts w:ascii="Garamond" w:hAnsi="Garamond" w:cs="Garamond"/>
      <w:sz w:val="22"/>
      <w:szCs w:val="22"/>
    </w:rPr>
  </w:style>
  <w:style w:type="paragraph" w:customStyle="1" w:styleId="Heading2Spacer">
    <w:name w:val="Heading 2 Spacer"/>
    <w:basedOn w:val="Normal"/>
    <w:next w:val="Heading2"/>
    <w:uiPriority w:val="99"/>
    <w:rsid w:val="00352DBA"/>
    <w:pPr>
      <w:keepLines w:val="0"/>
      <w:spacing w:before="340" w:after="0" w:line="260" w:lineRule="atLeast"/>
    </w:pPr>
    <w:rPr>
      <w:rFonts w:ascii="Garamond" w:hAnsi="Garamond" w:cs="Garamond"/>
    </w:rPr>
  </w:style>
  <w:style w:type="character" w:customStyle="1" w:styleId="TableTextBulletChar">
    <w:name w:val="Table Text Bullet Char"/>
    <w:uiPriority w:val="99"/>
    <w:rsid w:val="00352DBA"/>
    <w:rPr>
      <w:rFonts w:ascii="Garamond" w:hAnsi="Garamond" w:cs="Garamond"/>
      <w:sz w:val="22"/>
      <w:szCs w:val="22"/>
      <w:lang w:val="en-US" w:eastAsia="en-US"/>
    </w:rPr>
  </w:style>
  <w:style w:type="paragraph" w:customStyle="1" w:styleId="BulletList2">
    <w:name w:val="BulletList2"/>
    <w:basedOn w:val="BulletList"/>
    <w:uiPriority w:val="99"/>
    <w:rsid w:val="00352DBA"/>
    <w:pPr>
      <w:numPr>
        <w:numId w:val="48"/>
      </w:numPr>
      <w:tabs>
        <w:tab w:val="num" w:pos="2520"/>
      </w:tabs>
      <w:ind w:left="2520" w:firstLine="0"/>
    </w:pPr>
  </w:style>
  <w:style w:type="paragraph" w:customStyle="1" w:styleId="Heading">
    <w:name w:val="Heading"/>
    <w:basedOn w:val="Normal"/>
    <w:next w:val="Normal"/>
    <w:uiPriority w:val="99"/>
    <w:rsid w:val="00352DBA"/>
    <w:pPr>
      <w:keepNext/>
      <w:keepLines w:val="0"/>
      <w:suppressAutoHyphens/>
      <w:spacing w:before="240" w:line="260" w:lineRule="atLeast"/>
      <w:ind w:left="1800"/>
    </w:pPr>
    <w:rPr>
      <w:sz w:val="28"/>
      <w:szCs w:val="28"/>
      <w:lang w:eastAsia="ar-SA"/>
    </w:rPr>
  </w:style>
  <w:style w:type="character" w:styleId="HTMLCode">
    <w:name w:val="HTML Code"/>
    <w:uiPriority w:val="99"/>
    <w:rsid w:val="00352DBA"/>
    <w:rPr>
      <w:rFonts w:ascii="Bitstream Vera Sans Mono" w:hAnsi="Bitstream Vera Sans Mono" w:cs="Bitstream Vera Sans Mono"/>
      <w:sz w:val="20"/>
      <w:szCs w:val="20"/>
    </w:rPr>
  </w:style>
  <w:style w:type="paragraph" w:styleId="HTMLPreformatted">
    <w:name w:val="HTML Preformatted"/>
    <w:basedOn w:val="Normal"/>
    <w:link w:val="HTMLPreformattedChar"/>
    <w:uiPriority w:val="99"/>
    <w:rsid w:val="00352DBA"/>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lang w:val="pt-BR" w:eastAsia="pt-BR"/>
    </w:rPr>
  </w:style>
  <w:style w:type="character" w:customStyle="1" w:styleId="HTMLPreformattedChar">
    <w:name w:val="HTML Preformatted Char"/>
    <w:link w:val="HTMLPreformatted"/>
    <w:uiPriority w:val="99"/>
    <w:semiHidden/>
    <w:locked/>
    <w:rsid w:val="00352DBA"/>
    <w:rPr>
      <w:rFonts w:ascii="Courier New" w:hAnsi="Courier New" w:cs="Courier New"/>
      <w:sz w:val="20"/>
      <w:szCs w:val="20"/>
    </w:rPr>
  </w:style>
  <w:style w:type="paragraph" w:customStyle="1" w:styleId="Bulleted1">
    <w:name w:val="Bulleted (1)"/>
    <w:basedOn w:val="Normal"/>
    <w:uiPriority w:val="99"/>
    <w:rsid w:val="00352DBA"/>
    <w:pPr>
      <w:keepLines w:val="0"/>
      <w:numPr>
        <w:numId w:val="49"/>
      </w:numPr>
      <w:spacing w:before="0" w:after="0"/>
    </w:pPr>
    <w:rPr>
      <w:sz w:val="20"/>
      <w:szCs w:val="20"/>
    </w:rPr>
  </w:style>
  <w:style w:type="paragraph" w:customStyle="1" w:styleId="Notetext0">
    <w:name w:val="Notetext"/>
    <w:basedOn w:val="NoteText"/>
    <w:uiPriority w:val="99"/>
    <w:rsid w:val="00352DBA"/>
    <w:rPr>
      <w:b w:val="0"/>
      <w:bCs w:val="0"/>
    </w:rPr>
  </w:style>
  <w:style w:type="character" w:customStyle="1" w:styleId="CharChar24">
    <w:name w:val="Char Char24"/>
    <w:uiPriority w:val="99"/>
    <w:locked/>
    <w:rsid w:val="00793BA6"/>
    <w:rPr>
      <w:rFonts w:ascii="Cambria" w:hAnsi="Cambria" w:cs="Cambria"/>
      <w:b/>
      <w:bCs/>
      <w:kern w:val="32"/>
      <w:sz w:val="32"/>
      <w:szCs w:val="32"/>
    </w:rPr>
  </w:style>
  <w:style w:type="character" w:customStyle="1" w:styleId="CharChar14">
    <w:name w:val="Char Char14"/>
    <w:uiPriority w:val="99"/>
    <w:locked/>
    <w:rsid w:val="00793BA6"/>
    <w:rPr>
      <w:rFonts w:ascii="Cambria" w:hAnsi="Cambria" w:cs="Cambria"/>
      <w:b/>
      <w:bCs/>
      <w:kern w:val="28"/>
      <w:sz w:val="32"/>
      <w:szCs w:val="32"/>
    </w:rPr>
  </w:style>
  <w:style w:type="character" w:customStyle="1" w:styleId="CharChar1">
    <w:name w:val="Char Char1"/>
    <w:uiPriority w:val="99"/>
    <w:locked/>
    <w:rsid w:val="00793BA6"/>
    <w:rPr>
      <w:rFonts w:ascii="Cambria" w:hAnsi="Cambria" w:cs="Cambria"/>
      <w:sz w:val="24"/>
      <w:szCs w:val="24"/>
    </w:rPr>
  </w:style>
  <w:style w:type="paragraph" w:styleId="ListNumber2">
    <w:name w:val="List Number 2"/>
    <w:basedOn w:val="ListNumber"/>
    <w:uiPriority w:val="99"/>
    <w:rsid w:val="00D41434"/>
    <w:pPr>
      <w:tabs>
        <w:tab w:val="clear" w:pos="1440"/>
        <w:tab w:val="num" w:pos="1714"/>
      </w:tabs>
      <w:ind w:left="1714"/>
    </w:pPr>
    <w:rPr>
      <w:rFonts w:ascii="Arial" w:hAnsi="Arial" w:cs="Arial"/>
      <w:sz w:val="20"/>
      <w:szCs w:val="20"/>
    </w:rPr>
  </w:style>
  <w:style w:type="paragraph" w:customStyle="1" w:styleId="Note">
    <w:name w:val="Note"/>
    <w:basedOn w:val="Normal"/>
    <w:uiPriority w:val="99"/>
    <w:rsid w:val="00492181"/>
    <w:pPr>
      <w:ind w:left="1901" w:hanging="821"/>
    </w:pPr>
    <w:rPr>
      <w:i/>
      <w:color w:val="000000"/>
      <w:sz w:val="20"/>
    </w:rPr>
  </w:style>
  <w:style w:type="character" w:customStyle="1" w:styleId="Char11">
    <w:name w:val="Char11"/>
    <w:uiPriority w:val="99"/>
    <w:semiHidden/>
    <w:locked/>
    <w:rsid w:val="00492181"/>
    <w:rPr>
      <w:rFonts w:ascii="Arial" w:eastAsia="MS Mincho" w:hAnsi="Arial" w:cs="Arial"/>
      <w:sz w:val="24"/>
      <w:szCs w:val="24"/>
      <w:lang w:val="en-US" w:eastAsia="ja-JP" w:bidi="ar-SA"/>
    </w:rPr>
  </w:style>
  <w:style w:type="paragraph" w:customStyle="1" w:styleId="Table-Footnote1">
    <w:name w:val="Table-Footnote1"/>
    <w:uiPriority w:val="99"/>
    <w:rsid w:val="0082730C"/>
    <w:pPr>
      <w:spacing w:after="140"/>
    </w:pPr>
    <w:rPr>
      <w:rFonts w:ascii="Helvetica" w:hAnsi="Helvetica"/>
      <w:i/>
      <w:sz w:val="18"/>
    </w:rPr>
  </w:style>
  <w:style w:type="paragraph" w:customStyle="1" w:styleId="PCINormal">
    <w:name w:val="PCI Normal"/>
    <w:basedOn w:val="Normal"/>
    <w:autoRedefine/>
    <w:uiPriority w:val="99"/>
    <w:rsid w:val="0082730C"/>
    <w:pPr>
      <w:spacing w:before="0"/>
    </w:pPr>
    <w:rPr>
      <w:rFonts w:cs="Times New Roman"/>
      <w:sz w:val="20"/>
      <w:szCs w:val="20"/>
    </w:rPr>
  </w:style>
  <w:style w:type="paragraph" w:styleId="Revision">
    <w:name w:val="Revision"/>
    <w:hidden/>
    <w:uiPriority w:val="99"/>
    <w:semiHidden/>
    <w:rsid w:val="004460B5"/>
    <w:rPr>
      <w:rFonts w:ascii="Arial" w:hAnsi="Arial" w:cs="Arial"/>
      <w:sz w:val="22"/>
      <w:szCs w:val="22"/>
    </w:rPr>
  </w:style>
  <w:style w:type="paragraph" w:customStyle="1" w:styleId="Glossaryentry">
    <w:name w:val="Glossary entry"/>
    <w:basedOn w:val="Heading4"/>
    <w:rsid w:val="004D6D73"/>
    <w:pPr>
      <w:keepNext w:val="0"/>
      <w:numPr>
        <w:ilvl w:val="3"/>
      </w:numPr>
      <w:tabs>
        <w:tab w:val="num" w:pos="864"/>
      </w:tabs>
      <w:spacing w:before="40" w:after="40"/>
      <w:ind w:left="864" w:hanging="144"/>
    </w:pPr>
    <w:rPr>
      <w:rFonts w:cs="Times New Roman"/>
      <w:b/>
      <w:iCs/>
      <w:color w:val="000080"/>
    </w:rPr>
  </w:style>
  <w:style w:type="paragraph" w:customStyle="1" w:styleId="Glossarytext">
    <w:name w:val="Glossary text"/>
    <w:basedOn w:val="hdglossary"/>
    <w:rsid w:val="004D6D73"/>
    <w:pPr>
      <w:keepNext w:val="0"/>
      <w:keepLines/>
      <w:widowControl w:val="0"/>
      <w:autoSpaceDE/>
      <w:autoSpaceDN/>
      <w:adjustRightInd/>
      <w:spacing w:before="60" w:after="60"/>
    </w:pPr>
    <w:rPr>
      <w:b w:val="0"/>
      <w:color w:val="000000"/>
      <w:sz w:val="20"/>
      <w:szCs w:val="20"/>
      <w:lang w:val="en-US" w:eastAsia="en-US"/>
    </w:rPr>
  </w:style>
  <w:style w:type="paragraph" w:customStyle="1" w:styleId="Tabletext1">
    <w:name w:val="Table text"/>
    <w:basedOn w:val="Normal"/>
    <w:rsid w:val="00977878"/>
    <w:pPr>
      <w:keepLines w:val="0"/>
      <w:spacing w:before="60" w:after="60" w:line="276" w:lineRule="auto"/>
    </w:pPr>
    <w:rPr>
      <w:rFonts w:cs="Times New Roman"/>
      <w:color w:val="000000"/>
      <w:sz w:val="20"/>
      <w:szCs w:val="20"/>
    </w:rPr>
  </w:style>
  <w:style w:type="paragraph" w:customStyle="1" w:styleId="Guidance">
    <w:name w:val="Guidance"/>
    <w:link w:val="GuidanceChar"/>
    <w:uiPriority w:val="99"/>
    <w:rsid w:val="004206CC"/>
    <w:pPr>
      <w:keepNext/>
      <w:keepLines/>
      <w:shd w:val="clear" w:color="auto" w:fill="E6E6E6"/>
      <w:spacing w:before="60" w:after="120"/>
      <w:ind w:left="1325" w:hanging="331"/>
    </w:pPr>
    <w:rPr>
      <w:rFonts w:ascii="Arial" w:hAnsi="Arial"/>
      <w:i/>
    </w:rPr>
  </w:style>
  <w:style w:type="character" w:customStyle="1" w:styleId="GuidanceChar">
    <w:name w:val="Guidance Char"/>
    <w:link w:val="Guidance"/>
    <w:uiPriority w:val="99"/>
    <w:locked/>
    <w:rsid w:val="004206CC"/>
    <w:rPr>
      <w:rFonts w:ascii="Arial" w:hAnsi="Arial"/>
      <w:i/>
      <w:shd w:val="clear" w:color="auto" w:fill="E6E6E6"/>
    </w:rPr>
  </w:style>
  <w:style w:type="paragraph" w:customStyle="1" w:styleId="Normallevel2bullet">
    <w:name w:val="Normal level 2 bullet"/>
    <w:basedOn w:val="Normal"/>
    <w:rsid w:val="00960552"/>
    <w:pPr>
      <w:numPr>
        <w:numId w:val="69"/>
      </w:numPr>
    </w:pPr>
  </w:style>
  <w:style w:type="paragraph" w:styleId="NormalWeb">
    <w:name w:val="Normal (Web)"/>
    <w:basedOn w:val="Normal"/>
    <w:uiPriority w:val="99"/>
    <w:unhideWhenUsed/>
    <w:rsid w:val="004C3E1D"/>
    <w:pPr>
      <w:keepLines w:val="0"/>
      <w:spacing w:before="100" w:beforeAutospacing="1" w:after="100" w:after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alloon Text" w:uiPriority="99"/>
  </w:latentStyles>
  <w:style w:type="paragraph" w:default="1" w:styleId="Normal">
    <w:name w:val="Normal"/>
    <w:qFormat/>
    <w:rsid w:val="005030C8"/>
    <w:pPr>
      <w:keepLines/>
      <w:spacing w:before="120" w:after="120"/>
    </w:pPr>
    <w:rPr>
      <w:rFonts w:ascii="Arial" w:hAnsi="Arial" w:cs="Arial"/>
      <w:sz w:val="22"/>
      <w:szCs w:val="22"/>
    </w:rPr>
  </w:style>
  <w:style w:type="paragraph" w:styleId="Heading1">
    <w:name w:val="heading 1"/>
    <w:basedOn w:val="Normal"/>
    <w:next w:val="BodyText"/>
    <w:link w:val="Heading1Char"/>
    <w:uiPriority w:val="99"/>
    <w:qFormat/>
    <w:rsid w:val="00352DBA"/>
    <w:pPr>
      <w:keepLines w:val="0"/>
      <w:pageBreakBefore/>
      <w:spacing w:before="0" w:after="200"/>
      <w:outlineLvl w:val="0"/>
    </w:pPr>
    <w:rPr>
      <w:b/>
      <w:bCs/>
      <w:sz w:val="32"/>
      <w:szCs w:val="32"/>
    </w:rPr>
  </w:style>
  <w:style w:type="paragraph" w:styleId="Heading2">
    <w:name w:val="heading 2"/>
    <w:basedOn w:val="Normal"/>
    <w:next w:val="BodyText"/>
    <w:link w:val="Heading2Char"/>
    <w:uiPriority w:val="99"/>
    <w:qFormat/>
    <w:rsid w:val="009B0059"/>
    <w:pPr>
      <w:keepLines w:val="0"/>
      <w:spacing w:after="240"/>
      <w:outlineLvl w:val="1"/>
    </w:pPr>
    <w:rPr>
      <w:b/>
      <w:bCs/>
      <w:noProof/>
      <w:sz w:val="28"/>
      <w:szCs w:val="28"/>
    </w:rPr>
  </w:style>
  <w:style w:type="paragraph" w:styleId="Heading3">
    <w:name w:val="heading 3"/>
    <w:basedOn w:val="Normal"/>
    <w:next w:val="Normal"/>
    <w:link w:val="Heading3Char1"/>
    <w:uiPriority w:val="99"/>
    <w:qFormat/>
    <w:rsid w:val="005030C8"/>
    <w:pPr>
      <w:keepNext/>
      <w:spacing w:after="240"/>
      <w:outlineLvl w:val="2"/>
    </w:pPr>
    <w:rPr>
      <w:b/>
      <w:bCs/>
      <w:i/>
      <w:sz w:val="24"/>
      <w:szCs w:val="24"/>
    </w:rPr>
  </w:style>
  <w:style w:type="paragraph" w:styleId="Heading4">
    <w:name w:val="heading 4"/>
    <w:basedOn w:val="Normal"/>
    <w:next w:val="Normal"/>
    <w:link w:val="Heading4Char"/>
    <w:uiPriority w:val="99"/>
    <w:qFormat/>
    <w:rsid w:val="00352DBA"/>
    <w:pPr>
      <w:keepNext/>
      <w:outlineLvl w:val="3"/>
    </w:pPr>
  </w:style>
  <w:style w:type="paragraph" w:styleId="Heading5">
    <w:name w:val="heading 5"/>
    <w:basedOn w:val="Normal"/>
    <w:next w:val="Normal"/>
    <w:link w:val="Heading5Char"/>
    <w:uiPriority w:val="99"/>
    <w:qFormat/>
    <w:rsid w:val="00352DBA"/>
    <w:pPr>
      <w:keepNext/>
      <w:outlineLvl w:val="4"/>
    </w:pPr>
    <w:rPr>
      <w:b/>
      <w:bCs/>
    </w:rPr>
  </w:style>
  <w:style w:type="paragraph" w:styleId="Heading6">
    <w:name w:val="heading 6"/>
    <w:basedOn w:val="Normal"/>
    <w:next w:val="Normal"/>
    <w:link w:val="Heading6Char"/>
    <w:uiPriority w:val="99"/>
    <w:qFormat/>
    <w:rsid w:val="00352DBA"/>
    <w:pPr>
      <w:keepNext/>
      <w:jc w:val="center"/>
      <w:outlineLvl w:val="5"/>
    </w:pPr>
    <w:rPr>
      <w:b/>
      <w:bCs/>
      <w:u w:val="single"/>
    </w:rPr>
  </w:style>
  <w:style w:type="paragraph" w:styleId="Heading7">
    <w:name w:val="heading 7"/>
    <w:basedOn w:val="Normal"/>
    <w:next w:val="Normal"/>
    <w:link w:val="Heading7Char"/>
    <w:uiPriority w:val="99"/>
    <w:qFormat/>
    <w:rsid w:val="00352DBA"/>
    <w:pPr>
      <w:keepNext/>
      <w:jc w:val="center"/>
      <w:outlineLvl w:val="6"/>
    </w:pPr>
    <w:rPr>
      <w:u w:val="single"/>
    </w:rPr>
  </w:style>
  <w:style w:type="paragraph" w:styleId="Heading8">
    <w:name w:val="heading 8"/>
    <w:basedOn w:val="Normal"/>
    <w:next w:val="Normal"/>
    <w:link w:val="Heading8Char"/>
    <w:uiPriority w:val="99"/>
    <w:qFormat/>
    <w:rsid w:val="00352DBA"/>
    <w:pPr>
      <w:keepNext/>
      <w:spacing w:before="0" w:after="0"/>
      <w:jc w:val="center"/>
      <w:outlineLvl w:val="7"/>
    </w:pPr>
    <w:rPr>
      <w:b/>
      <w:bCs/>
      <w:sz w:val="24"/>
      <w:szCs w:val="24"/>
    </w:rPr>
  </w:style>
  <w:style w:type="paragraph" w:styleId="Heading9">
    <w:name w:val="heading 9"/>
    <w:basedOn w:val="Normal"/>
    <w:next w:val="Normal"/>
    <w:link w:val="Heading9Char1"/>
    <w:uiPriority w:val="99"/>
    <w:qFormat/>
    <w:rsid w:val="00352DBA"/>
    <w:pPr>
      <w:keepNext/>
      <w:jc w:val="center"/>
      <w:outlineLvl w:val="8"/>
    </w:pPr>
    <w:rPr>
      <w:small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52DBA"/>
    <w:rPr>
      <w:rFonts w:ascii="Tahoma" w:hAnsi="Tahoma" w:cs="Tahoma"/>
      <w:sz w:val="16"/>
      <w:szCs w:val="16"/>
    </w:rPr>
  </w:style>
  <w:style w:type="character" w:customStyle="1" w:styleId="BalloonTextChar">
    <w:name w:val="Balloon Text Char"/>
    <w:basedOn w:val="DefaultParagraphFont"/>
    <w:uiPriority w:val="99"/>
    <w:semiHidden/>
    <w:rsid w:val="00E10894"/>
    <w:rPr>
      <w:rFonts w:ascii="Lucida Grande" w:hAnsi="Lucida Grande"/>
      <w:sz w:val="18"/>
      <w:szCs w:val="18"/>
    </w:rPr>
  </w:style>
  <w:style w:type="character" w:customStyle="1" w:styleId="Heading1Char">
    <w:name w:val="Heading 1 Char"/>
    <w:link w:val="Heading1"/>
    <w:uiPriority w:val="99"/>
    <w:locked/>
    <w:rsid w:val="00793BA6"/>
    <w:rPr>
      <w:rFonts w:ascii="Cambria" w:hAnsi="Cambria" w:cs="Cambria"/>
      <w:b/>
      <w:bCs/>
      <w:kern w:val="32"/>
      <w:sz w:val="32"/>
      <w:szCs w:val="32"/>
    </w:rPr>
  </w:style>
  <w:style w:type="character" w:customStyle="1" w:styleId="Heading2Char">
    <w:name w:val="Heading 2 Char"/>
    <w:link w:val="Heading2"/>
    <w:uiPriority w:val="99"/>
    <w:locked/>
    <w:rsid w:val="00352DBA"/>
    <w:rPr>
      <w:rFonts w:ascii="Cambria" w:hAnsi="Cambria" w:cs="Cambria"/>
      <w:b/>
      <w:bCs/>
      <w:kern w:val="32"/>
      <w:sz w:val="32"/>
      <w:szCs w:val="32"/>
    </w:rPr>
  </w:style>
  <w:style w:type="character" w:customStyle="1" w:styleId="Heading3Char">
    <w:name w:val="Heading 3 Char"/>
    <w:uiPriority w:val="99"/>
    <w:semiHidden/>
    <w:locked/>
    <w:rsid w:val="00793BA6"/>
    <w:rPr>
      <w:rFonts w:ascii="Cambria" w:hAnsi="Cambria" w:cs="Cambria"/>
      <w:b/>
      <w:bCs/>
      <w:sz w:val="26"/>
      <w:szCs w:val="26"/>
    </w:rPr>
  </w:style>
  <w:style w:type="character" w:customStyle="1" w:styleId="Heading4Char">
    <w:name w:val="Heading 4 Char"/>
    <w:link w:val="Heading4"/>
    <w:uiPriority w:val="99"/>
    <w:locked/>
    <w:rsid w:val="00352DBA"/>
    <w:rPr>
      <w:rFonts w:ascii="Cambria" w:hAnsi="Cambria" w:cs="Cambria"/>
      <w:b/>
      <w:bCs/>
      <w:sz w:val="26"/>
      <w:szCs w:val="26"/>
    </w:rPr>
  </w:style>
  <w:style w:type="character" w:customStyle="1" w:styleId="Heading5Char">
    <w:name w:val="Heading 5 Char"/>
    <w:link w:val="Heading5"/>
    <w:uiPriority w:val="99"/>
    <w:semiHidden/>
    <w:locked/>
    <w:rsid w:val="00352DBA"/>
    <w:rPr>
      <w:rFonts w:ascii="Calibri" w:hAnsi="Calibri" w:cs="Calibri"/>
      <w:b/>
      <w:bCs/>
      <w:sz w:val="28"/>
      <w:szCs w:val="28"/>
    </w:rPr>
  </w:style>
  <w:style w:type="character" w:customStyle="1" w:styleId="Heading6Char">
    <w:name w:val="Heading 6 Char"/>
    <w:link w:val="Heading6"/>
    <w:uiPriority w:val="99"/>
    <w:semiHidden/>
    <w:locked/>
    <w:rsid w:val="00352DBA"/>
    <w:rPr>
      <w:rFonts w:ascii="Calibri" w:hAnsi="Calibri" w:cs="Calibri"/>
      <w:b/>
      <w:bCs/>
      <w:i/>
      <w:iCs/>
      <w:sz w:val="26"/>
      <w:szCs w:val="26"/>
    </w:rPr>
  </w:style>
  <w:style w:type="character" w:customStyle="1" w:styleId="Heading7Char">
    <w:name w:val="Heading 7 Char"/>
    <w:link w:val="Heading7"/>
    <w:uiPriority w:val="99"/>
    <w:semiHidden/>
    <w:locked/>
    <w:rsid w:val="00352DBA"/>
    <w:rPr>
      <w:rFonts w:ascii="Calibri" w:hAnsi="Calibri" w:cs="Calibri"/>
      <w:b/>
      <w:bCs/>
    </w:rPr>
  </w:style>
  <w:style w:type="character" w:customStyle="1" w:styleId="Heading8Char">
    <w:name w:val="Heading 8 Char"/>
    <w:link w:val="Heading8"/>
    <w:uiPriority w:val="99"/>
    <w:semiHidden/>
    <w:locked/>
    <w:rsid w:val="00352DBA"/>
    <w:rPr>
      <w:rFonts w:ascii="Calibri" w:hAnsi="Calibri" w:cs="Calibri"/>
      <w:sz w:val="24"/>
      <w:szCs w:val="24"/>
    </w:rPr>
  </w:style>
  <w:style w:type="character" w:customStyle="1" w:styleId="Heading9Char">
    <w:name w:val="Heading 9 Char"/>
    <w:uiPriority w:val="99"/>
    <w:semiHidden/>
    <w:locked/>
    <w:rsid w:val="00352DBA"/>
    <w:rPr>
      <w:rFonts w:ascii="Cambria" w:hAnsi="Cambria" w:cs="Cambria"/>
    </w:rPr>
  </w:style>
  <w:style w:type="paragraph" w:styleId="BodyText">
    <w:name w:val="Body Text"/>
    <w:aliases w:val="Heading 1 Char1"/>
    <w:basedOn w:val="Normal"/>
    <w:link w:val="BodyTextChar1"/>
    <w:uiPriority w:val="99"/>
    <w:rsid w:val="00352DBA"/>
    <w:rPr>
      <w:sz w:val="20"/>
      <w:szCs w:val="20"/>
    </w:rPr>
  </w:style>
  <w:style w:type="character" w:customStyle="1" w:styleId="BodyTextChar">
    <w:name w:val="Body Text Char"/>
    <w:aliases w:val="Heading 1 Char1 Char"/>
    <w:uiPriority w:val="99"/>
    <w:semiHidden/>
    <w:locked/>
    <w:rsid w:val="00793BA6"/>
    <w:rPr>
      <w:rFonts w:ascii="Arial" w:hAnsi="Arial" w:cs="Arial"/>
    </w:rPr>
  </w:style>
  <w:style w:type="character" w:customStyle="1" w:styleId="Heading3Char1">
    <w:name w:val="Heading 3 Char1"/>
    <w:link w:val="Heading3"/>
    <w:uiPriority w:val="99"/>
    <w:semiHidden/>
    <w:locked/>
    <w:rsid w:val="00352DBA"/>
    <w:rPr>
      <w:rFonts w:ascii="Cambria" w:hAnsi="Cambria" w:cs="Cambria"/>
      <w:b/>
      <w:bCs/>
      <w:i/>
      <w:iCs/>
      <w:sz w:val="28"/>
      <w:szCs w:val="28"/>
    </w:rPr>
  </w:style>
  <w:style w:type="character" w:customStyle="1" w:styleId="Heading9Char1">
    <w:name w:val="Heading 9 Char1"/>
    <w:link w:val="Heading9"/>
    <w:uiPriority w:val="99"/>
    <w:semiHidden/>
    <w:locked/>
    <w:rsid w:val="00352DBA"/>
    <w:rPr>
      <w:rFonts w:ascii="Calibri" w:hAnsi="Calibri" w:cs="Calibri"/>
      <w:i/>
      <w:iCs/>
      <w:sz w:val="24"/>
      <w:szCs w:val="24"/>
    </w:rPr>
  </w:style>
  <w:style w:type="character" w:customStyle="1" w:styleId="BodyTextChar1">
    <w:name w:val="Body Text Char1"/>
    <w:aliases w:val="Heading 1 Char1 Char1"/>
    <w:link w:val="BodyText"/>
    <w:uiPriority w:val="99"/>
    <w:semiHidden/>
    <w:locked/>
    <w:rsid w:val="00352DBA"/>
    <w:rPr>
      <w:rFonts w:ascii="Arial" w:hAnsi="Arial" w:cs="Arial"/>
    </w:rPr>
  </w:style>
  <w:style w:type="paragraph" w:styleId="Title">
    <w:name w:val="Title"/>
    <w:basedOn w:val="Normal"/>
    <w:link w:val="TitleChar"/>
    <w:qFormat/>
    <w:rsid w:val="00352DBA"/>
    <w:pPr>
      <w:jc w:val="center"/>
    </w:pPr>
    <w:rPr>
      <w:b/>
      <w:bCs/>
      <w:u w:val="single"/>
    </w:rPr>
  </w:style>
  <w:style w:type="character" w:customStyle="1" w:styleId="TitleChar">
    <w:name w:val="Title Char"/>
    <w:link w:val="Title"/>
    <w:locked/>
    <w:rsid w:val="00352DBA"/>
    <w:rPr>
      <w:rFonts w:ascii="Cambria" w:hAnsi="Cambria" w:cs="Cambria"/>
      <w:b/>
      <w:bCs/>
      <w:kern w:val="28"/>
      <w:sz w:val="32"/>
      <w:szCs w:val="32"/>
    </w:rPr>
  </w:style>
  <w:style w:type="character" w:styleId="PageNumber">
    <w:name w:val="page number"/>
    <w:uiPriority w:val="99"/>
    <w:rsid w:val="00352DBA"/>
    <w:rPr>
      <w:rFonts w:cs="Times New Roman"/>
    </w:rPr>
  </w:style>
  <w:style w:type="paragraph" w:styleId="Footer">
    <w:name w:val="footer"/>
    <w:basedOn w:val="Normal"/>
    <w:link w:val="FooterChar"/>
    <w:uiPriority w:val="99"/>
    <w:rsid w:val="00352DBA"/>
    <w:pPr>
      <w:tabs>
        <w:tab w:val="center" w:pos="4320"/>
        <w:tab w:val="right" w:pos="8640"/>
      </w:tabs>
    </w:pPr>
    <w:rPr>
      <w:sz w:val="16"/>
      <w:szCs w:val="16"/>
    </w:rPr>
  </w:style>
  <w:style w:type="character" w:customStyle="1" w:styleId="FooterChar">
    <w:name w:val="Footer Char"/>
    <w:link w:val="Footer"/>
    <w:uiPriority w:val="99"/>
    <w:semiHidden/>
    <w:locked/>
    <w:rsid w:val="00352DBA"/>
    <w:rPr>
      <w:rFonts w:ascii="Arial" w:hAnsi="Arial" w:cs="Arial"/>
    </w:rPr>
  </w:style>
  <w:style w:type="paragraph" w:styleId="Header">
    <w:name w:val="header"/>
    <w:basedOn w:val="Normal"/>
    <w:link w:val="HeaderChar"/>
    <w:rsid w:val="00352DBA"/>
    <w:pPr>
      <w:tabs>
        <w:tab w:val="center" w:pos="4320"/>
        <w:tab w:val="right" w:pos="8640"/>
      </w:tabs>
    </w:pPr>
    <w:rPr>
      <w:sz w:val="36"/>
      <w:szCs w:val="36"/>
    </w:rPr>
  </w:style>
  <w:style w:type="character" w:customStyle="1" w:styleId="HeaderChar">
    <w:name w:val="Header Char"/>
    <w:link w:val="Header"/>
    <w:uiPriority w:val="99"/>
    <w:locked/>
    <w:rsid w:val="00352DBA"/>
    <w:rPr>
      <w:rFonts w:ascii="Arial" w:hAnsi="Arial" w:cs="Arial"/>
    </w:rPr>
  </w:style>
  <w:style w:type="paragraph" w:styleId="ListNumber">
    <w:name w:val="List Number"/>
    <w:basedOn w:val="Normal"/>
    <w:uiPriority w:val="99"/>
    <w:rsid w:val="00352DBA"/>
    <w:pPr>
      <w:tabs>
        <w:tab w:val="num" w:pos="1440"/>
      </w:tabs>
      <w:ind w:left="360" w:hanging="360"/>
    </w:pPr>
    <w:rPr>
      <w:rFonts w:ascii="Arial Narrow" w:hAnsi="Arial Narrow" w:cs="Arial Narrow"/>
    </w:rPr>
  </w:style>
  <w:style w:type="paragraph" w:styleId="BodyText2">
    <w:name w:val="Body Text 2"/>
    <w:basedOn w:val="Normal"/>
    <w:link w:val="BodyText2Char"/>
    <w:uiPriority w:val="99"/>
    <w:rsid w:val="00352DBA"/>
    <w:pPr>
      <w:keepNext/>
      <w:ind w:left="720" w:hanging="720"/>
    </w:pPr>
    <w:rPr>
      <w:b/>
      <w:bCs/>
      <w:sz w:val="28"/>
      <w:szCs w:val="28"/>
    </w:rPr>
  </w:style>
  <w:style w:type="character" w:customStyle="1" w:styleId="BodyText2Char">
    <w:name w:val="Body Text 2 Char"/>
    <w:link w:val="BodyText2"/>
    <w:uiPriority w:val="99"/>
    <w:semiHidden/>
    <w:locked/>
    <w:rsid w:val="00352DBA"/>
    <w:rPr>
      <w:rFonts w:ascii="Arial" w:hAnsi="Arial" w:cs="Arial"/>
    </w:rPr>
  </w:style>
  <w:style w:type="paragraph" w:styleId="BodyText3">
    <w:name w:val="Body Text 3"/>
    <w:basedOn w:val="Normal"/>
    <w:link w:val="BodyText3Char"/>
    <w:uiPriority w:val="99"/>
    <w:rsid w:val="00352DBA"/>
    <w:pPr>
      <w:autoSpaceDE w:val="0"/>
      <w:autoSpaceDN w:val="0"/>
      <w:adjustRightInd w:val="0"/>
      <w:spacing w:line="240" w:lineRule="exact"/>
    </w:pPr>
  </w:style>
  <w:style w:type="character" w:customStyle="1" w:styleId="BodyText3Char">
    <w:name w:val="Body Text 3 Char"/>
    <w:link w:val="BodyText3"/>
    <w:uiPriority w:val="99"/>
    <w:semiHidden/>
    <w:locked/>
    <w:rsid w:val="00352DBA"/>
    <w:rPr>
      <w:rFonts w:ascii="Arial" w:hAnsi="Arial" w:cs="Arial"/>
      <w:sz w:val="16"/>
      <w:szCs w:val="16"/>
    </w:rPr>
  </w:style>
  <w:style w:type="paragraph" w:customStyle="1" w:styleId="logo">
    <w:name w:val="logo"/>
    <w:uiPriority w:val="99"/>
    <w:rsid w:val="00352DBA"/>
    <w:pPr>
      <w:framePr w:hSpace="180" w:vSpace="180" w:wrap="auto" w:hAnchor="page" w:x="1076"/>
      <w:overflowPunct w:val="0"/>
      <w:autoSpaceDE w:val="0"/>
      <w:autoSpaceDN w:val="0"/>
      <w:adjustRightInd w:val="0"/>
      <w:textAlignment w:val="baseline"/>
    </w:pPr>
    <w:rPr>
      <w:rFonts w:ascii="Arial" w:hAnsi="Arial" w:cs="Arial"/>
      <w:noProof/>
    </w:rPr>
  </w:style>
  <w:style w:type="paragraph" w:styleId="BodyTextIndent2">
    <w:name w:val="Body Text Indent 2"/>
    <w:basedOn w:val="Normal"/>
    <w:link w:val="BodyTextIndent2Char"/>
    <w:uiPriority w:val="99"/>
    <w:rsid w:val="00352DBA"/>
    <w:pPr>
      <w:ind w:left="450" w:hanging="90"/>
    </w:pPr>
    <w:rPr>
      <w:sz w:val="16"/>
      <w:szCs w:val="16"/>
    </w:rPr>
  </w:style>
  <w:style w:type="character" w:customStyle="1" w:styleId="BodyTextIndent2Char">
    <w:name w:val="Body Text Indent 2 Char"/>
    <w:link w:val="BodyTextIndent2"/>
    <w:uiPriority w:val="99"/>
    <w:semiHidden/>
    <w:locked/>
    <w:rsid w:val="00352DBA"/>
    <w:rPr>
      <w:rFonts w:ascii="Arial" w:hAnsi="Arial" w:cs="Arial"/>
    </w:rPr>
  </w:style>
  <w:style w:type="paragraph" w:customStyle="1" w:styleId="TableText">
    <w:name w:val="Table Text"/>
    <w:basedOn w:val="Normal"/>
    <w:link w:val="TableTextChar"/>
    <w:uiPriority w:val="99"/>
    <w:rsid w:val="00352DBA"/>
    <w:pPr>
      <w:spacing w:before="80" w:after="80"/>
    </w:pPr>
  </w:style>
  <w:style w:type="paragraph" w:styleId="ListBullet2">
    <w:name w:val="List Bullet 2"/>
    <w:basedOn w:val="Normal"/>
    <w:autoRedefine/>
    <w:uiPriority w:val="99"/>
    <w:rsid w:val="00352DBA"/>
    <w:pPr>
      <w:numPr>
        <w:numId w:val="1"/>
      </w:numPr>
    </w:pPr>
  </w:style>
  <w:style w:type="paragraph" w:styleId="ListBullet">
    <w:name w:val="List Bullet"/>
    <w:basedOn w:val="Normal"/>
    <w:uiPriority w:val="99"/>
    <w:rsid w:val="00352DBA"/>
    <w:pPr>
      <w:keepLines w:val="0"/>
      <w:numPr>
        <w:numId w:val="3"/>
      </w:numPr>
      <w:spacing w:before="0" w:after="80"/>
    </w:pPr>
  </w:style>
  <w:style w:type="paragraph" w:customStyle="1" w:styleId="TableTitle">
    <w:name w:val="Table Title"/>
    <w:basedOn w:val="TableText"/>
    <w:uiPriority w:val="99"/>
    <w:rsid w:val="00352DBA"/>
    <w:pPr>
      <w:jc w:val="center"/>
    </w:pPr>
    <w:rPr>
      <w:b/>
      <w:bCs/>
      <w:color w:val="FFFFFF"/>
    </w:rPr>
  </w:style>
  <w:style w:type="paragraph" w:customStyle="1" w:styleId="PEDHeader">
    <w:name w:val="PED Header"/>
    <w:basedOn w:val="Normal"/>
    <w:uiPriority w:val="99"/>
    <w:rsid w:val="00352DBA"/>
    <w:pPr>
      <w:spacing w:before="0" w:after="0"/>
      <w:jc w:val="right"/>
    </w:pPr>
    <w:rPr>
      <w:b/>
      <w:bCs/>
      <w:sz w:val="16"/>
      <w:szCs w:val="16"/>
    </w:rPr>
  </w:style>
  <w:style w:type="paragraph" w:customStyle="1" w:styleId="TableEnd">
    <w:name w:val="Table End"/>
    <w:basedOn w:val="Normal"/>
    <w:uiPriority w:val="99"/>
    <w:rsid w:val="00352DBA"/>
    <w:pPr>
      <w:keepLines w:val="0"/>
      <w:spacing w:before="0" w:after="0"/>
    </w:pPr>
    <w:rPr>
      <w:sz w:val="16"/>
      <w:szCs w:val="16"/>
    </w:rPr>
  </w:style>
  <w:style w:type="paragraph" w:styleId="Date">
    <w:name w:val="Date"/>
    <w:basedOn w:val="Normal"/>
    <w:next w:val="Normal"/>
    <w:link w:val="DateChar"/>
    <w:uiPriority w:val="99"/>
    <w:rsid w:val="00352DBA"/>
    <w:pPr>
      <w:keepLines w:val="0"/>
      <w:spacing w:before="360" w:after="360"/>
      <w:jc w:val="center"/>
    </w:pPr>
    <w:rPr>
      <w:b/>
      <w:bCs/>
      <w:sz w:val="36"/>
      <w:szCs w:val="36"/>
    </w:rPr>
  </w:style>
  <w:style w:type="character" w:customStyle="1" w:styleId="DateChar">
    <w:name w:val="Date Char"/>
    <w:link w:val="Date"/>
    <w:uiPriority w:val="99"/>
    <w:semiHidden/>
    <w:locked/>
    <w:rsid w:val="00352DBA"/>
    <w:rPr>
      <w:rFonts w:ascii="Arial" w:hAnsi="Arial" w:cs="Arial"/>
    </w:rPr>
  </w:style>
  <w:style w:type="paragraph" w:customStyle="1" w:styleId="Cover">
    <w:name w:val="Cover"/>
    <w:basedOn w:val="Heading2"/>
    <w:uiPriority w:val="99"/>
    <w:rsid w:val="00352DBA"/>
    <w:pPr>
      <w:pBdr>
        <w:bottom w:val="single" w:sz="18" w:space="12" w:color="auto"/>
      </w:pBdr>
      <w:spacing w:before="2400"/>
    </w:pPr>
    <w:rPr>
      <w:sz w:val="48"/>
      <w:szCs w:val="48"/>
    </w:rPr>
  </w:style>
  <w:style w:type="paragraph" w:styleId="TOAHeading">
    <w:name w:val="toa heading"/>
    <w:basedOn w:val="Normal"/>
    <w:next w:val="Normal"/>
    <w:uiPriority w:val="99"/>
    <w:semiHidden/>
    <w:rsid w:val="00352DBA"/>
    <w:rPr>
      <w:b/>
      <w:bCs/>
      <w:sz w:val="24"/>
      <w:szCs w:val="24"/>
    </w:rPr>
  </w:style>
  <w:style w:type="paragraph" w:styleId="TOC1">
    <w:name w:val="toc 1"/>
    <w:basedOn w:val="Normal"/>
    <w:next w:val="Normal"/>
    <w:autoRedefine/>
    <w:uiPriority w:val="39"/>
    <w:rsid w:val="005030C8"/>
    <w:pPr>
      <w:tabs>
        <w:tab w:val="right" w:leader="dot" w:pos="9350"/>
      </w:tabs>
      <w:spacing w:before="60" w:after="60"/>
    </w:pPr>
    <w:rPr>
      <w:b/>
      <w:bCs/>
      <w:noProof/>
    </w:rPr>
  </w:style>
  <w:style w:type="paragraph" w:styleId="TOC2">
    <w:name w:val="toc 2"/>
    <w:basedOn w:val="Normal"/>
    <w:next w:val="Normal"/>
    <w:autoRedefine/>
    <w:uiPriority w:val="39"/>
    <w:rsid w:val="00E73211"/>
    <w:pPr>
      <w:tabs>
        <w:tab w:val="left" w:pos="630"/>
        <w:tab w:val="right" w:leader="dot" w:pos="9350"/>
      </w:tabs>
      <w:spacing w:before="0" w:after="40"/>
      <w:ind w:left="630" w:hanging="410"/>
    </w:pPr>
  </w:style>
  <w:style w:type="paragraph" w:styleId="TOC3">
    <w:name w:val="toc 3"/>
    <w:basedOn w:val="Normal"/>
    <w:next w:val="Normal"/>
    <w:autoRedefine/>
    <w:uiPriority w:val="39"/>
    <w:rsid w:val="006149AF"/>
    <w:pPr>
      <w:tabs>
        <w:tab w:val="left" w:pos="990"/>
        <w:tab w:val="right" w:leader="dot" w:pos="9350"/>
      </w:tabs>
      <w:spacing w:before="0" w:after="0"/>
      <w:ind w:left="360"/>
    </w:pPr>
  </w:style>
  <w:style w:type="paragraph" w:styleId="TOC4">
    <w:name w:val="toc 4"/>
    <w:basedOn w:val="Normal"/>
    <w:next w:val="Normal"/>
    <w:autoRedefine/>
    <w:uiPriority w:val="39"/>
    <w:semiHidden/>
    <w:rsid w:val="00352DBA"/>
    <w:pPr>
      <w:ind w:left="660"/>
    </w:pPr>
  </w:style>
  <w:style w:type="paragraph" w:styleId="TOC5">
    <w:name w:val="toc 5"/>
    <w:basedOn w:val="Normal"/>
    <w:next w:val="Normal"/>
    <w:autoRedefine/>
    <w:uiPriority w:val="39"/>
    <w:semiHidden/>
    <w:rsid w:val="00352DBA"/>
    <w:pPr>
      <w:ind w:left="880"/>
    </w:pPr>
  </w:style>
  <w:style w:type="paragraph" w:styleId="TOC6">
    <w:name w:val="toc 6"/>
    <w:basedOn w:val="Normal"/>
    <w:next w:val="Normal"/>
    <w:autoRedefine/>
    <w:uiPriority w:val="39"/>
    <w:semiHidden/>
    <w:rsid w:val="00352DBA"/>
    <w:pPr>
      <w:ind w:left="1100"/>
    </w:pPr>
  </w:style>
  <w:style w:type="paragraph" w:styleId="TOC7">
    <w:name w:val="toc 7"/>
    <w:basedOn w:val="Normal"/>
    <w:next w:val="Normal"/>
    <w:autoRedefine/>
    <w:uiPriority w:val="39"/>
    <w:semiHidden/>
    <w:rsid w:val="00352DBA"/>
    <w:pPr>
      <w:ind w:left="1320"/>
    </w:pPr>
  </w:style>
  <w:style w:type="paragraph" w:styleId="TOC8">
    <w:name w:val="toc 8"/>
    <w:basedOn w:val="Normal"/>
    <w:next w:val="Normal"/>
    <w:autoRedefine/>
    <w:uiPriority w:val="39"/>
    <w:semiHidden/>
    <w:rsid w:val="00352DBA"/>
    <w:pPr>
      <w:ind w:left="1540"/>
    </w:pPr>
  </w:style>
  <w:style w:type="paragraph" w:styleId="TOC9">
    <w:name w:val="toc 9"/>
    <w:basedOn w:val="Normal"/>
    <w:next w:val="Normal"/>
    <w:autoRedefine/>
    <w:uiPriority w:val="39"/>
    <w:semiHidden/>
    <w:rsid w:val="00352DBA"/>
    <w:pPr>
      <w:ind w:left="1760"/>
    </w:pPr>
  </w:style>
  <w:style w:type="character" w:styleId="Hyperlink">
    <w:name w:val="Hyperlink"/>
    <w:rsid w:val="00352DBA"/>
    <w:rPr>
      <w:rFonts w:cs="Times New Roman"/>
      <w:color w:val="0000FF"/>
      <w:u w:val="single"/>
    </w:rPr>
  </w:style>
  <w:style w:type="character" w:styleId="FollowedHyperlink">
    <w:name w:val="FollowedHyperlink"/>
    <w:uiPriority w:val="99"/>
    <w:rsid w:val="00352DBA"/>
    <w:rPr>
      <w:rFonts w:cs="Times New Roman"/>
      <w:color w:val="606420"/>
      <w:u w:val="single"/>
    </w:rPr>
  </w:style>
  <w:style w:type="paragraph" w:customStyle="1" w:styleId="Default">
    <w:name w:val="Default"/>
    <w:uiPriority w:val="99"/>
    <w:rsid w:val="00352DBA"/>
    <w:pPr>
      <w:autoSpaceDE w:val="0"/>
      <w:autoSpaceDN w:val="0"/>
      <w:adjustRightInd w:val="0"/>
    </w:pPr>
    <w:rPr>
      <w:rFonts w:ascii="Arial" w:hAnsi="Arial" w:cs="Arial"/>
      <w:lang w:val="de-DE" w:eastAsia="de-DE"/>
    </w:rPr>
  </w:style>
  <w:style w:type="paragraph" w:customStyle="1" w:styleId="hdglossary">
    <w:name w:val="hdglossary"/>
    <w:basedOn w:val="Default"/>
    <w:next w:val="Default"/>
    <w:rsid w:val="00352DBA"/>
    <w:pPr>
      <w:keepNext/>
      <w:spacing w:before="240"/>
    </w:pPr>
    <w:rPr>
      <w:b/>
      <w:bCs/>
      <w:sz w:val="22"/>
      <w:szCs w:val="22"/>
      <w:lang w:val="en-GB"/>
    </w:rPr>
  </w:style>
  <w:style w:type="paragraph" w:customStyle="1" w:styleId="glossarydef">
    <w:name w:val="glossarydef"/>
    <w:basedOn w:val="Default"/>
    <w:next w:val="Default"/>
    <w:uiPriority w:val="99"/>
    <w:rsid w:val="00352DBA"/>
    <w:pPr>
      <w:spacing w:before="120" w:after="140"/>
    </w:pPr>
  </w:style>
  <w:style w:type="character" w:styleId="Strong">
    <w:name w:val="Strong"/>
    <w:uiPriority w:val="99"/>
    <w:qFormat/>
    <w:rsid w:val="00352DBA"/>
    <w:rPr>
      <w:rFonts w:cs="Times New Roman"/>
      <w:b/>
      <w:bCs/>
    </w:rPr>
  </w:style>
  <w:style w:type="paragraph" w:styleId="FootnoteText">
    <w:name w:val="footnote text"/>
    <w:basedOn w:val="Normal"/>
    <w:link w:val="FootnoteTextChar"/>
    <w:uiPriority w:val="99"/>
    <w:semiHidden/>
    <w:rsid w:val="008E4EC9"/>
    <w:pPr>
      <w:spacing w:before="0" w:after="0"/>
    </w:pPr>
    <w:rPr>
      <w:sz w:val="20"/>
      <w:szCs w:val="20"/>
    </w:rPr>
  </w:style>
  <w:style w:type="character" w:customStyle="1" w:styleId="FootnoteTextChar">
    <w:name w:val="Footnote Text Char"/>
    <w:link w:val="FootnoteText"/>
    <w:uiPriority w:val="99"/>
    <w:semiHidden/>
    <w:locked/>
    <w:rsid w:val="008E4EC9"/>
    <w:rPr>
      <w:rFonts w:ascii="Arial" w:hAnsi="Arial" w:cs="Arial"/>
      <w:sz w:val="20"/>
      <w:szCs w:val="20"/>
    </w:rPr>
  </w:style>
  <w:style w:type="character" w:styleId="FootnoteReference">
    <w:name w:val="footnote reference"/>
    <w:uiPriority w:val="99"/>
    <w:semiHidden/>
    <w:rsid w:val="00352DBA"/>
    <w:rPr>
      <w:rFonts w:cs="Times New Roman"/>
      <w:vertAlign w:val="superscript"/>
    </w:rPr>
  </w:style>
  <w:style w:type="paragraph" w:customStyle="1" w:styleId="TableEntry">
    <w:name w:val="Table Entry"/>
    <w:basedOn w:val="Normal"/>
    <w:uiPriority w:val="99"/>
    <w:rsid w:val="00352DBA"/>
    <w:pPr>
      <w:pBdr>
        <w:bottom w:val="single" w:sz="6" w:space="0" w:color="auto"/>
      </w:pBdr>
    </w:pPr>
    <w:rPr>
      <w:color w:val="0000FF"/>
    </w:rPr>
  </w:style>
  <w:style w:type="paragraph" w:customStyle="1" w:styleId="TableTitle2">
    <w:name w:val="Table Title 2"/>
    <w:basedOn w:val="Normal"/>
    <w:rsid w:val="00352DBA"/>
    <w:pPr>
      <w:jc w:val="center"/>
    </w:pPr>
    <w:rPr>
      <w:b/>
      <w:bCs/>
      <w:sz w:val="28"/>
      <w:szCs w:val="28"/>
    </w:rPr>
  </w:style>
  <w:style w:type="paragraph" w:customStyle="1" w:styleId="TableText2">
    <w:name w:val="Table Text 2"/>
    <w:basedOn w:val="TableText"/>
    <w:uiPriority w:val="99"/>
    <w:rsid w:val="00352DBA"/>
    <w:pPr>
      <w:keepLines w:val="0"/>
      <w:jc w:val="right"/>
    </w:pPr>
    <w:rPr>
      <w:b/>
      <w:bCs/>
    </w:rPr>
  </w:style>
  <w:style w:type="paragraph" w:customStyle="1" w:styleId="StyleLeft0cmHanging05cm">
    <w:name w:val="Style Left:  0 cm Hanging:  0.5 cm"/>
    <w:basedOn w:val="Normal"/>
    <w:uiPriority w:val="99"/>
    <w:rsid w:val="00352DBA"/>
    <w:pPr>
      <w:keepLines w:val="0"/>
      <w:spacing w:before="0" w:after="0"/>
      <w:ind w:left="2081" w:hanging="284"/>
    </w:pPr>
  </w:style>
  <w:style w:type="character" w:customStyle="1" w:styleId="BalloonTextChar1">
    <w:name w:val="Balloon Text Char1"/>
    <w:link w:val="BalloonText"/>
    <w:uiPriority w:val="99"/>
    <w:semiHidden/>
    <w:locked/>
    <w:rsid w:val="00352DBA"/>
    <w:rPr>
      <w:rFonts w:cs="Times New Roman"/>
      <w:sz w:val="2"/>
      <w:szCs w:val="2"/>
    </w:rPr>
  </w:style>
  <w:style w:type="paragraph" w:styleId="EndnoteText">
    <w:name w:val="endnote text"/>
    <w:basedOn w:val="Normal"/>
    <w:link w:val="EndnoteTextChar"/>
    <w:uiPriority w:val="99"/>
    <w:semiHidden/>
    <w:rsid w:val="00352DBA"/>
    <w:rPr>
      <w:sz w:val="20"/>
      <w:szCs w:val="20"/>
    </w:rPr>
  </w:style>
  <w:style w:type="character" w:customStyle="1" w:styleId="EndnoteTextChar">
    <w:name w:val="Endnote Text Char"/>
    <w:link w:val="EndnoteText"/>
    <w:uiPriority w:val="99"/>
    <w:semiHidden/>
    <w:locked/>
    <w:rsid w:val="00352DBA"/>
    <w:rPr>
      <w:rFonts w:ascii="Arial" w:hAnsi="Arial" w:cs="Arial"/>
      <w:sz w:val="20"/>
      <w:szCs w:val="20"/>
    </w:rPr>
  </w:style>
  <w:style w:type="character" w:styleId="EndnoteReference">
    <w:name w:val="endnote reference"/>
    <w:uiPriority w:val="99"/>
    <w:semiHidden/>
    <w:rsid w:val="00352DBA"/>
    <w:rPr>
      <w:rFonts w:cs="Times New Roman"/>
      <w:vertAlign w:val="superscript"/>
    </w:rPr>
  </w:style>
  <w:style w:type="character" w:styleId="CommentReference">
    <w:name w:val="annotation reference"/>
    <w:semiHidden/>
    <w:rsid w:val="00352DBA"/>
    <w:rPr>
      <w:rFonts w:cs="Times New Roman"/>
      <w:sz w:val="16"/>
      <w:szCs w:val="16"/>
    </w:rPr>
  </w:style>
  <w:style w:type="paragraph" w:styleId="CommentText">
    <w:name w:val="annotation text"/>
    <w:basedOn w:val="Normal"/>
    <w:link w:val="CommentTextChar"/>
    <w:semiHidden/>
    <w:rsid w:val="00352DBA"/>
    <w:rPr>
      <w:sz w:val="20"/>
      <w:szCs w:val="20"/>
    </w:rPr>
  </w:style>
  <w:style w:type="character" w:customStyle="1" w:styleId="CommentTextChar">
    <w:name w:val="Comment Text Char"/>
    <w:link w:val="CommentText"/>
    <w:semiHidden/>
    <w:locked/>
    <w:rsid w:val="00352DBA"/>
    <w:rPr>
      <w:rFonts w:ascii="Arial" w:hAnsi="Arial" w:cs="Arial"/>
      <w:sz w:val="20"/>
      <w:szCs w:val="20"/>
    </w:rPr>
  </w:style>
  <w:style w:type="paragraph" w:styleId="CommentSubject">
    <w:name w:val="annotation subject"/>
    <w:basedOn w:val="CommentText"/>
    <w:next w:val="CommentText"/>
    <w:link w:val="CommentSubjectChar"/>
    <w:uiPriority w:val="99"/>
    <w:semiHidden/>
    <w:rsid w:val="00352DBA"/>
    <w:rPr>
      <w:b/>
      <w:bCs/>
    </w:rPr>
  </w:style>
  <w:style w:type="character" w:customStyle="1" w:styleId="CommentSubjectChar">
    <w:name w:val="Comment Subject Char"/>
    <w:link w:val="CommentSubject"/>
    <w:uiPriority w:val="99"/>
    <w:semiHidden/>
    <w:locked/>
    <w:rsid w:val="00352DBA"/>
    <w:rPr>
      <w:rFonts w:ascii="Arial" w:hAnsi="Arial" w:cs="Arial"/>
      <w:b/>
      <w:bCs/>
      <w:sz w:val="20"/>
      <w:szCs w:val="20"/>
    </w:rPr>
  </w:style>
  <w:style w:type="paragraph" w:styleId="DocumentMap">
    <w:name w:val="Document Map"/>
    <w:basedOn w:val="Normal"/>
    <w:link w:val="DocumentMapChar"/>
    <w:uiPriority w:val="99"/>
    <w:semiHidden/>
    <w:rsid w:val="00352DBA"/>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352DBA"/>
    <w:rPr>
      <w:rFonts w:cs="Times New Roman"/>
      <w:sz w:val="2"/>
      <w:szCs w:val="2"/>
    </w:rPr>
  </w:style>
  <w:style w:type="paragraph" w:customStyle="1" w:styleId="booktitle">
    <w:name w:val="booktitle"/>
    <w:uiPriority w:val="99"/>
    <w:rsid w:val="00352DBA"/>
    <w:pPr>
      <w:overflowPunct w:val="0"/>
      <w:autoSpaceDE w:val="0"/>
      <w:autoSpaceDN w:val="0"/>
      <w:adjustRightInd w:val="0"/>
      <w:spacing w:before="3600" w:after="2000"/>
      <w:ind w:left="1440"/>
      <w:textAlignment w:val="baseline"/>
    </w:pPr>
    <w:rPr>
      <w:rFonts w:ascii="Arial" w:hAnsi="Arial" w:cs="Arial"/>
      <w:b/>
      <w:bCs/>
      <w:noProof/>
      <w:sz w:val="56"/>
      <w:szCs w:val="56"/>
    </w:rPr>
  </w:style>
  <w:style w:type="paragraph" w:customStyle="1" w:styleId="Subtitle1">
    <w:name w:val="Subtitle1"/>
    <w:next w:val="Normal"/>
    <w:uiPriority w:val="99"/>
    <w:rsid w:val="00352DBA"/>
    <w:pPr>
      <w:pBdr>
        <w:top w:val="single" w:sz="6" w:space="1" w:color="auto"/>
      </w:pBdr>
      <w:overflowPunct w:val="0"/>
      <w:autoSpaceDE w:val="0"/>
      <w:autoSpaceDN w:val="0"/>
      <w:adjustRightInd w:val="0"/>
      <w:spacing w:before="1800" w:after="120"/>
      <w:ind w:left="3600"/>
      <w:jc w:val="right"/>
      <w:textAlignment w:val="baseline"/>
    </w:pPr>
    <w:rPr>
      <w:rFonts w:ascii="Helvetica" w:hAnsi="Helvetica" w:cs="Helvetica"/>
      <w:b/>
      <w:bCs/>
      <w:sz w:val="40"/>
      <w:szCs w:val="40"/>
    </w:rPr>
  </w:style>
  <w:style w:type="paragraph" w:customStyle="1" w:styleId="Heading1a">
    <w:name w:val="Heading 1a"/>
    <w:basedOn w:val="Heading1"/>
    <w:uiPriority w:val="99"/>
    <w:rsid w:val="00352DBA"/>
    <w:pPr>
      <w:keepNext/>
      <w:pageBreakBefore w:val="0"/>
      <w:spacing w:before="120" w:after="240"/>
    </w:pPr>
  </w:style>
  <w:style w:type="table" w:styleId="TableGrid">
    <w:name w:val="Table Grid"/>
    <w:basedOn w:val="TableNormal"/>
    <w:uiPriority w:val="99"/>
    <w:rsid w:val="00352DBA"/>
    <w:pPr>
      <w:spacing w:after="120"/>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uiPriority w:val="99"/>
    <w:rsid w:val="00352DBA"/>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odyTextArial11ptNotBoldNotItalicBlack">
    <w:name w:val="Style Body Text + Arial 11 pt Not Bold Not Italic Black"/>
    <w:basedOn w:val="BodyText"/>
    <w:autoRedefine/>
    <w:rsid w:val="00352DBA"/>
    <w:pPr>
      <w:keepLines w:val="0"/>
      <w:spacing w:before="80" w:after="60"/>
    </w:pPr>
    <w:rPr>
      <w:color w:val="000000"/>
    </w:rPr>
  </w:style>
  <w:style w:type="paragraph" w:customStyle="1" w:styleId="TableText0">
    <w:name w:val="TableText"/>
    <w:basedOn w:val="Normal"/>
    <w:link w:val="TableTextChar0"/>
    <w:uiPriority w:val="99"/>
    <w:rsid w:val="00352DBA"/>
    <w:pPr>
      <w:keepLines w:val="0"/>
      <w:spacing w:after="0" w:line="260" w:lineRule="atLeast"/>
    </w:pPr>
    <w:rPr>
      <w:rFonts w:ascii="Garamond" w:hAnsi="Garamond" w:cs="Garamond"/>
    </w:rPr>
  </w:style>
  <w:style w:type="character" w:customStyle="1" w:styleId="TableTextChar">
    <w:name w:val="Table Text Char"/>
    <w:link w:val="TableText"/>
    <w:uiPriority w:val="99"/>
    <w:locked/>
    <w:rsid w:val="00352DBA"/>
    <w:rPr>
      <w:rFonts w:ascii="Arial" w:hAnsi="Arial" w:cs="Arial"/>
      <w:sz w:val="22"/>
      <w:szCs w:val="22"/>
      <w:lang w:val="en-US" w:eastAsia="en-US"/>
    </w:rPr>
  </w:style>
  <w:style w:type="character" w:customStyle="1" w:styleId="TableTextChar0">
    <w:name w:val="TableText Char"/>
    <w:link w:val="TableText0"/>
    <w:uiPriority w:val="99"/>
    <w:locked/>
    <w:rsid w:val="00352DBA"/>
    <w:rPr>
      <w:rFonts w:ascii="Garamond" w:hAnsi="Garamond" w:cs="Garamond"/>
      <w:sz w:val="22"/>
      <w:szCs w:val="22"/>
      <w:lang w:val="en-US" w:eastAsia="en-US"/>
    </w:rPr>
  </w:style>
  <w:style w:type="paragraph" w:customStyle="1" w:styleId="BulletList">
    <w:name w:val="Bullet List"/>
    <w:basedOn w:val="Normal"/>
    <w:link w:val="BulletListChar"/>
    <w:uiPriority w:val="99"/>
    <w:rsid w:val="00352DBA"/>
    <w:pPr>
      <w:keepLines w:val="0"/>
      <w:numPr>
        <w:numId w:val="4"/>
      </w:numPr>
      <w:spacing w:after="0" w:line="260" w:lineRule="atLeast"/>
    </w:pPr>
    <w:rPr>
      <w:rFonts w:ascii="Garamond" w:hAnsi="Garamond" w:cs="Garamond"/>
    </w:rPr>
  </w:style>
  <w:style w:type="paragraph" w:customStyle="1" w:styleId="BulletInTable">
    <w:name w:val="BulletInTable"/>
    <w:basedOn w:val="BulletList"/>
    <w:uiPriority w:val="99"/>
    <w:rsid w:val="00352DBA"/>
    <w:pPr>
      <w:tabs>
        <w:tab w:val="clear" w:pos="2160"/>
        <w:tab w:val="right" w:pos="340"/>
      </w:tabs>
      <w:spacing w:line="60" w:lineRule="atLeast"/>
      <w:ind w:left="357" w:hanging="357"/>
    </w:pPr>
  </w:style>
  <w:style w:type="paragraph" w:customStyle="1" w:styleId="BulletInTable2">
    <w:name w:val="BulletInTable2"/>
    <w:basedOn w:val="BulletInTable"/>
    <w:uiPriority w:val="99"/>
    <w:rsid w:val="00352DBA"/>
    <w:pPr>
      <w:numPr>
        <w:ilvl w:val="1"/>
      </w:numPr>
      <w:tabs>
        <w:tab w:val="clear" w:pos="2520"/>
        <w:tab w:val="num" w:pos="340"/>
        <w:tab w:val="num" w:pos="643"/>
        <w:tab w:val="num" w:pos="720"/>
        <w:tab w:val="num" w:pos="1440"/>
        <w:tab w:val="num" w:pos="1686"/>
      </w:tabs>
      <w:ind w:left="680" w:hanging="340"/>
    </w:pPr>
  </w:style>
  <w:style w:type="paragraph" w:customStyle="1" w:styleId="ChapterTitle">
    <w:name w:val="Chapter Title"/>
    <w:basedOn w:val="Normal"/>
    <w:next w:val="ChapterDescription"/>
    <w:uiPriority w:val="99"/>
    <w:semiHidden/>
    <w:rsid w:val="00352DBA"/>
    <w:pPr>
      <w:keepLines w:val="0"/>
      <w:spacing w:before="200" w:after="0" w:line="260" w:lineRule="atLeast"/>
    </w:pPr>
    <w:rPr>
      <w:rFonts w:ascii="Frutiger 45 Light" w:hAnsi="Frutiger 45 Light" w:cs="Frutiger 45 Light"/>
      <w:b/>
      <w:bCs/>
      <w:i/>
      <w:iCs/>
      <w:sz w:val="34"/>
      <w:szCs w:val="34"/>
    </w:rPr>
  </w:style>
  <w:style w:type="paragraph" w:customStyle="1" w:styleId="ChapterDescription">
    <w:name w:val="Chapter Description"/>
    <w:basedOn w:val="Normal"/>
    <w:uiPriority w:val="99"/>
    <w:semiHidden/>
    <w:rsid w:val="00352DBA"/>
    <w:pPr>
      <w:keepLines w:val="0"/>
      <w:spacing w:before="200" w:after="200" w:line="260" w:lineRule="atLeast"/>
    </w:pPr>
    <w:rPr>
      <w:rFonts w:ascii="Frutiger 55 Roman" w:hAnsi="Frutiger 55 Roman" w:cs="Frutiger 55 Roman"/>
      <w:i/>
      <w:iCs/>
      <w:sz w:val="20"/>
      <w:szCs w:val="20"/>
    </w:rPr>
  </w:style>
  <w:style w:type="paragraph" w:customStyle="1" w:styleId="NormalWide">
    <w:name w:val="Normal Wide"/>
    <w:basedOn w:val="Normal"/>
    <w:uiPriority w:val="99"/>
    <w:semiHidden/>
    <w:rsid w:val="00352DBA"/>
    <w:pPr>
      <w:keepLines w:val="0"/>
      <w:spacing w:before="200" w:after="0" w:line="260" w:lineRule="atLeast"/>
    </w:pPr>
    <w:rPr>
      <w:rFonts w:ascii="Garamond" w:hAnsi="Garamond" w:cs="Garamond"/>
    </w:rPr>
  </w:style>
  <w:style w:type="paragraph" w:customStyle="1" w:styleId="NormalWideZero">
    <w:name w:val="Normal Wide Zero"/>
    <w:basedOn w:val="Normal"/>
    <w:uiPriority w:val="99"/>
    <w:semiHidden/>
    <w:rsid w:val="00352DBA"/>
    <w:pPr>
      <w:keepLines w:val="0"/>
      <w:spacing w:before="0" w:after="0" w:line="260" w:lineRule="atLeast"/>
    </w:pPr>
    <w:rPr>
      <w:rFonts w:ascii="Garamond" w:hAnsi="Garamond" w:cs="Garamond"/>
    </w:rPr>
  </w:style>
  <w:style w:type="paragraph" w:customStyle="1" w:styleId="NormalZero">
    <w:name w:val="Normal Zero"/>
    <w:basedOn w:val="Normal"/>
    <w:next w:val="Normal"/>
    <w:uiPriority w:val="99"/>
    <w:semiHidden/>
    <w:rsid w:val="00352DBA"/>
    <w:pPr>
      <w:keepLines w:val="0"/>
      <w:spacing w:before="0" w:after="0" w:line="260" w:lineRule="atLeast"/>
      <w:ind w:left="1800"/>
    </w:pPr>
    <w:rPr>
      <w:rFonts w:ascii="Garamond" w:hAnsi="Garamond" w:cs="Garamond"/>
    </w:rPr>
  </w:style>
  <w:style w:type="paragraph" w:customStyle="1" w:styleId="Header1Odd">
    <w:name w:val="Header 1 Odd"/>
    <w:basedOn w:val="Header"/>
    <w:next w:val="Header2Odd"/>
    <w:uiPriority w:val="99"/>
    <w:rsid w:val="00352DBA"/>
    <w:pPr>
      <w:keepLines w:val="0"/>
      <w:tabs>
        <w:tab w:val="clear" w:pos="4320"/>
        <w:tab w:val="clear" w:pos="8640"/>
      </w:tabs>
      <w:spacing w:before="0" w:after="0"/>
      <w:jc w:val="right"/>
    </w:pPr>
    <w:rPr>
      <w:rFonts w:ascii="Frutiger 45 Light" w:hAnsi="Frutiger 45 Light" w:cs="Frutiger 45 Light"/>
      <w:b/>
      <w:bCs/>
      <w:sz w:val="23"/>
      <w:szCs w:val="23"/>
    </w:rPr>
  </w:style>
  <w:style w:type="paragraph" w:customStyle="1" w:styleId="Header2Odd">
    <w:name w:val="Header 2 Odd"/>
    <w:basedOn w:val="Header"/>
    <w:uiPriority w:val="99"/>
    <w:rsid w:val="00352DBA"/>
    <w:pPr>
      <w:keepLines w:val="0"/>
      <w:tabs>
        <w:tab w:val="clear" w:pos="4320"/>
        <w:tab w:val="clear" w:pos="8640"/>
      </w:tabs>
      <w:spacing w:before="40" w:after="0"/>
      <w:jc w:val="right"/>
    </w:pPr>
    <w:rPr>
      <w:rFonts w:ascii="Frutiger 45 Light" w:hAnsi="Frutiger 45 Light" w:cs="Frutiger 45 Light"/>
      <w:b/>
      <w:bCs/>
      <w:sz w:val="19"/>
      <w:szCs w:val="19"/>
    </w:rPr>
  </w:style>
  <w:style w:type="paragraph" w:customStyle="1" w:styleId="Header1Even">
    <w:name w:val="Header 1 Even"/>
    <w:basedOn w:val="Header1Odd"/>
    <w:next w:val="Header2Even"/>
    <w:uiPriority w:val="99"/>
    <w:rsid w:val="00352DBA"/>
    <w:pPr>
      <w:jc w:val="left"/>
    </w:pPr>
  </w:style>
  <w:style w:type="paragraph" w:customStyle="1" w:styleId="Header2Even">
    <w:name w:val="Header 2 Even"/>
    <w:basedOn w:val="Header2Odd"/>
    <w:uiPriority w:val="99"/>
    <w:rsid w:val="00352DBA"/>
    <w:pPr>
      <w:jc w:val="left"/>
    </w:pPr>
  </w:style>
  <w:style w:type="paragraph" w:customStyle="1" w:styleId="BorderAlign">
    <w:name w:val="Border Align"/>
    <w:basedOn w:val="NormalWide"/>
    <w:uiPriority w:val="99"/>
    <w:rsid w:val="00352DBA"/>
    <w:pPr>
      <w:spacing w:before="0" w:line="20" w:lineRule="exact"/>
    </w:pPr>
  </w:style>
  <w:style w:type="paragraph" w:customStyle="1" w:styleId="Redline">
    <w:name w:val="Redline"/>
    <w:basedOn w:val="BorderAlign"/>
    <w:uiPriority w:val="99"/>
    <w:rsid w:val="00352DBA"/>
    <w:pPr>
      <w:pBdr>
        <w:top w:val="single" w:sz="6" w:space="1" w:color="FF0000"/>
      </w:pBdr>
      <w:jc w:val="center"/>
    </w:pPr>
  </w:style>
  <w:style w:type="paragraph" w:customStyle="1" w:styleId="ChapterDescriptionBullet">
    <w:name w:val="Chapter Description Bullet"/>
    <w:basedOn w:val="ChapterDescription"/>
    <w:uiPriority w:val="99"/>
    <w:rsid w:val="00352DBA"/>
    <w:pPr>
      <w:numPr>
        <w:numId w:val="20"/>
      </w:numPr>
      <w:spacing w:before="120" w:after="0" w:line="240" w:lineRule="atLeast"/>
    </w:pPr>
  </w:style>
  <w:style w:type="paragraph" w:customStyle="1" w:styleId="ChapterDescriptionNumber">
    <w:name w:val="Chapter Description Number"/>
    <w:basedOn w:val="ChapterDescription"/>
    <w:uiPriority w:val="99"/>
    <w:rsid w:val="00352DBA"/>
    <w:pPr>
      <w:numPr>
        <w:numId w:val="21"/>
      </w:numPr>
      <w:spacing w:before="120" w:after="0" w:line="240" w:lineRule="atLeast"/>
    </w:pPr>
  </w:style>
  <w:style w:type="paragraph" w:customStyle="1" w:styleId="BulletListSingle">
    <w:name w:val="Bullet List Single"/>
    <w:basedOn w:val="Normal"/>
    <w:uiPriority w:val="99"/>
    <w:rsid w:val="00352DBA"/>
    <w:pPr>
      <w:keepLines w:val="0"/>
      <w:numPr>
        <w:numId w:val="5"/>
      </w:numPr>
      <w:spacing w:before="0" w:after="0" w:line="260" w:lineRule="atLeast"/>
    </w:pPr>
    <w:rPr>
      <w:rFonts w:ascii="Garamond" w:hAnsi="Garamond" w:cs="Garamond"/>
    </w:rPr>
  </w:style>
  <w:style w:type="paragraph" w:customStyle="1" w:styleId="NumberList">
    <w:name w:val="Number List"/>
    <w:basedOn w:val="Normal"/>
    <w:uiPriority w:val="99"/>
    <w:rsid w:val="00352DBA"/>
    <w:pPr>
      <w:keepLines w:val="0"/>
      <w:tabs>
        <w:tab w:val="num" w:pos="2160"/>
        <w:tab w:val="num" w:pos="2275"/>
        <w:tab w:val="num" w:pos="2405"/>
        <w:tab w:val="num" w:pos="2635"/>
      </w:tabs>
      <w:spacing w:after="0" w:line="260" w:lineRule="atLeast"/>
      <w:ind w:left="2160" w:hanging="360"/>
    </w:pPr>
    <w:rPr>
      <w:rFonts w:ascii="Garamond" w:hAnsi="Garamond" w:cs="Garamond"/>
    </w:rPr>
  </w:style>
  <w:style w:type="paragraph" w:customStyle="1" w:styleId="NumberListSingle">
    <w:name w:val="Number List Single"/>
    <w:basedOn w:val="Normal"/>
    <w:uiPriority w:val="99"/>
    <w:rsid w:val="00352DBA"/>
    <w:pPr>
      <w:keepLines w:val="0"/>
      <w:tabs>
        <w:tab w:val="num" w:pos="835"/>
        <w:tab w:val="num" w:pos="2160"/>
        <w:tab w:val="num" w:pos="2405"/>
      </w:tabs>
      <w:spacing w:before="0" w:after="0" w:line="260" w:lineRule="atLeast"/>
      <w:ind w:left="2160" w:hanging="360"/>
    </w:pPr>
    <w:rPr>
      <w:rFonts w:ascii="Garamond" w:hAnsi="Garamond" w:cs="Garamond"/>
    </w:rPr>
  </w:style>
  <w:style w:type="paragraph" w:customStyle="1" w:styleId="RedlineNull">
    <w:name w:val="Redline Null"/>
    <w:basedOn w:val="Redline"/>
    <w:uiPriority w:val="99"/>
    <w:rsid w:val="00352DBA"/>
    <w:pPr>
      <w:pBdr>
        <w:top w:val="none" w:sz="0" w:space="0" w:color="auto"/>
      </w:pBdr>
    </w:pPr>
  </w:style>
  <w:style w:type="paragraph" w:customStyle="1" w:styleId="RedlineStretched">
    <w:name w:val="Redline Stretched"/>
    <w:basedOn w:val="Redline"/>
    <w:uiPriority w:val="99"/>
    <w:rsid w:val="00352DBA"/>
    <w:pPr>
      <w:spacing w:before="40"/>
      <w:ind w:left="14" w:right="-1080"/>
      <w:jc w:val="right"/>
    </w:pPr>
  </w:style>
  <w:style w:type="paragraph" w:customStyle="1" w:styleId="WarningIcon">
    <w:name w:val="Warning Icon"/>
    <w:basedOn w:val="Normal"/>
    <w:uiPriority w:val="99"/>
    <w:rsid w:val="00352DBA"/>
    <w:pPr>
      <w:keepLines w:val="0"/>
      <w:spacing w:before="0" w:after="0"/>
    </w:pPr>
    <w:rPr>
      <w:rFonts w:ascii="Webdings" w:hAnsi="Webdings" w:cs="Webdings"/>
      <w:sz w:val="56"/>
      <w:szCs w:val="56"/>
    </w:rPr>
  </w:style>
  <w:style w:type="paragraph" w:customStyle="1" w:styleId="DefinitionIcon">
    <w:name w:val="Definition Icon"/>
    <w:basedOn w:val="Normal"/>
    <w:uiPriority w:val="99"/>
    <w:rsid w:val="00352DBA"/>
    <w:pPr>
      <w:keepLines w:val="0"/>
      <w:spacing w:before="0" w:after="0"/>
    </w:pPr>
    <w:rPr>
      <w:rFonts w:ascii="Wingdings" w:hAnsi="Wingdings" w:cs="Wingdings"/>
      <w:sz w:val="48"/>
      <w:szCs w:val="48"/>
    </w:rPr>
  </w:style>
  <w:style w:type="paragraph" w:customStyle="1" w:styleId="Normal1010">
    <w:name w:val="Normal 10/10"/>
    <w:basedOn w:val="Normal"/>
    <w:next w:val="Normal"/>
    <w:uiPriority w:val="99"/>
    <w:rsid w:val="00352DBA"/>
    <w:pPr>
      <w:keepLines w:val="0"/>
      <w:spacing w:before="200" w:after="200" w:line="260" w:lineRule="atLeast"/>
      <w:ind w:left="1800"/>
    </w:pPr>
    <w:rPr>
      <w:rFonts w:ascii="Garamond" w:hAnsi="Garamond" w:cs="Garamond"/>
    </w:rPr>
  </w:style>
  <w:style w:type="paragraph" w:styleId="ListParagraph">
    <w:name w:val="List Paragraph"/>
    <w:basedOn w:val="Normal"/>
    <w:uiPriority w:val="34"/>
    <w:qFormat/>
    <w:rsid w:val="00352DBA"/>
    <w:pPr>
      <w:keepLines w:val="0"/>
      <w:spacing w:after="0" w:line="260" w:lineRule="atLeast"/>
      <w:ind w:left="2160"/>
    </w:pPr>
    <w:rPr>
      <w:rFonts w:ascii="Garamond" w:hAnsi="Garamond" w:cs="Garamond"/>
    </w:rPr>
  </w:style>
  <w:style w:type="paragraph" w:customStyle="1" w:styleId="ListParagraphL2Wide">
    <w:name w:val="List Paragraph L2 Wide"/>
    <w:basedOn w:val="ListParagraphWide"/>
    <w:uiPriority w:val="99"/>
    <w:rsid w:val="00352DBA"/>
    <w:pPr>
      <w:ind w:left="720"/>
    </w:pPr>
  </w:style>
  <w:style w:type="paragraph" w:customStyle="1" w:styleId="ListParagraphWide">
    <w:name w:val="List Paragraph Wide"/>
    <w:basedOn w:val="ListParagraph"/>
    <w:uiPriority w:val="99"/>
    <w:rsid w:val="00352DBA"/>
    <w:pPr>
      <w:ind w:left="360"/>
    </w:pPr>
  </w:style>
  <w:style w:type="paragraph" w:customStyle="1" w:styleId="BulletListWide">
    <w:name w:val="Bullet List Wide"/>
    <w:basedOn w:val="Normal"/>
    <w:link w:val="BulletListWideChar"/>
    <w:uiPriority w:val="99"/>
    <w:rsid w:val="00352DBA"/>
    <w:pPr>
      <w:keepLines w:val="0"/>
      <w:numPr>
        <w:numId w:val="6"/>
      </w:numPr>
      <w:spacing w:after="0" w:line="260" w:lineRule="atLeast"/>
    </w:pPr>
    <w:rPr>
      <w:rFonts w:ascii="Garamond" w:hAnsi="Garamond" w:cs="Garamond"/>
    </w:rPr>
  </w:style>
  <w:style w:type="paragraph" w:customStyle="1" w:styleId="BulletListWideSingle">
    <w:name w:val="Bullet List Wide Single"/>
    <w:basedOn w:val="Normal"/>
    <w:uiPriority w:val="99"/>
    <w:rsid w:val="00352DBA"/>
    <w:pPr>
      <w:keepLines w:val="0"/>
      <w:numPr>
        <w:numId w:val="7"/>
      </w:numPr>
      <w:spacing w:before="0" w:after="0" w:line="260" w:lineRule="atLeast"/>
    </w:pPr>
    <w:rPr>
      <w:rFonts w:ascii="Garamond" w:hAnsi="Garamond" w:cs="Garamond"/>
    </w:rPr>
  </w:style>
  <w:style w:type="paragraph" w:customStyle="1" w:styleId="NoteText">
    <w:name w:val="Note Text"/>
    <w:basedOn w:val="Normal"/>
    <w:uiPriority w:val="99"/>
    <w:semiHidden/>
    <w:rsid w:val="00352DBA"/>
    <w:pPr>
      <w:keepLines w:val="0"/>
      <w:spacing w:after="0"/>
    </w:pPr>
    <w:rPr>
      <w:rFonts w:ascii="Frutiger 45 Light" w:hAnsi="Frutiger 45 Light" w:cs="Frutiger 45 Light"/>
      <w:b/>
      <w:bCs/>
      <w:sz w:val="20"/>
      <w:szCs w:val="20"/>
    </w:rPr>
  </w:style>
  <w:style w:type="paragraph" w:customStyle="1" w:styleId="NumberListWide">
    <w:name w:val="Number List Wide"/>
    <w:basedOn w:val="Normal"/>
    <w:uiPriority w:val="99"/>
    <w:rsid w:val="00352DBA"/>
    <w:pPr>
      <w:keepLines w:val="0"/>
      <w:numPr>
        <w:numId w:val="8"/>
      </w:numPr>
      <w:spacing w:after="0" w:line="260" w:lineRule="atLeast"/>
    </w:pPr>
    <w:rPr>
      <w:rFonts w:ascii="Garamond" w:hAnsi="Garamond" w:cs="Garamond"/>
    </w:rPr>
  </w:style>
  <w:style w:type="paragraph" w:customStyle="1" w:styleId="NumberListWideSingle">
    <w:name w:val="Number List Wide Single"/>
    <w:basedOn w:val="Normal"/>
    <w:uiPriority w:val="99"/>
    <w:rsid w:val="00352DBA"/>
    <w:pPr>
      <w:keepLines w:val="0"/>
      <w:numPr>
        <w:numId w:val="9"/>
      </w:numPr>
      <w:spacing w:before="0" w:after="0" w:line="260" w:lineRule="atLeast"/>
    </w:pPr>
    <w:rPr>
      <w:rFonts w:ascii="Garamond" w:hAnsi="Garamond" w:cs="Garamond"/>
    </w:rPr>
  </w:style>
  <w:style w:type="paragraph" w:customStyle="1" w:styleId="BulletListL2">
    <w:name w:val="Bullet List L2"/>
    <w:basedOn w:val="Normal"/>
    <w:uiPriority w:val="99"/>
    <w:rsid w:val="00352DBA"/>
    <w:pPr>
      <w:keepLines w:val="0"/>
      <w:numPr>
        <w:numId w:val="17"/>
      </w:numPr>
      <w:spacing w:after="0" w:line="260" w:lineRule="atLeast"/>
    </w:pPr>
    <w:rPr>
      <w:rFonts w:ascii="Garamond" w:hAnsi="Garamond" w:cs="Garamond"/>
    </w:rPr>
  </w:style>
  <w:style w:type="paragraph" w:customStyle="1" w:styleId="BulletListL2Single">
    <w:name w:val="Bullet List L2 Single"/>
    <w:basedOn w:val="Normal"/>
    <w:uiPriority w:val="99"/>
    <w:rsid w:val="00352DBA"/>
    <w:pPr>
      <w:keepLines w:val="0"/>
      <w:numPr>
        <w:numId w:val="18"/>
      </w:numPr>
      <w:spacing w:before="0" w:after="0" w:line="260" w:lineRule="atLeast"/>
    </w:pPr>
    <w:rPr>
      <w:rFonts w:ascii="Garamond" w:hAnsi="Garamond" w:cs="Garamond"/>
    </w:rPr>
  </w:style>
  <w:style w:type="paragraph" w:customStyle="1" w:styleId="ListParagraphL2">
    <w:name w:val="List Paragraph L2"/>
    <w:basedOn w:val="Normal"/>
    <w:uiPriority w:val="99"/>
    <w:rsid w:val="00352DBA"/>
    <w:pPr>
      <w:keepLines w:val="0"/>
      <w:spacing w:after="0" w:line="260" w:lineRule="atLeast"/>
      <w:ind w:left="2520"/>
    </w:pPr>
    <w:rPr>
      <w:rFonts w:ascii="Garamond" w:hAnsi="Garamond" w:cs="Garamond"/>
    </w:rPr>
  </w:style>
  <w:style w:type="paragraph" w:customStyle="1" w:styleId="NumberListL2">
    <w:name w:val="Number List L2"/>
    <w:basedOn w:val="Normal"/>
    <w:uiPriority w:val="99"/>
    <w:rsid w:val="00352DBA"/>
    <w:pPr>
      <w:keepLines w:val="0"/>
      <w:numPr>
        <w:numId w:val="11"/>
      </w:numPr>
      <w:spacing w:after="0" w:line="260" w:lineRule="atLeast"/>
    </w:pPr>
    <w:rPr>
      <w:rFonts w:ascii="Garamond" w:hAnsi="Garamond" w:cs="Garamond"/>
    </w:rPr>
  </w:style>
  <w:style w:type="paragraph" w:customStyle="1" w:styleId="NumberListL2Single">
    <w:name w:val="Number List L2 Single"/>
    <w:basedOn w:val="Normal"/>
    <w:uiPriority w:val="99"/>
    <w:rsid w:val="00352DBA"/>
    <w:pPr>
      <w:keepLines w:val="0"/>
      <w:numPr>
        <w:numId w:val="10"/>
      </w:numPr>
      <w:spacing w:before="0" w:after="0" w:line="260" w:lineRule="atLeast"/>
    </w:pPr>
    <w:rPr>
      <w:rFonts w:ascii="Garamond" w:hAnsi="Garamond" w:cs="Garamond"/>
    </w:rPr>
  </w:style>
  <w:style w:type="paragraph" w:customStyle="1" w:styleId="abcList">
    <w:name w:val="abc List"/>
    <w:basedOn w:val="Normal"/>
    <w:uiPriority w:val="99"/>
    <w:rsid w:val="00352DBA"/>
    <w:pPr>
      <w:keepLines w:val="0"/>
      <w:numPr>
        <w:numId w:val="19"/>
      </w:numPr>
      <w:spacing w:after="0" w:line="260" w:lineRule="atLeast"/>
    </w:pPr>
    <w:rPr>
      <w:rFonts w:ascii="Garamond" w:hAnsi="Garamond" w:cs="Garamond"/>
    </w:rPr>
  </w:style>
  <w:style w:type="character" w:customStyle="1" w:styleId="CSItalic">
    <w:name w:val="CS Italic"/>
    <w:uiPriority w:val="99"/>
    <w:semiHidden/>
    <w:rsid w:val="00352DBA"/>
    <w:rPr>
      <w:rFonts w:cs="Times New Roman"/>
      <w:i/>
      <w:iCs/>
    </w:rPr>
  </w:style>
  <w:style w:type="character" w:customStyle="1" w:styleId="CSBold">
    <w:name w:val="CS Bold"/>
    <w:uiPriority w:val="99"/>
    <w:rsid w:val="00352DBA"/>
    <w:rPr>
      <w:rFonts w:cs="Times New Roman"/>
      <w:b/>
      <w:bCs/>
    </w:rPr>
  </w:style>
  <w:style w:type="character" w:customStyle="1" w:styleId="CSUnderline">
    <w:name w:val="CS Underline"/>
    <w:uiPriority w:val="99"/>
    <w:rsid w:val="00352DBA"/>
    <w:rPr>
      <w:rFonts w:cs="Times New Roman"/>
      <w:u w:val="single"/>
    </w:rPr>
  </w:style>
  <w:style w:type="character" w:customStyle="1" w:styleId="CSBoldItlc">
    <w:name w:val="CS Bold Itlc"/>
    <w:uiPriority w:val="99"/>
    <w:rsid w:val="00352DBA"/>
    <w:rPr>
      <w:rFonts w:cs="Times New Roman"/>
      <w:b/>
      <w:bCs/>
      <w:i/>
      <w:iCs/>
    </w:rPr>
  </w:style>
  <w:style w:type="character" w:customStyle="1" w:styleId="CSEmphasisNormal">
    <w:name w:val="CS Emphasis Normal"/>
    <w:uiPriority w:val="99"/>
    <w:semiHidden/>
    <w:rsid w:val="00352DBA"/>
    <w:rPr>
      <w:rFonts w:ascii="Frutiger 45 Light" w:hAnsi="Frutiger 45 Light" w:cs="Frutiger 45 Light"/>
      <w:b/>
      <w:bCs/>
      <w:sz w:val="19"/>
      <w:szCs w:val="19"/>
    </w:rPr>
  </w:style>
  <w:style w:type="character" w:customStyle="1" w:styleId="CSBoldItlcUndl">
    <w:name w:val="CS Bold Itlc Undl"/>
    <w:uiPriority w:val="99"/>
    <w:rsid w:val="00352DBA"/>
    <w:rPr>
      <w:rFonts w:cs="Times New Roman"/>
      <w:b/>
      <w:bCs/>
      <w:i/>
      <w:iCs/>
      <w:u w:val="single"/>
    </w:rPr>
  </w:style>
  <w:style w:type="character" w:customStyle="1" w:styleId="CSBoldUndl">
    <w:name w:val="CS Bold Undl"/>
    <w:uiPriority w:val="99"/>
    <w:rsid w:val="00352DBA"/>
    <w:rPr>
      <w:rFonts w:cs="Times New Roman"/>
      <w:b/>
      <w:bCs/>
      <w:u w:val="single"/>
    </w:rPr>
  </w:style>
  <w:style w:type="character" w:customStyle="1" w:styleId="CSItlcUndl">
    <w:name w:val="CS Itlc Undl"/>
    <w:uiPriority w:val="99"/>
    <w:rsid w:val="00352DBA"/>
    <w:rPr>
      <w:rFonts w:cs="Times New Roman"/>
      <w:i/>
      <w:iCs/>
      <w:u w:val="single"/>
    </w:rPr>
  </w:style>
  <w:style w:type="paragraph" w:customStyle="1" w:styleId="ComputerText">
    <w:name w:val="Computer Text"/>
    <w:basedOn w:val="Normal"/>
    <w:uiPriority w:val="99"/>
    <w:rsid w:val="00352DBA"/>
    <w:pPr>
      <w:keepLines w:val="0"/>
      <w:spacing w:before="200" w:after="0" w:line="260" w:lineRule="atLeast"/>
      <w:ind w:left="1800"/>
    </w:pPr>
    <w:rPr>
      <w:rFonts w:ascii="Courier New" w:hAnsi="Courier New" w:cs="Courier New"/>
      <w:b/>
      <w:bCs/>
      <w:sz w:val="19"/>
      <w:szCs w:val="19"/>
    </w:rPr>
  </w:style>
  <w:style w:type="paragraph" w:customStyle="1" w:styleId="ComputerTextWide">
    <w:name w:val="Computer Text Wide"/>
    <w:basedOn w:val="ComputerText"/>
    <w:uiPriority w:val="99"/>
    <w:rsid w:val="00352DBA"/>
    <w:pPr>
      <w:ind w:left="0"/>
    </w:pPr>
  </w:style>
  <w:style w:type="paragraph" w:customStyle="1" w:styleId="MarginNoteText">
    <w:name w:val="Margin Note Text"/>
    <w:basedOn w:val="Normal"/>
    <w:uiPriority w:val="99"/>
    <w:rsid w:val="00352DBA"/>
    <w:pPr>
      <w:keepLines w:val="0"/>
      <w:spacing w:before="40" w:after="0" w:line="200" w:lineRule="atLeast"/>
    </w:pPr>
    <w:rPr>
      <w:rFonts w:ascii="Frutiger 45 Light" w:hAnsi="Frutiger 45 Light" w:cs="Frutiger 45 Light"/>
      <w:i/>
      <w:iCs/>
      <w:sz w:val="16"/>
      <w:szCs w:val="16"/>
    </w:rPr>
  </w:style>
  <w:style w:type="paragraph" w:customStyle="1" w:styleId="NoteIcon">
    <w:name w:val="Note Icon"/>
    <w:basedOn w:val="Normal"/>
    <w:uiPriority w:val="99"/>
    <w:semiHidden/>
    <w:rsid w:val="00352DBA"/>
    <w:pPr>
      <w:keepLines w:val="0"/>
      <w:spacing w:before="0" w:after="0"/>
    </w:pPr>
    <w:rPr>
      <w:rFonts w:ascii="Wingdings" w:hAnsi="Wingdings" w:cs="Wingdings"/>
      <w:sz w:val="48"/>
      <w:szCs w:val="48"/>
    </w:rPr>
  </w:style>
  <w:style w:type="paragraph" w:customStyle="1" w:styleId="TabPageLeft">
    <w:name w:val="Tab Page Left"/>
    <w:basedOn w:val="Normal"/>
    <w:uiPriority w:val="99"/>
    <w:rsid w:val="00352DBA"/>
    <w:pPr>
      <w:keepLines w:val="0"/>
      <w:spacing w:before="0" w:after="0"/>
    </w:pPr>
    <w:rPr>
      <w:rFonts w:ascii="Garamond" w:hAnsi="Garamond" w:cs="Garamond"/>
      <w:sz w:val="40"/>
      <w:szCs w:val="40"/>
    </w:rPr>
  </w:style>
  <w:style w:type="paragraph" w:customStyle="1" w:styleId="CalloutText">
    <w:name w:val="Callout Text"/>
    <w:basedOn w:val="Normal"/>
    <w:uiPriority w:val="99"/>
    <w:rsid w:val="00352DBA"/>
    <w:pPr>
      <w:keepLines w:val="0"/>
      <w:spacing w:before="40" w:after="0"/>
      <w:jc w:val="center"/>
    </w:pPr>
    <w:rPr>
      <w:rFonts w:ascii="Frutiger 45 Light" w:hAnsi="Frutiger 45 Light" w:cs="Frutiger 45 Light"/>
      <w:b/>
      <w:bCs/>
      <w:sz w:val="16"/>
      <w:szCs w:val="16"/>
    </w:rPr>
  </w:style>
  <w:style w:type="paragraph" w:customStyle="1" w:styleId="TableHeading">
    <w:name w:val="Table Heading"/>
    <w:uiPriority w:val="99"/>
    <w:semiHidden/>
    <w:rsid w:val="00352DBA"/>
    <w:pPr>
      <w:spacing w:before="60" w:after="60" w:line="240" w:lineRule="atLeast"/>
    </w:pPr>
    <w:rPr>
      <w:rFonts w:ascii="Frutiger 45 Light" w:hAnsi="Frutiger 45 Light" w:cs="Frutiger 45 Light"/>
      <w:b/>
      <w:bCs/>
    </w:rPr>
  </w:style>
  <w:style w:type="paragraph" w:styleId="Caption">
    <w:name w:val="caption"/>
    <w:basedOn w:val="Normal"/>
    <w:next w:val="Normal"/>
    <w:uiPriority w:val="99"/>
    <w:qFormat/>
    <w:rsid w:val="00352DBA"/>
    <w:pPr>
      <w:keepNext/>
      <w:keepLines w:val="0"/>
      <w:spacing w:before="400" w:after="200"/>
      <w:ind w:left="1800"/>
    </w:pPr>
    <w:rPr>
      <w:rFonts w:ascii="Frutiger 45 Light" w:hAnsi="Frutiger 45 Light" w:cs="Frutiger 45 Light"/>
      <w:b/>
      <w:bCs/>
      <w:sz w:val="20"/>
      <w:szCs w:val="20"/>
    </w:rPr>
  </w:style>
  <w:style w:type="paragraph" w:customStyle="1" w:styleId="Graphic">
    <w:name w:val="Graphic"/>
    <w:basedOn w:val="Normal"/>
    <w:uiPriority w:val="99"/>
    <w:rsid w:val="00352DBA"/>
    <w:pPr>
      <w:keepLines w:val="0"/>
      <w:spacing w:before="0" w:after="0"/>
    </w:pPr>
    <w:rPr>
      <w:rFonts w:ascii="Garamond" w:hAnsi="Garamond" w:cs="Garamond"/>
    </w:rPr>
  </w:style>
  <w:style w:type="paragraph" w:customStyle="1" w:styleId="CaptionWide">
    <w:name w:val="CaptionWide"/>
    <w:basedOn w:val="Caption"/>
    <w:uiPriority w:val="99"/>
    <w:rsid w:val="00352DBA"/>
    <w:pPr>
      <w:ind w:left="0"/>
    </w:pPr>
  </w:style>
  <w:style w:type="character" w:customStyle="1" w:styleId="CSEmphasisTable">
    <w:name w:val="CS Emphasis Table"/>
    <w:uiPriority w:val="99"/>
    <w:semiHidden/>
    <w:rsid w:val="00352DBA"/>
    <w:rPr>
      <w:rFonts w:ascii="Frutiger 45 Light" w:hAnsi="Frutiger 45 Light" w:cs="Frutiger 45 Light"/>
      <w:b/>
      <w:bCs/>
      <w:sz w:val="18"/>
      <w:szCs w:val="18"/>
    </w:rPr>
  </w:style>
  <w:style w:type="character" w:customStyle="1" w:styleId="CSFLight">
    <w:name w:val="CS F Light"/>
    <w:uiPriority w:val="99"/>
    <w:rsid w:val="00352DBA"/>
    <w:rPr>
      <w:rFonts w:ascii="Frutiger 45 Light" w:hAnsi="Frutiger 45 Light"/>
    </w:rPr>
  </w:style>
  <w:style w:type="character" w:customStyle="1" w:styleId="CSFLight95">
    <w:name w:val="CS F Light 9.5"/>
    <w:uiPriority w:val="99"/>
    <w:rsid w:val="00352DBA"/>
    <w:rPr>
      <w:rFonts w:ascii="Frutiger 45 Light" w:hAnsi="Frutiger 45 Light" w:cs="Frutiger 45 Light"/>
      <w:sz w:val="19"/>
      <w:szCs w:val="19"/>
    </w:rPr>
  </w:style>
  <w:style w:type="character" w:customStyle="1" w:styleId="CSHidden">
    <w:name w:val="CS Hidden"/>
    <w:uiPriority w:val="99"/>
    <w:rsid w:val="00352DBA"/>
    <w:rPr>
      <w:rFonts w:cs="Times New Roman"/>
      <w:vanish/>
      <w:color w:val="FF00FF"/>
    </w:rPr>
  </w:style>
  <w:style w:type="character" w:customStyle="1" w:styleId="CSRaised3pt">
    <w:name w:val="CS Raised 3pt"/>
    <w:uiPriority w:val="99"/>
    <w:rsid w:val="00352DBA"/>
    <w:rPr>
      <w:rFonts w:cs="Times New Roman"/>
      <w:position w:val="6"/>
      <w:sz w:val="16"/>
      <w:szCs w:val="16"/>
    </w:rPr>
  </w:style>
  <w:style w:type="paragraph" w:customStyle="1" w:styleId="TableTextBullet">
    <w:name w:val="Table Text Bullet"/>
    <w:basedOn w:val="TableText"/>
    <w:uiPriority w:val="99"/>
    <w:rsid w:val="00352DBA"/>
    <w:pPr>
      <w:keepLines w:val="0"/>
      <w:numPr>
        <w:numId w:val="16"/>
      </w:numPr>
      <w:spacing w:before="60" w:after="60" w:line="240" w:lineRule="atLeast"/>
    </w:pPr>
    <w:rPr>
      <w:rFonts w:ascii="Garamond" w:hAnsi="Garamond" w:cs="Garamond"/>
      <w:sz w:val="20"/>
      <w:szCs w:val="20"/>
    </w:rPr>
  </w:style>
  <w:style w:type="paragraph" w:customStyle="1" w:styleId="FootnoteSeparator">
    <w:name w:val="Footnote Separator"/>
    <w:basedOn w:val="Normal"/>
    <w:uiPriority w:val="99"/>
    <w:semiHidden/>
    <w:rsid w:val="00352DBA"/>
    <w:pPr>
      <w:keepLines w:val="0"/>
      <w:spacing w:after="0"/>
      <w:ind w:left="1800"/>
    </w:pPr>
    <w:rPr>
      <w:rFonts w:ascii="Garamond" w:hAnsi="Garamond" w:cs="Garamond"/>
    </w:rPr>
  </w:style>
  <w:style w:type="paragraph" w:customStyle="1" w:styleId="FootnoteTextWide">
    <w:name w:val="Footnote Text Wide"/>
    <w:basedOn w:val="FootnoteText"/>
    <w:uiPriority w:val="99"/>
    <w:rsid w:val="00352DBA"/>
    <w:pPr>
      <w:keepLines w:val="0"/>
      <w:spacing w:before="100"/>
      <w:ind w:left="360" w:hanging="360"/>
    </w:pPr>
    <w:rPr>
      <w:rFonts w:ascii="Garamond" w:hAnsi="Garamond" w:cs="Garamond"/>
      <w:sz w:val="18"/>
      <w:szCs w:val="18"/>
    </w:rPr>
  </w:style>
  <w:style w:type="paragraph" w:customStyle="1" w:styleId="HyphenListL2">
    <w:name w:val="Hyphen List L2"/>
    <w:basedOn w:val="Normal"/>
    <w:uiPriority w:val="99"/>
    <w:rsid w:val="00352DBA"/>
    <w:pPr>
      <w:keepLines w:val="0"/>
      <w:numPr>
        <w:numId w:val="12"/>
      </w:numPr>
      <w:spacing w:after="0" w:line="260" w:lineRule="atLeast"/>
    </w:pPr>
    <w:rPr>
      <w:rFonts w:ascii="Garamond" w:hAnsi="Garamond" w:cs="Garamond"/>
    </w:rPr>
  </w:style>
  <w:style w:type="paragraph" w:customStyle="1" w:styleId="HyphenListL2Single">
    <w:name w:val="Hyphen List L2 Single"/>
    <w:basedOn w:val="Normal"/>
    <w:uiPriority w:val="99"/>
    <w:rsid w:val="00352DBA"/>
    <w:pPr>
      <w:keepLines w:val="0"/>
      <w:numPr>
        <w:numId w:val="13"/>
      </w:numPr>
      <w:tabs>
        <w:tab w:val="clear" w:pos="360"/>
        <w:tab w:val="left" w:pos="2520"/>
      </w:tabs>
      <w:spacing w:before="0" w:after="0" w:line="260" w:lineRule="atLeast"/>
      <w:ind w:left="2520" w:hanging="360"/>
    </w:pPr>
    <w:rPr>
      <w:rFonts w:ascii="Garamond" w:hAnsi="Garamond" w:cs="Garamond"/>
    </w:rPr>
  </w:style>
  <w:style w:type="paragraph" w:customStyle="1" w:styleId="HyphenListL2Wide">
    <w:name w:val="Hyphen List L2 Wide"/>
    <w:basedOn w:val="Normal"/>
    <w:uiPriority w:val="99"/>
    <w:rsid w:val="00352DBA"/>
    <w:pPr>
      <w:keepLines w:val="0"/>
      <w:numPr>
        <w:numId w:val="14"/>
      </w:numPr>
      <w:spacing w:after="0" w:line="260" w:lineRule="atLeast"/>
    </w:pPr>
    <w:rPr>
      <w:rFonts w:ascii="Garamond" w:hAnsi="Garamond" w:cs="Garamond"/>
    </w:rPr>
  </w:style>
  <w:style w:type="paragraph" w:customStyle="1" w:styleId="HyphenListL2WideSingle">
    <w:name w:val="Hyphen List L2 Wide Single"/>
    <w:basedOn w:val="Normal"/>
    <w:uiPriority w:val="99"/>
    <w:rsid w:val="00352DBA"/>
    <w:pPr>
      <w:keepLines w:val="0"/>
      <w:numPr>
        <w:numId w:val="15"/>
      </w:numPr>
      <w:spacing w:before="0" w:after="0" w:line="260" w:lineRule="atLeast"/>
    </w:pPr>
    <w:rPr>
      <w:rFonts w:ascii="Garamond" w:hAnsi="Garamond" w:cs="Garamond"/>
    </w:rPr>
  </w:style>
  <w:style w:type="paragraph" w:customStyle="1" w:styleId="Table1Text">
    <w:name w:val="Table1 Text"/>
    <w:basedOn w:val="TableText"/>
    <w:uiPriority w:val="99"/>
    <w:rsid w:val="00352DBA"/>
    <w:pPr>
      <w:keepLines w:val="0"/>
      <w:spacing w:before="30" w:after="30" w:line="240" w:lineRule="atLeast"/>
    </w:pPr>
    <w:rPr>
      <w:rFonts w:ascii="Garamond" w:hAnsi="Garamond" w:cs="Garamond"/>
      <w:sz w:val="20"/>
      <w:szCs w:val="20"/>
    </w:rPr>
  </w:style>
  <w:style w:type="paragraph" w:customStyle="1" w:styleId="Table1Heading">
    <w:name w:val="Table1 Heading"/>
    <w:uiPriority w:val="99"/>
    <w:rsid w:val="00352DBA"/>
    <w:pPr>
      <w:spacing w:before="30" w:after="30" w:line="240" w:lineRule="atLeast"/>
    </w:pPr>
    <w:rPr>
      <w:rFonts w:ascii="Frutiger 45 Light" w:hAnsi="Frutiger 45 Light" w:cs="Frutiger 45 Light"/>
      <w:b/>
      <w:bCs/>
    </w:rPr>
  </w:style>
  <w:style w:type="paragraph" w:customStyle="1" w:styleId="TableTextIndent">
    <w:name w:val="Table Text Indent"/>
    <w:basedOn w:val="TableText"/>
    <w:uiPriority w:val="99"/>
    <w:rsid w:val="00352DBA"/>
    <w:pPr>
      <w:keepLines w:val="0"/>
      <w:spacing w:before="60" w:after="60" w:line="240" w:lineRule="atLeast"/>
      <w:ind w:left="360" w:hanging="360"/>
    </w:pPr>
    <w:rPr>
      <w:rFonts w:ascii="Garamond" w:hAnsi="Garamond" w:cs="Garamond"/>
      <w:sz w:val="20"/>
      <w:szCs w:val="20"/>
    </w:rPr>
  </w:style>
  <w:style w:type="paragraph" w:customStyle="1" w:styleId="Table6Heading">
    <w:name w:val="Table6 Heading"/>
    <w:uiPriority w:val="99"/>
    <w:rsid w:val="00352DBA"/>
    <w:pPr>
      <w:spacing w:before="120" w:after="120" w:line="240" w:lineRule="atLeast"/>
    </w:pPr>
    <w:rPr>
      <w:rFonts w:ascii="Frutiger 45 Light" w:hAnsi="Frutiger 45 Light" w:cs="Frutiger 45 Light"/>
      <w:b/>
      <w:bCs/>
    </w:rPr>
  </w:style>
  <w:style w:type="paragraph" w:customStyle="1" w:styleId="TableTextNumber">
    <w:name w:val="Table Text Number"/>
    <w:basedOn w:val="TableText"/>
    <w:uiPriority w:val="99"/>
    <w:rsid w:val="00352DBA"/>
    <w:pPr>
      <w:keepLines w:val="0"/>
      <w:numPr>
        <w:numId w:val="31"/>
      </w:numPr>
      <w:spacing w:before="60" w:after="60" w:line="240" w:lineRule="atLeast"/>
    </w:pPr>
    <w:rPr>
      <w:rFonts w:ascii="Garamond" w:hAnsi="Garamond" w:cs="Garamond"/>
      <w:sz w:val="20"/>
      <w:szCs w:val="20"/>
    </w:rPr>
  </w:style>
  <w:style w:type="paragraph" w:customStyle="1" w:styleId="Table6Text">
    <w:name w:val="Table6 Text"/>
    <w:basedOn w:val="TableText"/>
    <w:uiPriority w:val="99"/>
    <w:rsid w:val="00352DBA"/>
    <w:pPr>
      <w:keepLines w:val="0"/>
      <w:spacing w:before="120" w:after="120" w:line="240" w:lineRule="atLeast"/>
    </w:pPr>
    <w:rPr>
      <w:rFonts w:ascii="Garamond" w:hAnsi="Garamond" w:cs="Garamond"/>
      <w:sz w:val="20"/>
      <w:szCs w:val="20"/>
    </w:rPr>
  </w:style>
  <w:style w:type="character" w:customStyle="1" w:styleId="HyperlinkItalic">
    <w:name w:val="Hyperlink Italic"/>
    <w:uiPriority w:val="99"/>
    <w:rsid w:val="00352DBA"/>
    <w:rPr>
      <w:rFonts w:cs="Times New Roman"/>
      <w:i/>
      <w:iCs/>
      <w:color w:val="0000FF"/>
      <w:u w:val="none"/>
    </w:rPr>
  </w:style>
  <w:style w:type="character" w:customStyle="1" w:styleId="HyperlinkBlue">
    <w:name w:val="Hyperlink Blue"/>
    <w:uiPriority w:val="99"/>
    <w:rsid w:val="00352DBA"/>
    <w:rPr>
      <w:rFonts w:cs="Times New Roman"/>
      <w:color w:val="0000FF"/>
      <w:u w:val="none"/>
    </w:rPr>
  </w:style>
  <w:style w:type="character" w:customStyle="1" w:styleId="HyperlinkItalicFrutiger">
    <w:name w:val="Hyperlink Italic Frutiger"/>
    <w:uiPriority w:val="99"/>
    <w:rsid w:val="00352DBA"/>
    <w:rPr>
      <w:rFonts w:ascii="Frutiger 45 Light" w:hAnsi="Frutiger 45 Light" w:cs="Frutiger 45 Light"/>
      <w:b/>
      <w:bCs/>
      <w:i/>
      <w:iCs/>
      <w:color w:val="0000FF"/>
      <w:u w:val="none"/>
    </w:rPr>
  </w:style>
  <w:style w:type="character" w:customStyle="1" w:styleId="DocTitle1Small">
    <w:name w:val="DocTitle1 Small"/>
    <w:uiPriority w:val="99"/>
    <w:rsid w:val="00352DBA"/>
    <w:rPr>
      <w:rFonts w:ascii="Frutiger 45 Light" w:hAnsi="Frutiger 45 Light" w:cs="Frutiger 45 Light"/>
      <w:sz w:val="32"/>
      <w:szCs w:val="32"/>
    </w:rPr>
  </w:style>
  <w:style w:type="paragraph" w:customStyle="1" w:styleId="DocTitle1">
    <w:name w:val="DocTitle1"/>
    <w:basedOn w:val="Normal"/>
    <w:uiPriority w:val="99"/>
    <w:rsid w:val="00352DBA"/>
    <w:pPr>
      <w:keepLines w:val="0"/>
      <w:spacing w:before="0" w:after="0"/>
    </w:pPr>
    <w:rPr>
      <w:rFonts w:ascii="Frutiger 45 Light" w:hAnsi="Frutiger 45 Light" w:cs="Frutiger 45 Light"/>
      <w:sz w:val="96"/>
      <w:szCs w:val="96"/>
    </w:rPr>
  </w:style>
  <w:style w:type="paragraph" w:customStyle="1" w:styleId="NormalWide1212">
    <w:name w:val="Normal Wide 12/12"/>
    <w:basedOn w:val="Normal"/>
    <w:next w:val="Normal"/>
    <w:uiPriority w:val="99"/>
    <w:rsid w:val="00352DBA"/>
    <w:pPr>
      <w:keepLines w:val="0"/>
      <w:spacing w:before="240" w:after="240" w:line="260" w:lineRule="atLeast"/>
    </w:pPr>
    <w:rPr>
      <w:rFonts w:ascii="Garamond" w:hAnsi="Garamond" w:cs="Garamond"/>
    </w:rPr>
  </w:style>
  <w:style w:type="character" w:customStyle="1" w:styleId="CSFBold">
    <w:name w:val="CS F Bold"/>
    <w:uiPriority w:val="99"/>
    <w:rsid w:val="00352DBA"/>
    <w:rPr>
      <w:rFonts w:ascii="Frutiger 45 Light" w:hAnsi="Frutiger 45 Light" w:cs="Frutiger 45 Light"/>
      <w:b/>
      <w:bCs/>
    </w:rPr>
  </w:style>
  <w:style w:type="paragraph" w:customStyle="1" w:styleId="DocTitle2">
    <w:name w:val="DocTitle2"/>
    <w:basedOn w:val="Normal"/>
    <w:uiPriority w:val="99"/>
    <w:rsid w:val="00352DBA"/>
    <w:pPr>
      <w:keepLines w:val="0"/>
      <w:spacing w:before="320" w:after="480"/>
    </w:pPr>
    <w:rPr>
      <w:rFonts w:ascii="Frutiger 45 Light" w:hAnsi="Frutiger 45 Light" w:cs="Frutiger 45 Light"/>
      <w:b/>
      <w:bCs/>
      <w:sz w:val="24"/>
      <w:szCs w:val="24"/>
    </w:rPr>
  </w:style>
  <w:style w:type="paragraph" w:customStyle="1" w:styleId="CoverTitle">
    <w:name w:val="Cover Title"/>
    <w:next w:val="CoverSubtitle"/>
    <w:uiPriority w:val="99"/>
    <w:rsid w:val="00352DBA"/>
    <w:pPr>
      <w:spacing w:line="780" w:lineRule="exact"/>
    </w:pPr>
    <w:rPr>
      <w:rFonts w:ascii="Frutiger 45 Light" w:hAnsi="Frutiger 45 Light" w:cs="Frutiger 45 Light"/>
      <w:b/>
      <w:bCs/>
      <w:sz w:val="72"/>
      <w:szCs w:val="72"/>
    </w:rPr>
  </w:style>
  <w:style w:type="paragraph" w:customStyle="1" w:styleId="CoverSubtitle">
    <w:name w:val="Cover Subtitle"/>
    <w:next w:val="PublicationDate"/>
    <w:uiPriority w:val="99"/>
    <w:rsid w:val="00352DBA"/>
    <w:pPr>
      <w:spacing w:before="120"/>
    </w:pPr>
    <w:rPr>
      <w:rFonts w:ascii="Garamond" w:hAnsi="Garamond" w:cs="Garamond"/>
      <w:i/>
      <w:iCs/>
      <w:sz w:val="30"/>
      <w:szCs w:val="30"/>
    </w:rPr>
  </w:style>
  <w:style w:type="paragraph" w:customStyle="1" w:styleId="PublicationDate">
    <w:name w:val="Publication Date"/>
    <w:uiPriority w:val="99"/>
    <w:rsid w:val="00352DBA"/>
    <w:pPr>
      <w:spacing w:before="300"/>
    </w:pPr>
    <w:rPr>
      <w:rFonts w:ascii="Frutiger 45 Light" w:hAnsi="Frutiger 45 Light" w:cs="Frutiger 45 Light"/>
      <w:b/>
      <w:bCs/>
      <w:sz w:val="27"/>
      <w:szCs w:val="27"/>
    </w:rPr>
  </w:style>
  <w:style w:type="character" w:customStyle="1" w:styleId="CSFBoldItlc">
    <w:name w:val="CS F Bold Itlc"/>
    <w:uiPriority w:val="99"/>
    <w:rsid w:val="00352DBA"/>
    <w:rPr>
      <w:rFonts w:ascii="Frutiger 45 Light" w:hAnsi="Frutiger 45 Light" w:cs="Frutiger 45 Light"/>
      <w:b/>
      <w:bCs/>
      <w:i/>
      <w:iCs/>
    </w:rPr>
  </w:style>
  <w:style w:type="paragraph" w:customStyle="1" w:styleId="GlossaryTerm">
    <w:name w:val="Glossary Term"/>
    <w:basedOn w:val="Normal"/>
    <w:next w:val="GlossaryDefn"/>
    <w:uiPriority w:val="99"/>
    <w:semiHidden/>
    <w:rsid w:val="00352DBA"/>
    <w:pPr>
      <w:keepNext/>
      <w:spacing w:before="0"/>
    </w:pPr>
    <w:rPr>
      <w:rFonts w:ascii="Frutiger 45 Light" w:hAnsi="Frutiger 45 Light" w:cs="Frutiger 45 Light"/>
      <w:b/>
      <w:bCs/>
    </w:rPr>
  </w:style>
  <w:style w:type="paragraph" w:customStyle="1" w:styleId="GlossaryDefn">
    <w:name w:val="Glossary Defn"/>
    <w:basedOn w:val="Normal"/>
    <w:next w:val="GlossaryTerm"/>
    <w:uiPriority w:val="99"/>
    <w:semiHidden/>
    <w:rsid w:val="00352DBA"/>
    <w:pPr>
      <w:spacing w:before="0" w:after="240" w:line="260" w:lineRule="atLeast"/>
      <w:ind w:left="720"/>
    </w:pPr>
    <w:rPr>
      <w:rFonts w:ascii="Garamond" w:hAnsi="Garamond" w:cs="Garamond"/>
    </w:rPr>
  </w:style>
  <w:style w:type="paragraph" w:customStyle="1" w:styleId="GlossaryTitle">
    <w:name w:val="Glossary Title"/>
    <w:basedOn w:val="Normal"/>
    <w:next w:val="Normal"/>
    <w:uiPriority w:val="99"/>
    <w:semiHidden/>
    <w:rsid w:val="00352DBA"/>
    <w:pPr>
      <w:keepLines w:val="0"/>
      <w:spacing w:before="0" w:after="0"/>
      <w:outlineLvl w:val="0"/>
    </w:pPr>
    <w:rPr>
      <w:rFonts w:ascii="Frutiger 45 Light" w:hAnsi="Frutiger 45 Light" w:cs="Frutiger 45 Light"/>
      <w:b/>
      <w:bCs/>
      <w:sz w:val="34"/>
      <w:szCs w:val="34"/>
    </w:rPr>
  </w:style>
  <w:style w:type="paragraph" w:customStyle="1" w:styleId="GlossaryIntro">
    <w:name w:val="Glossary Intro"/>
    <w:basedOn w:val="Normal"/>
    <w:next w:val="GlossaryTerm"/>
    <w:uiPriority w:val="99"/>
    <w:semiHidden/>
    <w:rsid w:val="00352DBA"/>
    <w:pPr>
      <w:keepLines w:val="0"/>
      <w:spacing w:before="200" w:after="240" w:line="260" w:lineRule="atLeast"/>
      <w:ind w:left="720"/>
    </w:pPr>
    <w:rPr>
      <w:rFonts w:ascii="Garamond" w:hAnsi="Garamond" w:cs="Garamond"/>
    </w:rPr>
  </w:style>
  <w:style w:type="paragraph" w:customStyle="1" w:styleId="abcListSingle">
    <w:name w:val="abc List Single"/>
    <w:basedOn w:val="Normal"/>
    <w:uiPriority w:val="99"/>
    <w:rsid w:val="00352DBA"/>
    <w:pPr>
      <w:keepLines w:val="0"/>
      <w:numPr>
        <w:numId w:val="26"/>
      </w:numPr>
      <w:spacing w:before="0" w:after="0" w:line="260" w:lineRule="atLeast"/>
    </w:pPr>
    <w:rPr>
      <w:rFonts w:ascii="Garamond" w:hAnsi="Garamond" w:cs="Garamond"/>
    </w:rPr>
  </w:style>
  <w:style w:type="paragraph" w:customStyle="1" w:styleId="abcListL2">
    <w:name w:val="abc List L2"/>
    <w:basedOn w:val="Normal"/>
    <w:uiPriority w:val="99"/>
    <w:rsid w:val="00352DBA"/>
    <w:pPr>
      <w:keepLines w:val="0"/>
      <w:numPr>
        <w:numId w:val="27"/>
      </w:numPr>
      <w:spacing w:after="0" w:line="260" w:lineRule="atLeast"/>
    </w:pPr>
    <w:rPr>
      <w:rFonts w:ascii="Garamond" w:hAnsi="Garamond" w:cs="Garamond"/>
    </w:rPr>
  </w:style>
  <w:style w:type="paragraph" w:customStyle="1" w:styleId="abcListWideSingle">
    <w:name w:val="abc List Wide Single"/>
    <w:basedOn w:val="Normal"/>
    <w:uiPriority w:val="99"/>
    <w:rsid w:val="00352DBA"/>
    <w:pPr>
      <w:keepLines w:val="0"/>
      <w:numPr>
        <w:numId w:val="30"/>
      </w:numPr>
      <w:spacing w:before="0" w:after="0" w:line="260" w:lineRule="atLeast"/>
    </w:pPr>
    <w:rPr>
      <w:rFonts w:ascii="Garamond" w:hAnsi="Garamond" w:cs="Garamond"/>
    </w:rPr>
  </w:style>
  <w:style w:type="paragraph" w:customStyle="1" w:styleId="abcListWide">
    <w:name w:val="abc List Wide"/>
    <w:basedOn w:val="Normal"/>
    <w:uiPriority w:val="99"/>
    <w:rsid w:val="00352DBA"/>
    <w:pPr>
      <w:keepLines w:val="0"/>
      <w:numPr>
        <w:numId w:val="29"/>
      </w:numPr>
      <w:spacing w:after="0" w:line="260" w:lineRule="atLeast"/>
    </w:pPr>
    <w:rPr>
      <w:rFonts w:ascii="Garamond" w:hAnsi="Garamond" w:cs="Garamond"/>
    </w:rPr>
  </w:style>
  <w:style w:type="paragraph" w:customStyle="1" w:styleId="abcListL2Single">
    <w:name w:val="abc List L2 Single"/>
    <w:basedOn w:val="Normal"/>
    <w:uiPriority w:val="99"/>
    <w:rsid w:val="00352DBA"/>
    <w:pPr>
      <w:keepLines w:val="0"/>
      <w:numPr>
        <w:numId w:val="28"/>
      </w:numPr>
      <w:spacing w:before="0" w:after="0" w:line="260" w:lineRule="atLeast"/>
    </w:pPr>
    <w:rPr>
      <w:rFonts w:ascii="Garamond" w:hAnsi="Garamond" w:cs="Garamond"/>
    </w:rPr>
  </w:style>
  <w:style w:type="paragraph" w:customStyle="1" w:styleId="NormalWide1010">
    <w:name w:val="Normal Wide 10/10"/>
    <w:basedOn w:val="NormalWide"/>
    <w:next w:val="Normal"/>
    <w:uiPriority w:val="99"/>
    <w:rsid w:val="00352DBA"/>
    <w:pPr>
      <w:spacing w:after="200"/>
    </w:pPr>
  </w:style>
  <w:style w:type="paragraph" w:customStyle="1" w:styleId="Normal1212">
    <w:name w:val="Normal 12/12"/>
    <w:basedOn w:val="Normal"/>
    <w:next w:val="Normal"/>
    <w:uiPriority w:val="99"/>
    <w:rsid w:val="00352DBA"/>
    <w:pPr>
      <w:keepLines w:val="0"/>
      <w:spacing w:before="240" w:after="240" w:line="260" w:lineRule="atLeast"/>
      <w:ind w:left="1800"/>
    </w:pPr>
    <w:rPr>
      <w:rFonts w:ascii="Garamond" w:hAnsi="Garamond" w:cs="Garamond"/>
    </w:rPr>
  </w:style>
  <w:style w:type="paragraph" w:customStyle="1" w:styleId="GlossaryBullet">
    <w:name w:val="Glossary Bullet"/>
    <w:basedOn w:val="GlossaryDefn"/>
    <w:uiPriority w:val="99"/>
    <w:semiHidden/>
    <w:rsid w:val="00352DBA"/>
    <w:pPr>
      <w:numPr>
        <w:numId w:val="32"/>
      </w:numPr>
      <w:spacing w:after="120"/>
    </w:pPr>
  </w:style>
  <w:style w:type="paragraph" w:customStyle="1" w:styleId="TabPageRight">
    <w:name w:val="Tab Page Right"/>
    <w:basedOn w:val="TabPageLeft"/>
    <w:uiPriority w:val="99"/>
    <w:rsid w:val="00352DBA"/>
    <w:pPr>
      <w:jc w:val="right"/>
    </w:pPr>
  </w:style>
  <w:style w:type="paragraph" w:customStyle="1" w:styleId="ComputerTextBig">
    <w:name w:val="Computer Text Big"/>
    <w:basedOn w:val="ComputerText"/>
    <w:uiPriority w:val="99"/>
    <w:rsid w:val="00352DBA"/>
    <w:pPr>
      <w:spacing w:line="240" w:lineRule="auto"/>
    </w:pPr>
    <w:rPr>
      <w:sz w:val="21"/>
      <w:szCs w:val="21"/>
    </w:rPr>
  </w:style>
  <w:style w:type="character" w:customStyle="1" w:styleId="CSFBoldItlcUndl">
    <w:name w:val="CS F Bold Itlc Undl"/>
    <w:uiPriority w:val="99"/>
    <w:rsid w:val="00352DBA"/>
    <w:rPr>
      <w:rFonts w:ascii="Frutiger 45 Light" w:hAnsi="Frutiger 45 Light" w:cs="Frutiger 45 Light"/>
      <w:b/>
      <w:bCs/>
      <w:i/>
      <w:iCs/>
      <w:sz w:val="22"/>
      <w:szCs w:val="22"/>
      <w:u w:val="single"/>
    </w:rPr>
  </w:style>
  <w:style w:type="character" w:customStyle="1" w:styleId="CSFBoldUndl">
    <w:name w:val="CS F Bold Undl"/>
    <w:uiPriority w:val="99"/>
    <w:rsid w:val="00352DBA"/>
    <w:rPr>
      <w:rFonts w:ascii="Frutiger 45 Light" w:hAnsi="Frutiger 45 Light" w:cs="Frutiger 45 Light"/>
      <w:b/>
      <w:bCs/>
      <w:sz w:val="22"/>
      <w:szCs w:val="22"/>
      <w:u w:val="single"/>
    </w:rPr>
  </w:style>
  <w:style w:type="character" w:customStyle="1" w:styleId="CSFItalic">
    <w:name w:val="CS F Italic"/>
    <w:uiPriority w:val="99"/>
    <w:rsid w:val="00352DBA"/>
    <w:rPr>
      <w:rFonts w:ascii="Frutiger 45 Light" w:hAnsi="Frutiger 45 Light" w:cs="Frutiger 45 Light"/>
      <w:i/>
      <w:iCs/>
      <w:sz w:val="22"/>
      <w:szCs w:val="22"/>
    </w:rPr>
  </w:style>
  <w:style w:type="character" w:customStyle="1" w:styleId="CSFItlcUndl">
    <w:name w:val="CS F Itlc Undl"/>
    <w:uiPriority w:val="99"/>
    <w:rsid w:val="00352DBA"/>
    <w:rPr>
      <w:rFonts w:ascii="Frutiger 45 Light" w:hAnsi="Frutiger 45 Light" w:cs="Frutiger 45 Light"/>
      <w:i/>
      <w:iCs/>
      <w:sz w:val="22"/>
      <w:szCs w:val="22"/>
      <w:u w:val="single"/>
    </w:rPr>
  </w:style>
  <w:style w:type="character" w:customStyle="1" w:styleId="CSFUnderline">
    <w:name w:val="CS F Underline"/>
    <w:uiPriority w:val="99"/>
    <w:rsid w:val="00352DBA"/>
    <w:rPr>
      <w:rFonts w:ascii="Frutiger 45 Light" w:hAnsi="Frutiger 45 Light" w:cs="Frutiger 45 Light"/>
      <w:sz w:val="22"/>
      <w:szCs w:val="22"/>
      <w:u w:val="single"/>
    </w:rPr>
  </w:style>
  <w:style w:type="character" w:customStyle="1" w:styleId="CSFBoldItalic">
    <w:name w:val="CS F Bold Italic"/>
    <w:uiPriority w:val="99"/>
    <w:semiHidden/>
    <w:rsid w:val="00352DBA"/>
    <w:rPr>
      <w:rFonts w:ascii="Frutiger 45 Light" w:hAnsi="Frutiger 45 Light" w:cs="Frutiger 45 Light"/>
      <w:b/>
      <w:bCs/>
      <w:i/>
      <w:iCs/>
    </w:rPr>
  </w:style>
  <w:style w:type="paragraph" w:styleId="Subtitle">
    <w:name w:val="Subtitle"/>
    <w:basedOn w:val="Normal"/>
    <w:link w:val="SubtitleChar"/>
    <w:uiPriority w:val="99"/>
    <w:qFormat/>
    <w:rsid w:val="00352DBA"/>
    <w:pPr>
      <w:keepLines w:val="0"/>
      <w:spacing w:before="200" w:after="60" w:line="260" w:lineRule="atLeast"/>
      <w:ind w:left="1800"/>
      <w:jc w:val="center"/>
      <w:outlineLvl w:val="1"/>
    </w:pPr>
    <w:rPr>
      <w:sz w:val="24"/>
      <w:szCs w:val="24"/>
    </w:rPr>
  </w:style>
  <w:style w:type="character" w:customStyle="1" w:styleId="SubtitleChar">
    <w:name w:val="Subtitle Char"/>
    <w:link w:val="Subtitle"/>
    <w:uiPriority w:val="99"/>
    <w:locked/>
    <w:rsid w:val="00352DBA"/>
    <w:rPr>
      <w:rFonts w:ascii="Cambria" w:hAnsi="Cambria" w:cs="Cambria"/>
      <w:sz w:val="24"/>
      <w:szCs w:val="24"/>
    </w:rPr>
  </w:style>
  <w:style w:type="paragraph" w:customStyle="1" w:styleId="TableFootnote">
    <w:name w:val="Table Footnote"/>
    <w:basedOn w:val="Normal"/>
    <w:uiPriority w:val="99"/>
    <w:semiHidden/>
    <w:rsid w:val="00352DBA"/>
    <w:pPr>
      <w:keepLines w:val="0"/>
      <w:spacing w:before="100" w:after="0"/>
      <w:ind w:left="2160" w:hanging="360"/>
    </w:pPr>
    <w:rPr>
      <w:rFonts w:ascii="Garamond" w:hAnsi="Garamond" w:cs="Garamond"/>
      <w:sz w:val="18"/>
      <w:szCs w:val="18"/>
    </w:rPr>
  </w:style>
  <w:style w:type="paragraph" w:customStyle="1" w:styleId="TableFootnoteWide">
    <w:name w:val="Table Footnote Wide"/>
    <w:basedOn w:val="TableFootnote"/>
    <w:uiPriority w:val="99"/>
    <w:rsid w:val="00352DBA"/>
    <w:pPr>
      <w:ind w:left="360"/>
    </w:pPr>
  </w:style>
  <w:style w:type="character" w:customStyle="1" w:styleId="CSComputerText">
    <w:name w:val="CS Computer Text"/>
    <w:uiPriority w:val="99"/>
    <w:rsid w:val="00352DBA"/>
    <w:rPr>
      <w:rFonts w:ascii="Courier New" w:hAnsi="Courier New" w:cs="Courier New"/>
      <w:b/>
      <w:bCs/>
      <w:sz w:val="19"/>
      <w:szCs w:val="19"/>
    </w:rPr>
  </w:style>
  <w:style w:type="character" w:customStyle="1" w:styleId="CSComputerTextBig">
    <w:name w:val="CS Computer Text Big"/>
    <w:uiPriority w:val="99"/>
    <w:rsid w:val="00352DBA"/>
    <w:rPr>
      <w:rFonts w:ascii="Courier New" w:hAnsi="Courier New" w:cs="Courier New"/>
      <w:b/>
      <w:bCs/>
      <w:sz w:val="21"/>
      <w:szCs w:val="21"/>
    </w:rPr>
  </w:style>
  <w:style w:type="paragraph" w:customStyle="1" w:styleId="Table6TextBullet">
    <w:name w:val="Table6 Text Bullet"/>
    <w:basedOn w:val="Table6Text"/>
    <w:uiPriority w:val="99"/>
    <w:rsid w:val="00352DBA"/>
    <w:pPr>
      <w:numPr>
        <w:numId w:val="22"/>
      </w:numPr>
    </w:pPr>
  </w:style>
  <w:style w:type="paragraph" w:customStyle="1" w:styleId="Table6TextNumber">
    <w:name w:val="Table6 Text Number"/>
    <w:basedOn w:val="Table6Text"/>
    <w:uiPriority w:val="99"/>
    <w:rsid w:val="00352DBA"/>
    <w:pPr>
      <w:numPr>
        <w:numId w:val="23"/>
      </w:numPr>
    </w:pPr>
  </w:style>
  <w:style w:type="paragraph" w:customStyle="1" w:styleId="Table6TextIndent">
    <w:name w:val="Table6 Text Indent"/>
    <w:basedOn w:val="Table6Text"/>
    <w:uiPriority w:val="99"/>
    <w:rsid w:val="00352DBA"/>
    <w:pPr>
      <w:ind w:left="360" w:hanging="360"/>
    </w:pPr>
  </w:style>
  <w:style w:type="paragraph" w:customStyle="1" w:styleId="Table1TextBullet">
    <w:name w:val="Table1 Text Bullet"/>
    <w:basedOn w:val="Table1Text"/>
    <w:uiPriority w:val="99"/>
    <w:rsid w:val="00352DBA"/>
    <w:pPr>
      <w:numPr>
        <w:numId w:val="24"/>
      </w:numPr>
    </w:pPr>
  </w:style>
  <w:style w:type="paragraph" w:customStyle="1" w:styleId="Table1TextNumber">
    <w:name w:val="Table1 Text Number"/>
    <w:basedOn w:val="Table1Text"/>
    <w:uiPriority w:val="99"/>
    <w:rsid w:val="00352DBA"/>
    <w:pPr>
      <w:numPr>
        <w:numId w:val="25"/>
      </w:numPr>
    </w:pPr>
  </w:style>
  <w:style w:type="paragraph" w:customStyle="1" w:styleId="Table1TextIndent">
    <w:name w:val="Table1 Text Indent"/>
    <w:basedOn w:val="Table1Text"/>
    <w:uiPriority w:val="99"/>
    <w:rsid w:val="00352DBA"/>
    <w:pPr>
      <w:ind w:left="360" w:hanging="360"/>
    </w:pPr>
  </w:style>
  <w:style w:type="paragraph" w:customStyle="1" w:styleId="FooterRow2Odd">
    <w:name w:val="Footer Row 2 Odd"/>
    <w:basedOn w:val="Normal"/>
    <w:uiPriority w:val="99"/>
    <w:rsid w:val="00352DBA"/>
    <w:pPr>
      <w:keepLines w:val="0"/>
      <w:spacing w:before="0" w:after="0"/>
    </w:pPr>
    <w:rPr>
      <w:rFonts w:ascii="Frutiger 45 Light" w:hAnsi="Frutiger 45 Light" w:cs="Frutiger 45 Light"/>
      <w:sz w:val="20"/>
      <w:szCs w:val="20"/>
    </w:rPr>
  </w:style>
  <w:style w:type="paragraph" w:customStyle="1" w:styleId="FooterRow2Even">
    <w:name w:val="Footer Row 2 Even"/>
    <w:basedOn w:val="Normal"/>
    <w:uiPriority w:val="99"/>
    <w:rsid w:val="00352DBA"/>
    <w:pPr>
      <w:keepLines w:val="0"/>
      <w:spacing w:before="0" w:after="0"/>
      <w:jc w:val="right"/>
    </w:pPr>
    <w:rPr>
      <w:rFonts w:ascii="Frutiger 45 Light" w:hAnsi="Frutiger 45 Light" w:cs="Frutiger 45 Light"/>
      <w:sz w:val="20"/>
      <w:szCs w:val="20"/>
    </w:rPr>
  </w:style>
  <w:style w:type="paragraph" w:customStyle="1" w:styleId="FooterRow1Odd">
    <w:name w:val="Footer Row 1 Odd"/>
    <w:basedOn w:val="Normal"/>
    <w:uiPriority w:val="99"/>
    <w:rsid w:val="00352DBA"/>
    <w:pPr>
      <w:keepLines w:val="0"/>
      <w:spacing w:before="0" w:after="0"/>
    </w:pPr>
    <w:rPr>
      <w:rFonts w:ascii="Frutiger 45 Light" w:hAnsi="Frutiger 45 Light" w:cs="Frutiger 45 Light"/>
      <w:sz w:val="16"/>
      <w:szCs w:val="16"/>
    </w:rPr>
  </w:style>
  <w:style w:type="paragraph" w:customStyle="1" w:styleId="PageNumberEven">
    <w:name w:val="Page Number Even"/>
    <w:basedOn w:val="Normal"/>
    <w:uiPriority w:val="99"/>
    <w:rsid w:val="00352DBA"/>
    <w:pPr>
      <w:keepLines w:val="0"/>
      <w:spacing w:before="0" w:after="0"/>
    </w:pPr>
    <w:rPr>
      <w:rFonts w:ascii="Frutiger 45 Light" w:hAnsi="Frutiger 45 Light" w:cs="Frutiger 45 Light"/>
      <w:b/>
      <w:bCs/>
    </w:rPr>
  </w:style>
  <w:style w:type="paragraph" w:customStyle="1" w:styleId="PageNumberOdd">
    <w:name w:val="Page Number Odd"/>
    <w:basedOn w:val="Normal"/>
    <w:uiPriority w:val="99"/>
    <w:rsid w:val="00352DBA"/>
    <w:pPr>
      <w:keepLines w:val="0"/>
      <w:spacing w:before="0" w:after="0"/>
      <w:jc w:val="right"/>
    </w:pPr>
    <w:rPr>
      <w:rFonts w:ascii="Frutiger 45 Light" w:hAnsi="Frutiger 45 Light" w:cs="Frutiger 45 Light"/>
      <w:b/>
      <w:bCs/>
    </w:rPr>
  </w:style>
  <w:style w:type="paragraph" w:customStyle="1" w:styleId="FooterRow1Even">
    <w:name w:val="Footer Row 1 Even"/>
    <w:basedOn w:val="Normal"/>
    <w:uiPriority w:val="99"/>
    <w:rsid w:val="00352DBA"/>
    <w:pPr>
      <w:keepLines w:val="0"/>
      <w:spacing w:before="0" w:after="0"/>
      <w:jc w:val="right"/>
    </w:pPr>
    <w:rPr>
      <w:rFonts w:ascii="Frutiger 45 Light" w:hAnsi="Frutiger 45 Light" w:cs="Frutiger 45 Light"/>
      <w:sz w:val="16"/>
      <w:szCs w:val="16"/>
    </w:rPr>
  </w:style>
  <w:style w:type="paragraph" w:customStyle="1" w:styleId="DocumentTitle">
    <w:name w:val="Document Title"/>
    <w:uiPriority w:val="99"/>
    <w:rsid w:val="00352DBA"/>
    <w:pPr>
      <w:spacing w:after="200" w:line="800" w:lineRule="exact"/>
      <w:ind w:left="1620"/>
      <w:jc w:val="right"/>
    </w:pPr>
    <w:rPr>
      <w:rFonts w:ascii="Frutiger 55 Roman" w:hAnsi="Frutiger 55 Roman" w:cs="Frutiger 55 Roman"/>
      <w:sz w:val="80"/>
      <w:szCs w:val="80"/>
    </w:rPr>
  </w:style>
  <w:style w:type="paragraph" w:customStyle="1" w:styleId="PubCode">
    <w:name w:val="PubCode"/>
    <w:basedOn w:val="PageNumberOdd"/>
    <w:uiPriority w:val="99"/>
    <w:rsid w:val="00352DBA"/>
    <w:rPr>
      <w:b w:val="0"/>
      <w:bCs w:val="0"/>
      <w:sz w:val="20"/>
      <w:szCs w:val="20"/>
    </w:rPr>
  </w:style>
  <w:style w:type="paragraph" w:customStyle="1" w:styleId="ReportText">
    <w:name w:val="Report Text"/>
    <w:uiPriority w:val="99"/>
    <w:rsid w:val="00352DBA"/>
    <w:rPr>
      <w:rFonts w:ascii="Courier New" w:hAnsi="Courier New" w:cs="Courier New"/>
      <w:b/>
      <w:bCs/>
      <w:sz w:val="16"/>
      <w:szCs w:val="16"/>
    </w:rPr>
  </w:style>
  <w:style w:type="paragraph" w:customStyle="1" w:styleId="TableTextHyphen">
    <w:name w:val="Table Text Hyphen"/>
    <w:basedOn w:val="TableText"/>
    <w:uiPriority w:val="99"/>
    <w:rsid w:val="00352DBA"/>
    <w:pPr>
      <w:keepLines w:val="0"/>
      <w:numPr>
        <w:numId w:val="33"/>
      </w:numPr>
      <w:tabs>
        <w:tab w:val="clear" w:pos="360"/>
      </w:tabs>
      <w:spacing w:before="60" w:after="60" w:line="240" w:lineRule="atLeast"/>
      <w:ind w:left="720" w:hanging="360"/>
    </w:pPr>
    <w:rPr>
      <w:rFonts w:ascii="Garamond" w:hAnsi="Garamond" w:cs="Garamond"/>
      <w:sz w:val="20"/>
      <w:szCs w:val="20"/>
    </w:rPr>
  </w:style>
  <w:style w:type="paragraph" w:customStyle="1" w:styleId="Table1TextHyphen">
    <w:name w:val="Table1 Text Hyphen"/>
    <w:basedOn w:val="Table1Text"/>
    <w:uiPriority w:val="99"/>
    <w:rsid w:val="00352DBA"/>
    <w:pPr>
      <w:numPr>
        <w:numId w:val="34"/>
      </w:numPr>
      <w:tabs>
        <w:tab w:val="clear" w:pos="360"/>
      </w:tabs>
      <w:ind w:left="720" w:hanging="360"/>
    </w:pPr>
  </w:style>
  <w:style w:type="paragraph" w:customStyle="1" w:styleId="Table6TextHyphen">
    <w:name w:val="Table6 Text Hyphen"/>
    <w:basedOn w:val="Table6Text"/>
    <w:uiPriority w:val="99"/>
    <w:rsid w:val="00352DBA"/>
    <w:pPr>
      <w:numPr>
        <w:numId w:val="35"/>
      </w:numPr>
      <w:tabs>
        <w:tab w:val="clear" w:pos="360"/>
      </w:tabs>
      <w:ind w:left="720" w:hanging="360"/>
    </w:pPr>
  </w:style>
  <w:style w:type="paragraph" w:customStyle="1" w:styleId="FBorderLine">
    <w:name w:val="F_Border_Line"/>
    <w:uiPriority w:val="99"/>
    <w:rsid w:val="00352DBA"/>
    <w:pPr>
      <w:spacing w:before="40"/>
    </w:pPr>
    <w:rPr>
      <w:rFonts w:ascii="Arial" w:hAnsi="Arial" w:cs="Arial"/>
    </w:rPr>
  </w:style>
  <w:style w:type="character" w:customStyle="1" w:styleId="FCSBold">
    <w:name w:val="F_CS_Bold"/>
    <w:uiPriority w:val="99"/>
    <w:rsid w:val="00352DBA"/>
    <w:rPr>
      <w:rFonts w:ascii="Times New Roman" w:hAnsi="Times New Roman" w:cs="Times New Roman"/>
      <w:b/>
      <w:bCs/>
      <w:sz w:val="20"/>
      <w:szCs w:val="20"/>
    </w:rPr>
  </w:style>
  <w:style w:type="character" w:customStyle="1" w:styleId="FCSEmphasis">
    <w:name w:val="F_CS_Emphasis"/>
    <w:uiPriority w:val="99"/>
    <w:rsid w:val="00352DBA"/>
    <w:rPr>
      <w:rFonts w:ascii="Arial Bold" w:hAnsi="Arial Bold"/>
      <w:sz w:val="18"/>
    </w:rPr>
  </w:style>
  <w:style w:type="character" w:customStyle="1" w:styleId="FCSItalic">
    <w:name w:val="F_CS_Italic"/>
    <w:uiPriority w:val="99"/>
    <w:rsid w:val="00352DBA"/>
    <w:rPr>
      <w:rFonts w:cs="Times New Roman"/>
      <w:i/>
      <w:iCs/>
    </w:rPr>
  </w:style>
  <w:style w:type="character" w:customStyle="1" w:styleId="FCSUnderline">
    <w:name w:val="F_CS_Underline"/>
    <w:uiPriority w:val="99"/>
    <w:rsid w:val="00352DBA"/>
    <w:rPr>
      <w:rFonts w:cs="Times New Roman"/>
      <w:u w:val="single"/>
    </w:rPr>
  </w:style>
  <w:style w:type="paragraph" w:customStyle="1" w:styleId="FFooterFormNumber">
    <w:name w:val="F_Footer_Form_Number"/>
    <w:basedOn w:val="Normal"/>
    <w:uiPriority w:val="99"/>
    <w:rsid w:val="00352DBA"/>
    <w:pPr>
      <w:keepLines w:val="0"/>
      <w:spacing w:before="60" w:after="0"/>
    </w:pPr>
    <w:rPr>
      <w:sz w:val="16"/>
      <w:szCs w:val="16"/>
    </w:rPr>
  </w:style>
  <w:style w:type="paragraph" w:customStyle="1" w:styleId="FFooterPageNumber">
    <w:name w:val="F_Footer_Page_Number"/>
    <w:basedOn w:val="FFooterFormNumber"/>
    <w:autoRedefine/>
    <w:uiPriority w:val="99"/>
    <w:rsid w:val="00352DBA"/>
    <w:pPr>
      <w:jc w:val="center"/>
    </w:pPr>
    <w:rPr>
      <w:b/>
      <w:bCs/>
      <w:sz w:val="20"/>
      <w:szCs w:val="20"/>
    </w:rPr>
  </w:style>
  <w:style w:type="paragraph" w:customStyle="1" w:styleId="FFooterRevisionDate">
    <w:name w:val="F_Footer_Revision_Date"/>
    <w:basedOn w:val="FFooterFormNumber"/>
    <w:uiPriority w:val="99"/>
    <w:rsid w:val="00352DBA"/>
    <w:pPr>
      <w:jc w:val="right"/>
    </w:pPr>
  </w:style>
  <w:style w:type="paragraph" w:customStyle="1" w:styleId="FFormTitle">
    <w:name w:val="F_Form_Title"/>
    <w:basedOn w:val="Heading1"/>
    <w:uiPriority w:val="99"/>
    <w:rsid w:val="00352DBA"/>
    <w:pPr>
      <w:keepNext/>
      <w:pageBreakBefore w:val="0"/>
      <w:spacing w:after="0"/>
      <w:outlineLvl w:val="9"/>
    </w:pPr>
    <w:rPr>
      <w:rFonts w:ascii="Arial Bold" w:hAnsi="Arial Bold" w:cs="Arial Bold"/>
    </w:rPr>
  </w:style>
  <w:style w:type="paragraph" w:customStyle="1" w:styleId="FHeading1">
    <w:name w:val="F_Heading_1"/>
    <w:uiPriority w:val="99"/>
    <w:rsid w:val="00352DBA"/>
    <w:rPr>
      <w:rFonts w:ascii="Arial Bold" w:hAnsi="Arial Bold" w:cs="Arial Bold"/>
      <w:b/>
      <w:bCs/>
      <w:sz w:val="28"/>
      <w:szCs w:val="28"/>
    </w:rPr>
  </w:style>
  <w:style w:type="paragraph" w:customStyle="1" w:styleId="FSectionTitle">
    <w:name w:val="F_Section_Title"/>
    <w:uiPriority w:val="99"/>
    <w:rsid w:val="00352DBA"/>
    <w:rPr>
      <w:rFonts w:ascii="Arial Bold" w:hAnsi="Arial Bold" w:cs="Arial Bold"/>
      <w:b/>
      <w:bCs/>
      <w:sz w:val="28"/>
      <w:szCs w:val="28"/>
    </w:rPr>
  </w:style>
  <w:style w:type="paragraph" w:customStyle="1" w:styleId="FHeading2">
    <w:name w:val="F_Heading_2"/>
    <w:basedOn w:val="FSectionTitle"/>
    <w:uiPriority w:val="99"/>
    <w:rsid w:val="00352DBA"/>
    <w:pPr>
      <w:spacing w:before="280"/>
    </w:pPr>
    <w:rPr>
      <w:sz w:val="24"/>
      <w:szCs w:val="24"/>
    </w:rPr>
  </w:style>
  <w:style w:type="paragraph" w:customStyle="1" w:styleId="FHeading2zero">
    <w:name w:val="F_Heading_2_zero"/>
    <w:basedOn w:val="FHeading2"/>
    <w:uiPriority w:val="99"/>
    <w:rsid w:val="00352DBA"/>
    <w:pPr>
      <w:spacing w:before="0"/>
    </w:pPr>
  </w:style>
  <w:style w:type="paragraph" w:customStyle="1" w:styleId="FHeading3">
    <w:name w:val="F_Heading_3"/>
    <w:basedOn w:val="FHeading2"/>
    <w:uiPriority w:val="99"/>
    <w:rsid w:val="00352DBA"/>
    <w:rPr>
      <w:sz w:val="20"/>
      <w:szCs w:val="20"/>
    </w:rPr>
  </w:style>
  <w:style w:type="paragraph" w:customStyle="1" w:styleId="FHeading3zero">
    <w:name w:val="F_Heading_3_zero"/>
    <w:basedOn w:val="FHeading3"/>
    <w:uiPriority w:val="99"/>
    <w:rsid w:val="00352DBA"/>
    <w:pPr>
      <w:spacing w:before="0"/>
    </w:pPr>
  </w:style>
  <w:style w:type="paragraph" w:customStyle="1" w:styleId="FInstructions">
    <w:name w:val="F_Instructions"/>
    <w:uiPriority w:val="99"/>
    <w:rsid w:val="00352DBA"/>
    <w:pPr>
      <w:spacing w:before="60"/>
    </w:pPr>
    <w:rPr>
      <w:rFonts w:ascii="Arial" w:hAnsi="Arial" w:cs="Arial"/>
      <w:sz w:val="16"/>
      <w:szCs w:val="16"/>
    </w:rPr>
  </w:style>
  <w:style w:type="paragraph" w:customStyle="1" w:styleId="FInstructionsIndent">
    <w:name w:val="F_Instructions_Indent"/>
    <w:basedOn w:val="FInstructions"/>
    <w:uiPriority w:val="99"/>
    <w:rsid w:val="00352DBA"/>
    <w:pPr>
      <w:ind w:left="115"/>
    </w:pPr>
  </w:style>
  <w:style w:type="paragraph" w:customStyle="1" w:styleId="FIntroduction">
    <w:name w:val="F_Introduction"/>
    <w:uiPriority w:val="99"/>
    <w:rsid w:val="00352DBA"/>
    <w:pPr>
      <w:spacing w:before="200"/>
    </w:pPr>
    <w:rPr>
      <w:rFonts w:ascii="Arial" w:hAnsi="Arial" w:cs="Arial"/>
    </w:rPr>
  </w:style>
  <w:style w:type="paragraph" w:customStyle="1" w:styleId="FTableText">
    <w:name w:val="F_Table_Text"/>
    <w:uiPriority w:val="99"/>
    <w:rsid w:val="00352DBA"/>
    <w:pPr>
      <w:spacing w:before="200"/>
    </w:pPr>
    <w:rPr>
      <w:rFonts w:ascii="Arial" w:hAnsi="Arial" w:cs="Arial"/>
    </w:rPr>
  </w:style>
  <w:style w:type="paragraph" w:customStyle="1" w:styleId="FMCLogo">
    <w:name w:val="F_MC_Logo"/>
    <w:basedOn w:val="FTableText"/>
    <w:uiPriority w:val="99"/>
    <w:rsid w:val="00352DBA"/>
    <w:pPr>
      <w:spacing w:before="0" w:after="480"/>
      <w:ind w:right="14"/>
      <w:jc w:val="right"/>
    </w:pPr>
    <w:rPr>
      <w:rFonts w:ascii="Times" w:hAnsi="Times" w:cs="Times"/>
    </w:rPr>
  </w:style>
  <w:style w:type="paragraph" w:customStyle="1" w:styleId="FTableTextBullet">
    <w:name w:val="F_Table_Text_Bullet"/>
    <w:basedOn w:val="FTableText"/>
    <w:uiPriority w:val="99"/>
    <w:rsid w:val="00352DBA"/>
    <w:pPr>
      <w:numPr>
        <w:numId w:val="44"/>
      </w:numPr>
    </w:pPr>
  </w:style>
  <w:style w:type="paragraph" w:customStyle="1" w:styleId="FTableTextBulletSingle">
    <w:name w:val="F_Table_Text_Bullet_Single"/>
    <w:basedOn w:val="FTableTextBullet"/>
    <w:uiPriority w:val="99"/>
    <w:rsid w:val="00352DBA"/>
    <w:pPr>
      <w:numPr>
        <w:numId w:val="36"/>
      </w:numPr>
      <w:spacing w:before="0"/>
    </w:pPr>
  </w:style>
  <w:style w:type="paragraph" w:customStyle="1" w:styleId="FTableTextCentered">
    <w:name w:val="F_Table_Text_Centered"/>
    <w:basedOn w:val="FTableText"/>
    <w:uiPriority w:val="99"/>
    <w:rsid w:val="00352DBA"/>
    <w:pPr>
      <w:jc w:val="center"/>
    </w:pPr>
  </w:style>
  <w:style w:type="paragraph" w:customStyle="1" w:styleId="FTableTextCenteredSingle">
    <w:name w:val="F_Table_Text_Centered_Single"/>
    <w:basedOn w:val="FTableTextCentered"/>
    <w:uiPriority w:val="99"/>
    <w:rsid w:val="00352DBA"/>
    <w:pPr>
      <w:spacing w:before="0"/>
    </w:pPr>
  </w:style>
  <w:style w:type="paragraph" w:customStyle="1" w:styleId="FTableTextIndent">
    <w:name w:val="F_Table_Text_Indent"/>
    <w:basedOn w:val="FTableText"/>
    <w:uiPriority w:val="99"/>
    <w:rsid w:val="00352DBA"/>
    <w:pPr>
      <w:ind w:left="115"/>
    </w:pPr>
  </w:style>
  <w:style w:type="paragraph" w:customStyle="1" w:styleId="FTableTextIndentSingle">
    <w:name w:val="F_Table_Text_Indent_Single"/>
    <w:basedOn w:val="FTableTextIndent"/>
    <w:uiPriority w:val="99"/>
    <w:rsid w:val="00352DBA"/>
    <w:pPr>
      <w:spacing w:before="0"/>
    </w:pPr>
  </w:style>
  <w:style w:type="paragraph" w:customStyle="1" w:styleId="FTableTextNumber">
    <w:name w:val="F_Table_Text_Number"/>
    <w:basedOn w:val="FTableTextBullet"/>
    <w:uiPriority w:val="99"/>
    <w:rsid w:val="00352DBA"/>
    <w:pPr>
      <w:numPr>
        <w:numId w:val="37"/>
      </w:numPr>
      <w:tabs>
        <w:tab w:val="clear" w:pos="360"/>
      </w:tabs>
    </w:pPr>
  </w:style>
  <w:style w:type="paragraph" w:customStyle="1" w:styleId="FTableTextNumberSingle">
    <w:name w:val="F_Table_Text_Number_Single"/>
    <w:basedOn w:val="Normal"/>
    <w:uiPriority w:val="99"/>
    <w:rsid w:val="00352DBA"/>
    <w:pPr>
      <w:keepLines w:val="0"/>
      <w:numPr>
        <w:numId w:val="38"/>
      </w:numPr>
      <w:spacing w:before="0" w:after="0"/>
      <w:ind w:left="0" w:firstLine="0"/>
    </w:pPr>
    <w:rPr>
      <w:sz w:val="20"/>
      <w:szCs w:val="20"/>
    </w:rPr>
  </w:style>
  <w:style w:type="paragraph" w:customStyle="1" w:styleId="FTableTextSingle">
    <w:name w:val="F_Table_Text_Single"/>
    <w:basedOn w:val="FTableText"/>
    <w:uiPriority w:val="99"/>
    <w:rsid w:val="00352DBA"/>
    <w:pPr>
      <w:spacing w:before="0"/>
    </w:pPr>
  </w:style>
  <w:style w:type="paragraph" w:customStyle="1" w:styleId="FTableTopRepair">
    <w:name w:val="F_Table_Top_Repair"/>
    <w:uiPriority w:val="99"/>
    <w:rsid w:val="00352DBA"/>
    <w:pPr>
      <w:spacing w:line="20" w:lineRule="exact"/>
    </w:pPr>
    <w:rPr>
      <w:rFonts w:ascii="Arial" w:hAnsi="Arial" w:cs="Arial"/>
    </w:rPr>
  </w:style>
  <w:style w:type="paragraph" w:customStyle="1" w:styleId="Content">
    <w:name w:val="Content"/>
    <w:basedOn w:val="Normal"/>
    <w:uiPriority w:val="99"/>
    <w:rsid w:val="00352DBA"/>
    <w:pPr>
      <w:keepLines w:val="0"/>
      <w:spacing w:before="60" w:after="60"/>
    </w:pPr>
    <w:rPr>
      <w:rFonts w:ascii="Frutiger 45 Light" w:hAnsi="Frutiger 45 Light" w:cs="Frutiger 45 Light"/>
    </w:rPr>
  </w:style>
  <w:style w:type="paragraph" w:customStyle="1" w:styleId="CorpSignature">
    <w:name w:val="Corp Signature"/>
    <w:uiPriority w:val="99"/>
    <w:rsid w:val="00352DBA"/>
    <w:pPr>
      <w:ind w:right="14"/>
      <w:jc w:val="right"/>
    </w:pPr>
    <w:rPr>
      <w:rFonts w:ascii="Garamond" w:hAnsi="Garamond" w:cs="Garamond"/>
      <w:sz w:val="22"/>
      <w:szCs w:val="22"/>
    </w:rPr>
  </w:style>
  <w:style w:type="paragraph" w:customStyle="1" w:styleId="DatedRevisionBar">
    <w:name w:val="Dated Revision Bar"/>
    <w:uiPriority w:val="99"/>
    <w:rsid w:val="00352DBA"/>
    <w:pPr>
      <w:pBdr>
        <w:left w:val="single" w:sz="6" w:space="4" w:color="auto"/>
      </w:pBdr>
      <w:spacing w:line="200" w:lineRule="exact"/>
    </w:pPr>
    <w:rPr>
      <w:rFonts w:ascii="Frutiger 45 Light" w:hAnsi="Frutiger 45 Light" w:cs="Frutiger 45 Light"/>
      <w:sz w:val="16"/>
      <w:szCs w:val="16"/>
    </w:rPr>
  </w:style>
  <w:style w:type="character" w:customStyle="1" w:styleId="CSStrikethrough">
    <w:name w:val="CS Strikethrough"/>
    <w:uiPriority w:val="99"/>
    <w:rsid w:val="00352DBA"/>
    <w:rPr>
      <w:rFonts w:cs="Times New Roman"/>
      <w:strike/>
    </w:rPr>
  </w:style>
  <w:style w:type="paragraph" w:customStyle="1" w:styleId="FMTableText">
    <w:name w:val="F_M_Table_Text"/>
    <w:uiPriority w:val="99"/>
    <w:rsid w:val="00352DBA"/>
    <w:pPr>
      <w:spacing w:before="30" w:after="30"/>
    </w:pPr>
    <w:rPr>
      <w:rFonts w:ascii="Arial" w:hAnsi="Arial" w:cs="Arial"/>
      <w:sz w:val="18"/>
      <w:szCs w:val="18"/>
    </w:rPr>
  </w:style>
  <w:style w:type="paragraph" w:customStyle="1" w:styleId="FSTableText">
    <w:name w:val="F_S_Table_Text"/>
    <w:uiPriority w:val="99"/>
    <w:rsid w:val="00352DBA"/>
    <w:pPr>
      <w:spacing w:before="10" w:after="10"/>
    </w:pPr>
    <w:rPr>
      <w:rFonts w:ascii="Arial" w:hAnsi="Arial" w:cs="Arial"/>
      <w:sz w:val="16"/>
      <w:szCs w:val="16"/>
    </w:rPr>
  </w:style>
  <w:style w:type="paragraph" w:customStyle="1" w:styleId="FTableTextHyphen">
    <w:name w:val="F_Table_Text_Hyphen"/>
    <w:basedOn w:val="FTableText"/>
    <w:uiPriority w:val="99"/>
    <w:rsid w:val="00352DBA"/>
    <w:pPr>
      <w:numPr>
        <w:numId w:val="41"/>
      </w:numPr>
      <w:ind w:left="720" w:hanging="360"/>
    </w:pPr>
  </w:style>
  <w:style w:type="character" w:customStyle="1" w:styleId="FTableTextUnderline">
    <w:name w:val="F_Table_Text_Underline"/>
    <w:uiPriority w:val="99"/>
    <w:rsid w:val="00352DBA"/>
    <w:rPr>
      <w:u w:val="single"/>
    </w:rPr>
  </w:style>
  <w:style w:type="paragraph" w:customStyle="1" w:styleId="FMTableTextHyphen">
    <w:name w:val="F_M_Table_Text_Hyphen"/>
    <w:basedOn w:val="FMTableText"/>
    <w:uiPriority w:val="99"/>
    <w:rsid w:val="00352DBA"/>
    <w:pPr>
      <w:numPr>
        <w:numId w:val="42"/>
      </w:numPr>
      <w:ind w:left="720" w:hanging="360"/>
    </w:pPr>
  </w:style>
  <w:style w:type="paragraph" w:customStyle="1" w:styleId="FMTableTextBullet">
    <w:name w:val="F_M_Table_Text_Bullet"/>
    <w:basedOn w:val="FMTableText"/>
    <w:uiPriority w:val="99"/>
    <w:rsid w:val="00352DBA"/>
    <w:pPr>
      <w:numPr>
        <w:numId w:val="39"/>
      </w:numPr>
    </w:pPr>
  </w:style>
  <w:style w:type="paragraph" w:customStyle="1" w:styleId="FSTableTextBullet">
    <w:name w:val="F_S_Table_Text_Bullet"/>
    <w:basedOn w:val="FSTableText"/>
    <w:uiPriority w:val="99"/>
    <w:rsid w:val="00352DBA"/>
    <w:pPr>
      <w:numPr>
        <w:numId w:val="40"/>
      </w:numPr>
    </w:pPr>
  </w:style>
  <w:style w:type="character" w:customStyle="1" w:styleId="CSEmphasisTableMedium">
    <w:name w:val="CS Emphasis Table Medium"/>
    <w:uiPriority w:val="99"/>
    <w:rsid w:val="00352DBA"/>
    <w:rPr>
      <w:rFonts w:ascii="Frutiger 45 Light" w:hAnsi="Frutiger 45 Light" w:cs="Frutiger 45 Light"/>
      <w:b/>
      <w:bCs/>
      <w:sz w:val="16"/>
      <w:szCs w:val="16"/>
    </w:rPr>
  </w:style>
  <w:style w:type="character" w:customStyle="1" w:styleId="CSEmphasisTableSmall">
    <w:name w:val="CS Emphasis Table Small"/>
    <w:uiPriority w:val="99"/>
    <w:rsid w:val="00352DBA"/>
    <w:rPr>
      <w:rFonts w:ascii="Frutiger 45 Light" w:hAnsi="Frutiger 45 Light" w:cs="Frutiger 45 Light"/>
      <w:b/>
      <w:bCs/>
      <w:sz w:val="14"/>
      <w:szCs w:val="14"/>
    </w:rPr>
  </w:style>
  <w:style w:type="paragraph" w:customStyle="1" w:styleId="FAHeading1">
    <w:name w:val="F_A_Heading_1"/>
    <w:uiPriority w:val="99"/>
    <w:rsid w:val="00352DBA"/>
    <w:pPr>
      <w:spacing w:before="40" w:after="40"/>
    </w:pPr>
    <w:rPr>
      <w:rFonts w:ascii="Arial Bold" w:hAnsi="Arial Bold" w:cs="Arial Bold"/>
      <w:b/>
      <w:bCs/>
    </w:rPr>
  </w:style>
  <w:style w:type="paragraph" w:customStyle="1" w:styleId="FAHeading2">
    <w:name w:val="F_A_Heading_2"/>
    <w:uiPriority w:val="99"/>
    <w:rsid w:val="00352DBA"/>
    <w:pPr>
      <w:spacing w:before="30" w:after="30"/>
    </w:pPr>
    <w:rPr>
      <w:rFonts w:ascii="Arial Bold" w:hAnsi="Arial Bold" w:cs="Arial Bold"/>
      <w:b/>
      <w:bCs/>
    </w:rPr>
  </w:style>
  <w:style w:type="paragraph" w:customStyle="1" w:styleId="FSTableTextHyphen">
    <w:name w:val="F_S_Table_Text_Hyphen"/>
    <w:basedOn w:val="FSTableText"/>
    <w:uiPriority w:val="99"/>
    <w:rsid w:val="00352DBA"/>
    <w:pPr>
      <w:numPr>
        <w:numId w:val="43"/>
      </w:numPr>
      <w:ind w:left="720" w:hanging="360"/>
    </w:pPr>
  </w:style>
  <w:style w:type="paragraph" w:styleId="NormalIndent">
    <w:name w:val="Normal Indent"/>
    <w:basedOn w:val="Normal"/>
    <w:uiPriority w:val="99"/>
    <w:rsid w:val="00352DBA"/>
    <w:pPr>
      <w:keepLines w:val="0"/>
      <w:spacing w:before="0" w:after="0"/>
      <w:ind w:left="720"/>
    </w:pPr>
    <w:rPr>
      <w:sz w:val="24"/>
      <w:szCs w:val="24"/>
    </w:rPr>
  </w:style>
  <w:style w:type="paragraph" w:customStyle="1" w:styleId="StyleDocumentTitle28ptLeft222cm">
    <w:name w:val="Style Document Title + 28 pt Left:  2.22 cm"/>
    <w:basedOn w:val="DocumentTitle"/>
    <w:uiPriority w:val="99"/>
    <w:semiHidden/>
    <w:rsid w:val="00352DBA"/>
    <w:pPr>
      <w:ind w:left="1260"/>
    </w:pPr>
    <w:rPr>
      <w:sz w:val="72"/>
      <w:szCs w:val="72"/>
    </w:rPr>
  </w:style>
  <w:style w:type="paragraph" w:customStyle="1" w:styleId="StyleDocumentTitle20pt">
    <w:name w:val="Style Document Title + 20 pt"/>
    <w:basedOn w:val="DocumentTitle"/>
    <w:uiPriority w:val="99"/>
    <w:semiHidden/>
    <w:rsid w:val="00352DBA"/>
    <w:rPr>
      <w:sz w:val="44"/>
      <w:szCs w:val="44"/>
    </w:rPr>
  </w:style>
  <w:style w:type="paragraph" w:customStyle="1" w:styleId="StyleDateRevisedDate12pt">
    <w:name w:val="Style Date/Revised Date + 12 pt"/>
    <w:basedOn w:val="Normal"/>
    <w:uiPriority w:val="99"/>
    <w:semiHidden/>
    <w:rsid w:val="00352DBA"/>
    <w:pPr>
      <w:keepLines w:val="0"/>
      <w:adjustRightInd w:val="0"/>
      <w:snapToGrid w:val="0"/>
      <w:spacing w:before="0" w:after="0"/>
      <w:ind w:left="1620"/>
      <w:jc w:val="right"/>
    </w:pPr>
    <w:rPr>
      <w:rFonts w:ascii="Frutiger 45 Light" w:hAnsi="Frutiger 45 Light" w:cs="Frutiger 45 Light"/>
      <w:sz w:val="28"/>
      <w:szCs w:val="28"/>
    </w:rPr>
  </w:style>
  <w:style w:type="paragraph" w:customStyle="1" w:styleId="Answer">
    <w:name w:val="Answer"/>
    <w:basedOn w:val="Normal"/>
    <w:uiPriority w:val="99"/>
    <w:rsid w:val="00352DBA"/>
    <w:pPr>
      <w:keepLines w:val="0"/>
      <w:numPr>
        <w:numId w:val="45"/>
      </w:numPr>
      <w:spacing w:before="200" w:after="0" w:line="260" w:lineRule="atLeast"/>
    </w:pPr>
    <w:rPr>
      <w:rFonts w:ascii="Garamond" w:hAnsi="Garamond" w:cs="Garamond"/>
    </w:rPr>
  </w:style>
  <w:style w:type="paragraph" w:customStyle="1" w:styleId="Bullet1">
    <w:name w:val="Bullet_1"/>
    <w:basedOn w:val="Normal"/>
    <w:link w:val="Bullet1Char"/>
    <w:uiPriority w:val="99"/>
    <w:rsid w:val="00352DBA"/>
    <w:pPr>
      <w:keepLines w:val="0"/>
      <w:numPr>
        <w:numId w:val="46"/>
      </w:numPr>
      <w:spacing w:after="0" w:line="280" w:lineRule="atLeast"/>
    </w:pPr>
    <w:rPr>
      <w:rFonts w:ascii="Garamond" w:hAnsi="Garamond" w:cs="Garamond"/>
      <w:spacing w:val="-5"/>
      <w:kern w:val="18"/>
    </w:rPr>
  </w:style>
  <w:style w:type="character" w:customStyle="1" w:styleId="Bullet1Char">
    <w:name w:val="Bullet_1 Char"/>
    <w:link w:val="Bullet1"/>
    <w:uiPriority w:val="99"/>
    <w:locked/>
    <w:rsid w:val="00352DBA"/>
    <w:rPr>
      <w:rFonts w:ascii="Garamond" w:hAnsi="Garamond" w:cs="Garamond"/>
      <w:spacing w:val="-5"/>
      <w:kern w:val="18"/>
      <w:sz w:val="22"/>
      <w:szCs w:val="22"/>
    </w:rPr>
  </w:style>
  <w:style w:type="character" w:customStyle="1" w:styleId="BulletListChar">
    <w:name w:val="Bullet List Char"/>
    <w:link w:val="BulletList"/>
    <w:uiPriority w:val="99"/>
    <w:locked/>
    <w:rsid w:val="00352DBA"/>
    <w:rPr>
      <w:rFonts w:ascii="Garamond" w:hAnsi="Garamond" w:cs="Garamond"/>
      <w:sz w:val="22"/>
      <w:szCs w:val="22"/>
    </w:rPr>
  </w:style>
  <w:style w:type="paragraph" w:customStyle="1" w:styleId="Bullet01">
    <w:name w:val="Bullet 01"/>
    <w:basedOn w:val="Normal"/>
    <w:uiPriority w:val="99"/>
    <w:rsid w:val="00352DBA"/>
    <w:pPr>
      <w:keepLines w:val="0"/>
      <w:numPr>
        <w:ilvl w:val="1"/>
        <w:numId w:val="47"/>
      </w:numPr>
      <w:spacing w:before="0" w:after="0"/>
      <w:outlineLvl w:val="0"/>
    </w:pPr>
    <w:rPr>
      <w:sz w:val="20"/>
      <w:szCs w:val="20"/>
    </w:rPr>
  </w:style>
  <w:style w:type="paragraph" w:customStyle="1" w:styleId="Bullet02">
    <w:name w:val="Bullet 02"/>
    <w:basedOn w:val="Bullet01"/>
    <w:uiPriority w:val="99"/>
    <w:rsid w:val="00352DBA"/>
    <w:pPr>
      <w:numPr>
        <w:ilvl w:val="0"/>
      </w:numPr>
    </w:pPr>
  </w:style>
  <w:style w:type="character" w:customStyle="1" w:styleId="BulletListWideChar">
    <w:name w:val="Bullet List Wide Char"/>
    <w:link w:val="BulletListWide"/>
    <w:uiPriority w:val="99"/>
    <w:locked/>
    <w:rsid w:val="00352DBA"/>
    <w:rPr>
      <w:rFonts w:ascii="Garamond" w:hAnsi="Garamond" w:cs="Garamond"/>
      <w:sz w:val="22"/>
      <w:szCs w:val="22"/>
    </w:rPr>
  </w:style>
  <w:style w:type="paragraph" w:customStyle="1" w:styleId="Heading2Spacer">
    <w:name w:val="Heading 2 Spacer"/>
    <w:basedOn w:val="Normal"/>
    <w:next w:val="Heading2"/>
    <w:uiPriority w:val="99"/>
    <w:rsid w:val="00352DBA"/>
    <w:pPr>
      <w:keepLines w:val="0"/>
      <w:spacing w:before="340" w:after="0" w:line="260" w:lineRule="atLeast"/>
    </w:pPr>
    <w:rPr>
      <w:rFonts w:ascii="Garamond" w:hAnsi="Garamond" w:cs="Garamond"/>
    </w:rPr>
  </w:style>
  <w:style w:type="character" w:customStyle="1" w:styleId="TableTextBulletChar">
    <w:name w:val="Table Text Bullet Char"/>
    <w:uiPriority w:val="99"/>
    <w:rsid w:val="00352DBA"/>
    <w:rPr>
      <w:rFonts w:ascii="Garamond" w:hAnsi="Garamond" w:cs="Garamond"/>
      <w:sz w:val="22"/>
      <w:szCs w:val="22"/>
      <w:lang w:val="en-US" w:eastAsia="en-US"/>
    </w:rPr>
  </w:style>
  <w:style w:type="paragraph" w:customStyle="1" w:styleId="BulletList2">
    <w:name w:val="BulletList2"/>
    <w:basedOn w:val="BulletList"/>
    <w:uiPriority w:val="99"/>
    <w:rsid w:val="00352DBA"/>
    <w:pPr>
      <w:numPr>
        <w:numId w:val="48"/>
      </w:numPr>
      <w:tabs>
        <w:tab w:val="num" w:pos="2520"/>
      </w:tabs>
      <w:ind w:left="2520" w:firstLine="0"/>
    </w:pPr>
  </w:style>
  <w:style w:type="paragraph" w:customStyle="1" w:styleId="Heading">
    <w:name w:val="Heading"/>
    <w:basedOn w:val="Normal"/>
    <w:next w:val="Normal"/>
    <w:uiPriority w:val="99"/>
    <w:rsid w:val="00352DBA"/>
    <w:pPr>
      <w:keepNext/>
      <w:keepLines w:val="0"/>
      <w:suppressAutoHyphens/>
      <w:spacing w:before="240" w:line="260" w:lineRule="atLeast"/>
      <w:ind w:left="1800"/>
    </w:pPr>
    <w:rPr>
      <w:sz w:val="28"/>
      <w:szCs w:val="28"/>
      <w:lang w:eastAsia="ar-SA"/>
    </w:rPr>
  </w:style>
  <w:style w:type="character" w:styleId="HTMLCode">
    <w:name w:val="HTML Code"/>
    <w:uiPriority w:val="99"/>
    <w:rsid w:val="00352DBA"/>
    <w:rPr>
      <w:rFonts w:ascii="Bitstream Vera Sans Mono" w:hAnsi="Bitstream Vera Sans Mono" w:cs="Bitstream Vera Sans Mono"/>
      <w:sz w:val="20"/>
      <w:szCs w:val="20"/>
    </w:rPr>
  </w:style>
  <w:style w:type="paragraph" w:styleId="HTMLPreformatted">
    <w:name w:val="HTML Preformatted"/>
    <w:basedOn w:val="Normal"/>
    <w:link w:val="HTMLPreformattedChar"/>
    <w:uiPriority w:val="99"/>
    <w:rsid w:val="00352DBA"/>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lang w:val="pt-BR" w:eastAsia="pt-BR"/>
    </w:rPr>
  </w:style>
  <w:style w:type="character" w:customStyle="1" w:styleId="HTMLPreformattedChar">
    <w:name w:val="HTML Preformatted Char"/>
    <w:link w:val="HTMLPreformatted"/>
    <w:uiPriority w:val="99"/>
    <w:semiHidden/>
    <w:locked/>
    <w:rsid w:val="00352DBA"/>
    <w:rPr>
      <w:rFonts w:ascii="Courier New" w:hAnsi="Courier New" w:cs="Courier New"/>
      <w:sz w:val="20"/>
      <w:szCs w:val="20"/>
    </w:rPr>
  </w:style>
  <w:style w:type="paragraph" w:customStyle="1" w:styleId="Bulleted1">
    <w:name w:val="Bulleted (1)"/>
    <w:basedOn w:val="Normal"/>
    <w:uiPriority w:val="99"/>
    <w:rsid w:val="00352DBA"/>
    <w:pPr>
      <w:keepLines w:val="0"/>
      <w:numPr>
        <w:numId w:val="49"/>
      </w:numPr>
      <w:spacing w:before="0" w:after="0"/>
    </w:pPr>
    <w:rPr>
      <w:sz w:val="20"/>
      <w:szCs w:val="20"/>
    </w:rPr>
  </w:style>
  <w:style w:type="paragraph" w:customStyle="1" w:styleId="Notetext0">
    <w:name w:val="Notetext"/>
    <w:basedOn w:val="NoteText"/>
    <w:uiPriority w:val="99"/>
    <w:rsid w:val="00352DBA"/>
    <w:rPr>
      <w:b w:val="0"/>
      <w:bCs w:val="0"/>
    </w:rPr>
  </w:style>
  <w:style w:type="character" w:customStyle="1" w:styleId="CharChar24">
    <w:name w:val="Char Char24"/>
    <w:uiPriority w:val="99"/>
    <w:locked/>
    <w:rsid w:val="00793BA6"/>
    <w:rPr>
      <w:rFonts w:ascii="Cambria" w:hAnsi="Cambria" w:cs="Cambria"/>
      <w:b/>
      <w:bCs/>
      <w:kern w:val="32"/>
      <w:sz w:val="32"/>
      <w:szCs w:val="32"/>
    </w:rPr>
  </w:style>
  <w:style w:type="character" w:customStyle="1" w:styleId="CharChar14">
    <w:name w:val="Char Char14"/>
    <w:uiPriority w:val="99"/>
    <w:locked/>
    <w:rsid w:val="00793BA6"/>
    <w:rPr>
      <w:rFonts w:ascii="Cambria" w:hAnsi="Cambria" w:cs="Cambria"/>
      <w:b/>
      <w:bCs/>
      <w:kern w:val="28"/>
      <w:sz w:val="32"/>
      <w:szCs w:val="32"/>
    </w:rPr>
  </w:style>
  <w:style w:type="character" w:customStyle="1" w:styleId="CharChar1">
    <w:name w:val="Char Char1"/>
    <w:uiPriority w:val="99"/>
    <w:locked/>
    <w:rsid w:val="00793BA6"/>
    <w:rPr>
      <w:rFonts w:ascii="Cambria" w:hAnsi="Cambria" w:cs="Cambria"/>
      <w:sz w:val="24"/>
      <w:szCs w:val="24"/>
    </w:rPr>
  </w:style>
  <w:style w:type="paragraph" w:styleId="ListNumber2">
    <w:name w:val="List Number 2"/>
    <w:basedOn w:val="ListNumber"/>
    <w:uiPriority w:val="99"/>
    <w:rsid w:val="00D41434"/>
    <w:pPr>
      <w:tabs>
        <w:tab w:val="clear" w:pos="1440"/>
        <w:tab w:val="num" w:pos="1714"/>
      </w:tabs>
      <w:ind w:left="1714"/>
    </w:pPr>
    <w:rPr>
      <w:rFonts w:ascii="Arial" w:hAnsi="Arial" w:cs="Arial"/>
      <w:sz w:val="20"/>
      <w:szCs w:val="20"/>
    </w:rPr>
  </w:style>
  <w:style w:type="paragraph" w:customStyle="1" w:styleId="Note">
    <w:name w:val="Note"/>
    <w:basedOn w:val="Normal"/>
    <w:uiPriority w:val="99"/>
    <w:rsid w:val="00492181"/>
    <w:pPr>
      <w:ind w:left="1901" w:hanging="821"/>
    </w:pPr>
    <w:rPr>
      <w:i/>
      <w:color w:val="000000"/>
      <w:sz w:val="20"/>
    </w:rPr>
  </w:style>
  <w:style w:type="character" w:customStyle="1" w:styleId="Char11">
    <w:name w:val="Char11"/>
    <w:uiPriority w:val="99"/>
    <w:semiHidden/>
    <w:locked/>
    <w:rsid w:val="00492181"/>
    <w:rPr>
      <w:rFonts w:ascii="Arial" w:eastAsia="MS Mincho" w:hAnsi="Arial" w:cs="Arial"/>
      <w:sz w:val="24"/>
      <w:szCs w:val="24"/>
      <w:lang w:val="en-US" w:eastAsia="ja-JP" w:bidi="ar-SA"/>
    </w:rPr>
  </w:style>
  <w:style w:type="paragraph" w:customStyle="1" w:styleId="Table-Footnote1">
    <w:name w:val="Table-Footnote1"/>
    <w:uiPriority w:val="99"/>
    <w:rsid w:val="0082730C"/>
    <w:pPr>
      <w:spacing w:after="140"/>
    </w:pPr>
    <w:rPr>
      <w:rFonts w:ascii="Helvetica" w:hAnsi="Helvetica"/>
      <w:i/>
      <w:sz w:val="18"/>
    </w:rPr>
  </w:style>
  <w:style w:type="paragraph" w:customStyle="1" w:styleId="PCINormal">
    <w:name w:val="PCI Normal"/>
    <w:basedOn w:val="Normal"/>
    <w:autoRedefine/>
    <w:uiPriority w:val="99"/>
    <w:rsid w:val="0082730C"/>
    <w:pPr>
      <w:spacing w:before="0"/>
    </w:pPr>
    <w:rPr>
      <w:rFonts w:cs="Times New Roman"/>
      <w:sz w:val="20"/>
      <w:szCs w:val="20"/>
    </w:rPr>
  </w:style>
  <w:style w:type="paragraph" w:styleId="Revision">
    <w:name w:val="Revision"/>
    <w:hidden/>
    <w:uiPriority w:val="99"/>
    <w:semiHidden/>
    <w:rsid w:val="004460B5"/>
    <w:rPr>
      <w:rFonts w:ascii="Arial" w:hAnsi="Arial" w:cs="Arial"/>
      <w:sz w:val="22"/>
      <w:szCs w:val="22"/>
    </w:rPr>
  </w:style>
  <w:style w:type="paragraph" w:customStyle="1" w:styleId="Glossaryentry">
    <w:name w:val="Glossary entry"/>
    <w:basedOn w:val="Heading4"/>
    <w:rsid w:val="004D6D73"/>
    <w:pPr>
      <w:keepNext w:val="0"/>
      <w:numPr>
        <w:ilvl w:val="3"/>
      </w:numPr>
      <w:tabs>
        <w:tab w:val="num" w:pos="864"/>
      </w:tabs>
      <w:spacing w:before="40" w:after="40"/>
      <w:ind w:left="864" w:hanging="144"/>
    </w:pPr>
    <w:rPr>
      <w:rFonts w:cs="Times New Roman"/>
      <w:b/>
      <w:iCs/>
      <w:color w:val="000080"/>
    </w:rPr>
  </w:style>
  <w:style w:type="paragraph" w:customStyle="1" w:styleId="Glossarytext">
    <w:name w:val="Glossary text"/>
    <w:basedOn w:val="hdglossary"/>
    <w:rsid w:val="004D6D73"/>
    <w:pPr>
      <w:keepNext w:val="0"/>
      <w:keepLines/>
      <w:widowControl w:val="0"/>
      <w:autoSpaceDE/>
      <w:autoSpaceDN/>
      <w:adjustRightInd/>
      <w:spacing w:before="60" w:after="60"/>
    </w:pPr>
    <w:rPr>
      <w:b w:val="0"/>
      <w:color w:val="000000"/>
      <w:sz w:val="20"/>
      <w:szCs w:val="20"/>
      <w:lang w:val="en-US" w:eastAsia="en-US"/>
    </w:rPr>
  </w:style>
  <w:style w:type="paragraph" w:customStyle="1" w:styleId="Tabletext1">
    <w:name w:val="Table text"/>
    <w:basedOn w:val="Normal"/>
    <w:rsid w:val="00977878"/>
    <w:pPr>
      <w:keepLines w:val="0"/>
      <w:spacing w:before="60" w:after="60" w:line="276" w:lineRule="auto"/>
    </w:pPr>
    <w:rPr>
      <w:rFonts w:cs="Times New Roman"/>
      <w:color w:val="000000"/>
      <w:sz w:val="20"/>
      <w:szCs w:val="20"/>
    </w:rPr>
  </w:style>
  <w:style w:type="paragraph" w:customStyle="1" w:styleId="Guidance">
    <w:name w:val="Guidance"/>
    <w:link w:val="GuidanceChar"/>
    <w:uiPriority w:val="99"/>
    <w:rsid w:val="004206CC"/>
    <w:pPr>
      <w:keepNext/>
      <w:keepLines/>
      <w:shd w:val="clear" w:color="auto" w:fill="E6E6E6"/>
      <w:spacing w:before="60" w:after="120"/>
      <w:ind w:left="1325" w:hanging="331"/>
    </w:pPr>
    <w:rPr>
      <w:rFonts w:ascii="Arial" w:hAnsi="Arial"/>
      <w:i/>
    </w:rPr>
  </w:style>
  <w:style w:type="character" w:customStyle="1" w:styleId="GuidanceChar">
    <w:name w:val="Guidance Char"/>
    <w:link w:val="Guidance"/>
    <w:uiPriority w:val="99"/>
    <w:locked/>
    <w:rsid w:val="004206CC"/>
    <w:rPr>
      <w:rFonts w:ascii="Arial" w:hAnsi="Arial"/>
      <w:i/>
      <w:shd w:val="clear" w:color="auto" w:fill="E6E6E6"/>
    </w:rPr>
  </w:style>
  <w:style w:type="paragraph" w:customStyle="1" w:styleId="Normallevel2bullet">
    <w:name w:val="Normal level 2 bullet"/>
    <w:basedOn w:val="Normal"/>
    <w:rsid w:val="00960552"/>
    <w:pPr>
      <w:numPr>
        <w:numId w:val="69"/>
      </w:numPr>
    </w:pPr>
  </w:style>
  <w:style w:type="paragraph" w:styleId="NormalWeb">
    <w:name w:val="Normal (Web)"/>
    <w:basedOn w:val="Normal"/>
    <w:uiPriority w:val="99"/>
    <w:unhideWhenUsed/>
    <w:rsid w:val="004C3E1D"/>
    <w:pPr>
      <w:keepLines w:val="0"/>
      <w:spacing w:before="100" w:beforeAutospacing="1" w:after="100" w:afterAutospacing="1"/>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2518142">
      <w:bodyDiv w:val="1"/>
      <w:marLeft w:val="0"/>
      <w:marRight w:val="0"/>
      <w:marTop w:val="0"/>
      <w:marBottom w:val="0"/>
      <w:divBdr>
        <w:top w:val="none" w:sz="0" w:space="0" w:color="auto"/>
        <w:left w:val="none" w:sz="0" w:space="0" w:color="auto"/>
        <w:bottom w:val="none" w:sz="0" w:space="0" w:color="auto"/>
        <w:right w:val="none" w:sz="0" w:space="0" w:color="auto"/>
      </w:divBdr>
    </w:div>
    <w:div w:id="1113286488">
      <w:bodyDiv w:val="1"/>
      <w:marLeft w:val="0"/>
      <w:marRight w:val="0"/>
      <w:marTop w:val="0"/>
      <w:marBottom w:val="0"/>
      <w:divBdr>
        <w:top w:val="none" w:sz="0" w:space="0" w:color="auto"/>
        <w:left w:val="none" w:sz="0" w:space="0" w:color="auto"/>
        <w:bottom w:val="none" w:sz="0" w:space="0" w:color="auto"/>
        <w:right w:val="none" w:sz="0" w:space="0" w:color="auto"/>
      </w:divBdr>
    </w:div>
    <w:div w:id="1169323951">
      <w:bodyDiv w:val="1"/>
      <w:marLeft w:val="0"/>
      <w:marRight w:val="0"/>
      <w:marTop w:val="0"/>
      <w:marBottom w:val="0"/>
      <w:divBdr>
        <w:top w:val="none" w:sz="0" w:space="0" w:color="auto"/>
        <w:left w:val="none" w:sz="0" w:space="0" w:color="auto"/>
        <w:bottom w:val="none" w:sz="0" w:space="0" w:color="auto"/>
        <w:right w:val="none" w:sz="0" w:space="0" w:color="auto"/>
      </w:divBdr>
    </w:div>
    <w:div w:id="1181047289">
      <w:bodyDiv w:val="1"/>
      <w:marLeft w:val="0"/>
      <w:marRight w:val="0"/>
      <w:marTop w:val="0"/>
      <w:marBottom w:val="0"/>
      <w:divBdr>
        <w:top w:val="none" w:sz="0" w:space="0" w:color="auto"/>
        <w:left w:val="none" w:sz="0" w:space="0" w:color="auto"/>
        <w:bottom w:val="none" w:sz="0" w:space="0" w:color="auto"/>
        <w:right w:val="none" w:sz="0" w:space="0" w:color="auto"/>
      </w:divBdr>
    </w:div>
    <w:div w:id="1324313626">
      <w:bodyDiv w:val="1"/>
      <w:marLeft w:val="0"/>
      <w:marRight w:val="0"/>
      <w:marTop w:val="0"/>
      <w:marBottom w:val="0"/>
      <w:divBdr>
        <w:top w:val="none" w:sz="0" w:space="0" w:color="auto"/>
        <w:left w:val="none" w:sz="0" w:space="0" w:color="auto"/>
        <w:bottom w:val="none" w:sz="0" w:space="0" w:color="auto"/>
        <w:right w:val="none" w:sz="0" w:space="0" w:color="auto"/>
      </w:divBdr>
      <w:divsChild>
        <w:div w:id="1360929593">
          <w:marLeft w:val="806"/>
          <w:marRight w:val="0"/>
          <w:marTop w:val="120"/>
          <w:marBottom w:val="0"/>
          <w:divBdr>
            <w:top w:val="none" w:sz="0" w:space="0" w:color="auto"/>
            <w:left w:val="none" w:sz="0" w:space="0" w:color="auto"/>
            <w:bottom w:val="none" w:sz="0" w:space="0" w:color="auto"/>
            <w:right w:val="none" w:sz="0" w:space="0" w:color="auto"/>
          </w:divBdr>
        </w:div>
        <w:div w:id="1832868468">
          <w:marLeft w:val="806"/>
          <w:marRight w:val="0"/>
          <w:marTop w:val="120"/>
          <w:marBottom w:val="0"/>
          <w:divBdr>
            <w:top w:val="none" w:sz="0" w:space="0" w:color="auto"/>
            <w:left w:val="none" w:sz="0" w:space="0" w:color="auto"/>
            <w:bottom w:val="none" w:sz="0" w:space="0" w:color="auto"/>
            <w:right w:val="none" w:sz="0" w:space="0" w:color="auto"/>
          </w:divBdr>
        </w:div>
        <w:div w:id="528956265">
          <w:marLeft w:val="806"/>
          <w:marRight w:val="0"/>
          <w:marTop w:val="120"/>
          <w:marBottom w:val="0"/>
          <w:divBdr>
            <w:top w:val="none" w:sz="0" w:space="0" w:color="auto"/>
            <w:left w:val="none" w:sz="0" w:space="0" w:color="auto"/>
            <w:bottom w:val="none" w:sz="0" w:space="0" w:color="auto"/>
            <w:right w:val="none" w:sz="0" w:space="0" w:color="auto"/>
          </w:divBdr>
        </w:div>
      </w:divsChild>
    </w:div>
    <w:div w:id="1434284917">
      <w:bodyDiv w:val="1"/>
      <w:marLeft w:val="0"/>
      <w:marRight w:val="0"/>
      <w:marTop w:val="0"/>
      <w:marBottom w:val="0"/>
      <w:divBdr>
        <w:top w:val="none" w:sz="0" w:space="0" w:color="auto"/>
        <w:left w:val="none" w:sz="0" w:space="0" w:color="auto"/>
        <w:bottom w:val="none" w:sz="0" w:space="0" w:color="auto"/>
        <w:right w:val="none" w:sz="0" w:space="0" w:color="auto"/>
      </w:divBdr>
    </w:div>
    <w:div w:id="1639459991">
      <w:bodyDiv w:val="1"/>
      <w:marLeft w:val="0"/>
      <w:marRight w:val="0"/>
      <w:marTop w:val="0"/>
      <w:marBottom w:val="0"/>
      <w:divBdr>
        <w:top w:val="none" w:sz="0" w:space="0" w:color="auto"/>
        <w:left w:val="none" w:sz="0" w:space="0" w:color="auto"/>
        <w:bottom w:val="none" w:sz="0" w:space="0" w:color="auto"/>
        <w:right w:val="none" w:sz="0" w:space="0" w:color="auto"/>
      </w:divBdr>
    </w:div>
    <w:div w:id="1659069967">
      <w:bodyDiv w:val="1"/>
      <w:marLeft w:val="0"/>
      <w:marRight w:val="0"/>
      <w:marTop w:val="0"/>
      <w:marBottom w:val="0"/>
      <w:divBdr>
        <w:top w:val="none" w:sz="0" w:space="0" w:color="auto"/>
        <w:left w:val="none" w:sz="0" w:space="0" w:color="auto"/>
        <w:bottom w:val="none" w:sz="0" w:space="0" w:color="auto"/>
        <w:right w:val="none" w:sz="0" w:space="0" w:color="auto"/>
      </w:divBdr>
      <w:divsChild>
        <w:div w:id="1301812952">
          <w:marLeft w:val="0"/>
          <w:marRight w:val="0"/>
          <w:marTop w:val="0"/>
          <w:marBottom w:val="0"/>
          <w:divBdr>
            <w:top w:val="none" w:sz="0" w:space="0" w:color="auto"/>
            <w:left w:val="none" w:sz="0" w:space="0" w:color="auto"/>
            <w:bottom w:val="none" w:sz="0" w:space="0" w:color="auto"/>
            <w:right w:val="none" w:sz="0" w:space="0" w:color="auto"/>
          </w:divBdr>
        </w:div>
        <w:div w:id="1625885470">
          <w:marLeft w:val="0"/>
          <w:marRight w:val="0"/>
          <w:marTop w:val="0"/>
          <w:marBottom w:val="0"/>
          <w:divBdr>
            <w:top w:val="none" w:sz="0" w:space="0" w:color="auto"/>
            <w:left w:val="none" w:sz="0" w:space="0" w:color="auto"/>
            <w:bottom w:val="none" w:sz="0" w:space="0" w:color="auto"/>
            <w:right w:val="none" w:sz="0" w:space="0" w:color="auto"/>
          </w:divBdr>
        </w:div>
        <w:div w:id="1996566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en.wikipedia.org/wiki/Rijndael_key_schedul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55CCD-FACF-46D5-A8BA-69522D8A2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15330</Words>
  <Characters>87385</Characters>
  <Application>Microsoft Office Word</Application>
  <DocSecurity>0</DocSecurity>
  <Lines>728</Lines>
  <Paragraphs>205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102510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2014-06-26T16:11:00Z</dcterms:created>
  <dcterms:modified xsi:type="dcterms:W3CDTF">2014-09-01T12:26:00Z</dcterms:modified>
</cp:coreProperties>
</file>